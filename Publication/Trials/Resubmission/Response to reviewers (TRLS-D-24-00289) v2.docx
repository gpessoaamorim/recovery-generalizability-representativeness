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27880" w14:textId="77777777" w:rsidR="00A83F8E" w:rsidRDefault="002F2049" w:rsidP="001648A1">
      <w:pPr>
        <w:ind w:left="-284" w:right="-472"/>
        <w:jc w:val="center"/>
        <w:rPr>
          <w:b/>
        </w:rPr>
      </w:pPr>
      <w:r w:rsidRPr="002F2049">
        <w:rPr>
          <w:b/>
        </w:rPr>
        <w:t>Response to reviewers - TRLS-D-24-00289</w:t>
      </w:r>
    </w:p>
    <w:p w14:paraId="1DD5CE92" w14:textId="77777777" w:rsidR="001648A1" w:rsidRDefault="001648A1" w:rsidP="001648A1">
      <w:pPr>
        <w:ind w:left="-284" w:right="-472"/>
        <w:jc w:val="both"/>
        <w:rPr>
          <w:b/>
        </w:rPr>
      </w:pPr>
      <w:r w:rsidRPr="001648A1">
        <w:rPr>
          <w:b/>
        </w:rPr>
        <w:t>Clinical trial results in context: comparison of baseline characteristics and outcomes of 38510 RECOVERY trial participants versus a reference population of 346271 people hospitalised with COVID-19 in England</w:t>
      </w:r>
    </w:p>
    <w:p w14:paraId="2E628B7C" w14:textId="77777777" w:rsidR="00A96824" w:rsidRPr="002F2049" w:rsidRDefault="00A96824" w:rsidP="001648A1">
      <w:pPr>
        <w:ind w:left="-284" w:right="-472"/>
        <w:jc w:val="both"/>
        <w:rPr>
          <w:b/>
        </w:rPr>
      </w:pPr>
    </w:p>
    <w:p w14:paraId="158DE2B9" w14:textId="77777777" w:rsidR="002F2049" w:rsidRPr="002F2049" w:rsidRDefault="002F2049" w:rsidP="001648A1">
      <w:pPr>
        <w:ind w:left="-284" w:right="-472"/>
        <w:jc w:val="both"/>
        <w:rPr>
          <w:i/>
        </w:rPr>
      </w:pPr>
      <w:r w:rsidRPr="002F2049">
        <w:rPr>
          <w:b/>
        </w:rPr>
        <w:t>Reviewer 1 –</w:t>
      </w:r>
      <w:r>
        <w:t xml:space="preserve"> </w:t>
      </w:r>
      <w:r w:rsidR="00A96824" w:rsidRPr="00A96824">
        <w:rPr>
          <w:b/>
          <w:i/>
        </w:rPr>
        <w:t>“The authors performed a very nicely done analysis comparing patients included into the RECOVERY trial with the overall eligible population. Some questions remain and answering them might make the paper even more informative:”</w:t>
      </w:r>
    </w:p>
    <w:p w14:paraId="7F3FA267" w14:textId="7F2CB681" w:rsidR="002F2049" w:rsidRPr="001648A1" w:rsidRDefault="002F2049" w:rsidP="001648A1">
      <w:pPr>
        <w:pStyle w:val="ListParagraph"/>
        <w:numPr>
          <w:ilvl w:val="0"/>
          <w:numId w:val="1"/>
        </w:numPr>
        <w:ind w:left="-284" w:right="-472"/>
        <w:jc w:val="both"/>
        <w:rPr>
          <w:b/>
          <w:i/>
        </w:rPr>
      </w:pPr>
      <w:r w:rsidRPr="001648A1">
        <w:rPr>
          <w:b/>
          <w:i/>
        </w:rPr>
        <w:t xml:space="preserve">“The underrepresentation of females to me is the most striking finding. How was the RECOVERY trial regarding pregnancy in women of a childbearing age? Where they excluded? Was there a mandatory pregnancy testing which might be burdensome for clinicians? If not, are there any indicators that women of potentially childbearing age were more underrepresented than older ones? The broader picture could be mentioned in the discussion </w:t>
      </w:r>
      <w:ins w:id="0" w:author="Guilherme Pessoa-Amorim" w:date="2024-06-17T08:37:00Z">
        <w:r w:rsidR="0050041E">
          <w:rPr>
            <w:b/>
            <w:i/>
          </w:rPr>
          <w:br/>
        </w:r>
      </w:ins>
      <w:r w:rsidRPr="001648A1">
        <w:rPr>
          <w:b/>
          <w:i/>
        </w:rPr>
        <w:t>(https://pu</w:t>
      </w:r>
      <w:r w:rsidR="001648A1" w:rsidRPr="001648A1">
        <w:rPr>
          <w:b/>
          <w:i/>
        </w:rPr>
        <w:t>bmed.ncbi.nlm.nih.gov/37074073/</w:t>
      </w:r>
      <w:r w:rsidRPr="001648A1">
        <w:rPr>
          <w:b/>
          <w:i/>
        </w:rPr>
        <w:t>;</w:t>
      </w:r>
      <w:ins w:id="1" w:author="Guilherme Pessoa-Amorim" w:date="2024-06-17T08:37:00Z">
        <w:r w:rsidR="0050041E">
          <w:rPr>
            <w:b/>
            <w:i/>
          </w:rPr>
          <w:t xml:space="preserve"> </w:t>
        </w:r>
      </w:ins>
      <w:r w:rsidRPr="001648A1">
        <w:rPr>
          <w:b/>
          <w:i/>
        </w:rPr>
        <w:t>https://pubmed.ncbi.nlm.nih.gov/36539814/).”</w:t>
      </w:r>
    </w:p>
    <w:p w14:paraId="47464965" w14:textId="77777777" w:rsidR="002F2049" w:rsidRDefault="002F2049" w:rsidP="001648A1">
      <w:pPr>
        <w:pStyle w:val="ListParagraph"/>
        <w:ind w:left="-284" w:right="-472"/>
        <w:jc w:val="both"/>
        <w:rPr>
          <w:i/>
        </w:rPr>
      </w:pPr>
    </w:p>
    <w:p w14:paraId="6E7A8AD2" w14:textId="23AD4FB0" w:rsidR="002F2049" w:rsidRDefault="002F2049" w:rsidP="001648A1">
      <w:pPr>
        <w:pStyle w:val="ListParagraph"/>
        <w:ind w:left="-284" w:right="-472"/>
        <w:jc w:val="both"/>
      </w:pPr>
      <w:r>
        <w:t xml:space="preserve">The RECOVERY trial allowed recruitment of women of childbearing age. Specific exclusions applied to some drugs and in some countries only. Further details of those exclusions can be found in the trial protocol, publicly available at </w:t>
      </w:r>
      <w:hyperlink r:id="rId5" w:history="1">
        <w:r w:rsidRPr="00B67691">
          <w:rPr>
            <w:rStyle w:val="Hyperlink"/>
          </w:rPr>
          <w:t>https://www.recoverytrial.net/</w:t>
        </w:r>
      </w:hyperlink>
      <w:r>
        <w:t>. The</w:t>
      </w:r>
      <w:ins w:id="2" w:author="Guilherme Pessoa-Amorim" w:date="2024-06-17T08:32:00Z">
        <w:r w:rsidR="0050041E">
          <w:t xml:space="preserve"> trial</w:t>
        </w:r>
      </w:ins>
      <w:r>
        <w:t xml:space="preserve"> </w:t>
      </w:r>
      <w:del w:id="3" w:author="Marion Mafham" w:date="2024-06-17T07:52:00Z">
        <w:r w:rsidDel="00F65538">
          <w:delText xml:space="preserve">trial required </w:delText>
        </w:r>
      </w:del>
      <w:r w:rsidR="00953B28">
        <w:t>did require</w:t>
      </w:r>
      <w:r>
        <w:t xml:space="preserve"> </w:t>
      </w:r>
      <w:r w:rsidR="00953B28">
        <w:t>a pregnancy test result to be entered</w:t>
      </w:r>
      <w:r>
        <w:t xml:space="preserve"> for women </w:t>
      </w:r>
      <w:r w:rsidR="00953B28">
        <w:t>of child-bearing potential</w:t>
      </w:r>
      <w:r>
        <w:t>.</w:t>
      </w:r>
      <w:r w:rsidR="00E1456C">
        <w:t xml:space="preserve"> However, as shown in Supplementary Figure S1, the overall underrepresentation of women was due to underrepresentation of those aged &gt;70, with slight overrepresentation of younger groups (including those of child-bearing potential). It is possible that this pattern is at least in part due to </w:t>
      </w:r>
      <w:r w:rsidR="00E1456C" w:rsidRPr="00E1456C">
        <w:t>under-recruitment of older patients (who are more frequently women)</w:t>
      </w:r>
      <w:r w:rsidR="00E1456C">
        <w:t>, in keeping with results from the references provided. These have been added to the discussion as suggested (page 13</w:t>
      </w:r>
      <w:r w:rsidR="001648A1">
        <w:t xml:space="preserve"> of the revised manuscript with tracked changes</w:t>
      </w:r>
      <w:r w:rsidR="00E1456C">
        <w:t>), along with a mention of the possible impact of age.</w:t>
      </w:r>
    </w:p>
    <w:p w14:paraId="6E2C800A" w14:textId="77777777" w:rsidR="00A96824" w:rsidRDefault="00A96824" w:rsidP="001648A1">
      <w:pPr>
        <w:pStyle w:val="ListParagraph"/>
        <w:ind w:left="-284" w:right="-472"/>
        <w:jc w:val="both"/>
      </w:pPr>
    </w:p>
    <w:p w14:paraId="3C38F33F" w14:textId="77777777" w:rsidR="002F2049" w:rsidRPr="002F2049" w:rsidRDefault="002F2049" w:rsidP="001648A1">
      <w:pPr>
        <w:pStyle w:val="ListParagraph"/>
        <w:ind w:left="-284" w:right="-472"/>
        <w:jc w:val="both"/>
      </w:pPr>
    </w:p>
    <w:p w14:paraId="6FD89C37" w14:textId="77777777" w:rsidR="002F2049" w:rsidRPr="001648A1" w:rsidRDefault="002F2049" w:rsidP="001648A1">
      <w:pPr>
        <w:pStyle w:val="ListParagraph"/>
        <w:numPr>
          <w:ilvl w:val="0"/>
          <w:numId w:val="1"/>
        </w:numPr>
        <w:ind w:left="-284" w:right="-472"/>
        <w:jc w:val="both"/>
        <w:rPr>
          <w:b/>
          <w:i/>
        </w:rPr>
      </w:pPr>
      <w:r w:rsidRPr="001648A1">
        <w:rPr>
          <w:b/>
          <w:i/>
        </w:rPr>
        <w:t>“You found a lower mortality of trial participants for the first COVID wave. As you said, all acute care hospitals participated in the trial, but one might imagine that during the first wave there might have been a higher recruitment in large, tertiary centres with long trial experience. As the difference is driven by older patients might there be some referral bias to those centres depending on pre-existing morbidity? Those might have been better equipped for care or quicker to implement protocols. Is there any data on recruitment across levels of care over time?”</w:t>
      </w:r>
    </w:p>
    <w:p w14:paraId="63EDCC22" w14:textId="77777777" w:rsidR="002F2049" w:rsidRDefault="002F2049" w:rsidP="001648A1">
      <w:pPr>
        <w:pStyle w:val="ListParagraph"/>
        <w:ind w:left="-284" w:right="-472"/>
        <w:jc w:val="both"/>
        <w:rPr>
          <w:i/>
        </w:rPr>
      </w:pPr>
    </w:p>
    <w:p w14:paraId="34BD32C2" w14:textId="76C7725C" w:rsidR="00E1456C" w:rsidRPr="00E1456C" w:rsidRDefault="00E1456C" w:rsidP="001648A1">
      <w:pPr>
        <w:pStyle w:val="ListParagraph"/>
        <w:ind w:left="-284" w:right="-472"/>
        <w:jc w:val="both"/>
      </w:pPr>
      <w:r>
        <w:t>The reviewer rightly outlines differences found in age and comorbidity profile between RECOVERY participants and the reference population</w:t>
      </w:r>
      <w:r w:rsidR="00F6741D">
        <w:t>, asking whether these could be due to higher recruitment from tertiary centres (with the assumption that these sites would be better equipped to conduct the study, and that older, multi-morbid patients would be less likely to be referred to those hospitals)</w:t>
      </w:r>
      <w:r>
        <w:t>.</w:t>
      </w:r>
      <w:r w:rsidR="00F6741D">
        <w:t xml:space="preserve"> </w:t>
      </w:r>
      <w:commentRangeStart w:id="4"/>
      <w:commentRangeStart w:id="5"/>
      <w:r w:rsidR="00F6741D">
        <w:t>While this is a reasonable assumption, investigating recruitment over time across different levels of care, and comparing such recruitment patterns in RECOVERY versus those in the reference population, would entail developing and performing a number of complex analyses which would delay publication of our study without drastically altering the interpretation of its results</w:t>
      </w:r>
      <w:commentRangeEnd w:id="4"/>
      <w:r w:rsidR="0001363C">
        <w:rPr>
          <w:rStyle w:val="CommentReference"/>
        </w:rPr>
        <w:commentReference w:id="4"/>
      </w:r>
      <w:commentRangeEnd w:id="5"/>
      <w:r w:rsidR="0050041E">
        <w:rPr>
          <w:rStyle w:val="CommentReference"/>
        </w:rPr>
        <w:commentReference w:id="5"/>
      </w:r>
      <w:r w:rsidR="00F6741D">
        <w:t>.</w:t>
      </w:r>
      <w:ins w:id="6" w:author="Guilherme Pessoa-Amorim" w:date="2024-06-17T08:35:00Z">
        <w:r w:rsidR="0050041E">
          <w:t xml:space="preserve"> Moreover, information about levels of care is limited in the reference population (namely lack of data on intensive care), </w:t>
        </w:r>
      </w:ins>
      <w:ins w:id="7" w:author="Guilherme Pessoa-Amorim" w:date="2024-06-17T08:36:00Z">
        <w:r w:rsidR="0050041E">
          <w:t>l</w:t>
        </w:r>
      </w:ins>
      <w:ins w:id="8" w:author="Guilherme Pessoa-Amorim" w:date="2024-06-17T08:35:00Z">
        <w:r w:rsidR="0050041E" w:rsidRPr="0050041E">
          <w:t>ocation of critical care facilities changed during the first wave (with ‘pop-up’ ICUs</w:t>
        </w:r>
      </w:ins>
      <w:ins w:id="9" w:author="Guilherme Pessoa-Amorim" w:date="2024-06-17T08:36:00Z">
        <w:r w:rsidR="0050041E">
          <w:t xml:space="preserve"> and similar adaptations</w:t>
        </w:r>
      </w:ins>
      <w:ins w:id="10" w:author="Guilherme Pessoa-Amorim" w:date="2024-06-17T08:35:00Z">
        <w:r w:rsidR="0050041E" w:rsidRPr="0050041E">
          <w:t>)</w:t>
        </w:r>
        <w:r w:rsidR="0050041E">
          <w:t>,</w:t>
        </w:r>
        <w:r w:rsidR="0050041E" w:rsidRPr="0050041E">
          <w:t xml:space="preserve"> and differences in mortality by centre are difficult to interpret since heavily influenced by comorbidity of the patients.</w:t>
        </w:r>
      </w:ins>
      <w:ins w:id="11" w:author="Guilherme Pessoa-Amorim" w:date="2024-06-17T08:36:00Z">
        <w:r w:rsidR="0050041E">
          <w:t xml:space="preserve"> </w:t>
        </w:r>
      </w:ins>
    </w:p>
    <w:p w14:paraId="5951005C" w14:textId="67185944" w:rsidR="00E1456C" w:rsidRPr="0050041E" w:rsidDel="0050041E" w:rsidRDefault="00E1456C" w:rsidP="001648A1">
      <w:pPr>
        <w:pStyle w:val="ListParagraph"/>
        <w:ind w:left="-284" w:right="-472"/>
        <w:jc w:val="both"/>
        <w:rPr>
          <w:del w:id="12" w:author="Guilherme Pessoa-Amorim" w:date="2024-06-17T08:44:00Z"/>
          <w:rPrChange w:id="13" w:author="Guilherme Pessoa-Amorim" w:date="2024-06-17T08:36:00Z">
            <w:rPr>
              <w:del w:id="14" w:author="Guilherme Pessoa-Amorim" w:date="2024-06-17T08:44:00Z"/>
              <w:i/>
            </w:rPr>
          </w:rPrChange>
        </w:rPr>
      </w:pPr>
    </w:p>
    <w:p w14:paraId="1387B8FE" w14:textId="77777777" w:rsidR="00A96824" w:rsidRDefault="00A96824" w:rsidP="001648A1">
      <w:pPr>
        <w:pStyle w:val="ListParagraph"/>
        <w:ind w:left="-284" w:right="-472"/>
        <w:jc w:val="both"/>
        <w:rPr>
          <w:i/>
        </w:rPr>
      </w:pPr>
    </w:p>
    <w:p w14:paraId="58D0AD82" w14:textId="77777777" w:rsidR="00A96824" w:rsidRDefault="00A96824" w:rsidP="001648A1">
      <w:pPr>
        <w:pStyle w:val="ListParagraph"/>
        <w:ind w:left="-284" w:right="-472"/>
        <w:jc w:val="both"/>
        <w:rPr>
          <w:i/>
        </w:rPr>
      </w:pPr>
    </w:p>
    <w:p w14:paraId="589D27C5" w14:textId="77777777" w:rsidR="00A96824" w:rsidRDefault="00A96824" w:rsidP="001648A1">
      <w:pPr>
        <w:pStyle w:val="ListParagraph"/>
        <w:ind w:left="-284" w:right="-472"/>
        <w:jc w:val="both"/>
        <w:rPr>
          <w:i/>
        </w:rPr>
      </w:pPr>
    </w:p>
    <w:p w14:paraId="200B9EB7" w14:textId="6FB1B845" w:rsidR="00A96824" w:rsidDel="0050041E" w:rsidRDefault="00A96824" w:rsidP="001648A1">
      <w:pPr>
        <w:pStyle w:val="ListParagraph"/>
        <w:ind w:left="-284" w:right="-472"/>
        <w:jc w:val="both"/>
        <w:rPr>
          <w:del w:id="15" w:author="Guilherme Pessoa-Amorim" w:date="2024-06-17T08:36:00Z"/>
          <w:i/>
        </w:rPr>
      </w:pPr>
    </w:p>
    <w:p w14:paraId="78D48667" w14:textId="0FF72A40" w:rsidR="00A96824" w:rsidDel="0050041E" w:rsidRDefault="00A96824" w:rsidP="001648A1">
      <w:pPr>
        <w:pStyle w:val="ListParagraph"/>
        <w:ind w:left="-284" w:right="-472"/>
        <w:jc w:val="both"/>
        <w:rPr>
          <w:del w:id="16" w:author="Guilherme Pessoa-Amorim" w:date="2024-06-17T08:36:00Z"/>
          <w:i/>
        </w:rPr>
      </w:pPr>
    </w:p>
    <w:p w14:paraId="0C3518E7" w14:textId="181CA468" w:rsidR="00A96824" w:rsidDel="0050041E" w:rsidRDefault="00A96824" w:rsidP="001648A1">
      <w:pPr>
        <w:pStyle w:val="ListParagraph"/>
        <w:ind w:left="-284" w:right="-472"/>
        <w:jc w:val="both"/>
        <w:rPr>
          <w:del w:id="17" w:author="Guilherme Pessoa-Amorim" w:date="2024-06-17T08:36:00Z"/>
          <w:i/>
        </w:rPr>
      </w:pPr>
    </w:p>
    <w:p w14:paraId="6C091694" w14:textId="77777777" w:rsidR="00A96824" w:rsidRDefault="002F2049" w:rsidP="00A96824">
      <w:pPr>
        <w:pStyle w:val="ListParagraph"/>
        <w:numPr>
          <w:ilvl w:val="0"/>
          <w:numId w:val="1"/>
        </w:numPr>
        <w:ind w:left="-284" w:right="-472"/>
        <w:jc w:val="both"/>
        <w:rPr>
          <w:b/>
          <w:i/>
        </w:rPr>
      </w:pPr>
      <w:r w:rsidRPr="001648A1">
        <w:rPr>
          <w:b/>
          <w:i/>
        </w:rPr>
        <w:t>“You show striking differences in recruitment between different regions without mentioning them in the discussion. Do you have any idea what contributed to it? Is there any data that recruitment declined regionally depending on the overall health system load in that region over time?</w:t>
      </w:r>
      <w:r w:rsidR="00A96824">
        <w:rPr>
          <w:b/>
          <w:i/>
        </w:rPr>
        <w:t xml:space="preserve"> </w:t>
      </w:r>
    </w:p>
    <w:p w14:paraId="33B4229A" w14:textId="77777777" w:rsidR="00A96824" w:rsidRDefault="00A96824" w:rsidP="00A96824">
      <w:pPr>
        <w:pStyle w:val="ListParagraph"/>
        <w:ind w:left="-284" w:right="-472"/>
        <w:jc w:val="both"/>
        <w:rPr>
          <w:b/>
          <w:i/>
        </w:rPr>
      </w:pPr>
    </w:p>
    <w:p w14:paraId="20A04B15" w14:textId="77777777" w:rsidR="002F2049" w:rsidRPr="001648A1" w:rsidRDefault="00A96824" w:rsidP="00A96824">
      <w:pPr>
        <w:pStyle w:val="ListParagraph"/>
        <w:ind w:left="-284" w:right="-472"/>
        <w:jc w:val="both"/>
        <w:rPr>
          <w:b/>
          <w:i/>
        </w:rPr>
      </w:pPr>
      <w:r w:rsidRPr="00A96824">
        <w:rPr>
          <w:b/>
          <w:i/>
        </w:rPr>
        <w:t>It would be great if you could provide insight on any of those topics, but the manuscript should definitely be published in the journal anyhow.</w:t>
      </w:r>
      <w:r w:rsidR="002F2049" w:rsidRPr="001648A1">
        <w:rPr>
          <w:b/>
          <w:i/>
        </w:rPr>
        <w:t>”</w:t>
      </w:r>
    </w:p>
    <w:p w14:paraId="406D3600" w14:textId="77777777" w:rsidR="002F2049" w:rsidRDefault="002F2049" w:rsidP="001648A1">
      <w:pPr>
        <w:pStyle w:val="ListParagraph"/>
        <w:ind w:left="-284" w:right="-472"/>
        <w:jc w:val="both"/>
        <w:rPr>
          <w:i/>
        </w:rPr>
      </w:pPr>
    </w:p>
    <w:p w14:paraId="5D983764" w14:textId="62B960A3" w:rsidR="00500061" w:rsidRDefault="003851C5">
      <w:pPr>
        <w:pStyle w:val="ListParagraph"/>
        <w:ind w:left="-284" w:right="-472"/>
        <w:jc w:val="both"/>
        <w:rPr>
          <w:ins w:id="18" w:author="Guilherme Pessoa-Amorim" w:date="2024-06-17T08:46:00Z"/>
        </w:rPr>
      </w:pPr>
      <w:ins w:id="19" w:author="Marion Mafham" w:date="2024-06-17T08:13:00Z">
        <w:r>
          <w:t xml:space="preserve">Thank you for this comment. The differences in recruitment are indeed striking. </w:t>
        </w:r>
      </w:ins>
      <w:ins w:id="20" w:author="Marion Mafham" w:date="2024-06-17T08:14:00Z">
        <w:r>
          <w:t>The reasons for this are likely to be complex including issues related to local research infrastructure</w:t>
        </w:r>
      </w:ins>
      <w:ins w:id="21" w:author="Marion Mafham" w:date="2024-06-17T08:15:00Z">
        <w:r>
          <w:t xml:space="preserve"> and funding</w:t>
        </w:r>
      </w:ins>
      <w:ins w:id="22" w:author="Marion Mafham" w:date="2024-06-17T08:14:00Z">
        <w:r>
          <w:t>,</w:t>
        </w:r>
      </w:ins>
      <w:ins w:id="23" w:author="Marion Mafham" w:date="2024-06-17T08:15:00Z">
        <w:r>
          <w:t xml:space="preserve"> competing studies, demand on local clinical services and clinician and patient willingness to engage with research. Data on these parameters </w:t>
        </w:r>
        <w:del w:id="24" w:author="Guilherme Pessoa-Amorim" w:date="2024-06-17T08:48:00Z">
          <w:r w:rsidDel="00500061">
            <w:delText>is</w:delText>
          </w:r>
        </w:del>
      </w:ins>
      <w:ins w:id="25" w:author="Guilherme Pessoa-Amorim" w:date="2024-06-17T08:48:00Z">
        <w:r w:rsidR="00500061">
          <w:t>are</w:t>
        </w:r>
      </w:ins>
      <w:ins w:id="26" w:author="Marion Mafham" w:date="2024-06-17T08:15:00Z">
        <w:r>
          <w:t xml:space="preserve"> not available for this study</w:t>
        </w:r>
      </w:ins>
      <w:ins w:id="27" w:author="Guilherme Pessoa-Amorim" w:date="2024-06-17T08:48:00Z">
        <w:r w:rsidR="00500061">
          <w:t>,</w:t>
        </w:r>
      </w:ins>
      <w:ins w:id="28" w:author="Marion Mafham" w:date="2024-06-17T08:15:00Z">
        <w:r>
          <w:t xml:space="preserve"> but we have added a sentence highligh</w:t>
        </w:r>
        <w:r w:rsidR="000C73E0">
          <w:t xml:space="preserve">ting these regional differences </w:t>
        </w:r>
        <w:r>
          <w:t>an</w:t>
        </w:r>
        <w:r w:rsidR="000C73E0">
          <w:t>d suggesting further evaluation</w:t>
        </w:r>
      </w:ins>
      <w:ins w:id="29" w:author="Guilherme Pessoa-Amorim" w:date="2024-06-17T08:49:00Z">
        <w:r w:rsidR="00500061">
          <w:t xml:space="preserve"> (page 13).</w:t>
        </w:r>
      </w:ins>
      <w:ins w:id="30" w:author="Marion Mafham" w:date="2024-06-17T08:15:00Z">
        <w:del w:id="31" w:author="Guilherme Pessoa-Amorim" w:date="2024-06-17T08:49:00Z">
          <w:r w:rsidR="000C73E0" w:rsidDel="00500061">
            <w:delText>.</w:delText>
          </w:r>
        </w:del>
        <w:r>
          <w:t xml:space="preserve"> </w:t>
        </w:r>
      </w:ins>
      <w:ins w:id="32" w:author="Marion Mafham" w:date="2024-06-17T08:14:00Z">
        <w:r>
          <w:t xml:space="preserve"> </w:t>
        </w:r>
      </w:ins>
    </w:p>
    <w:p w14:paraId="37B6806E" w14:textId="77777777" w:rsidR="00500061" w:rsidRDefault="00500061">
      <w:pPr>
        <w:pStyle w:val="ListParagraph"/>
        <w:ind w:left="-284" w:right="-472"/>
        <w:jc w:val="both"/>
        <w:rPr>
          <w:ins w:id="33" w:author="Guilherme Pessoa-Amorim" w:date="2024-06-17T08:46:00Z"/>
        </w:rPr>
      </w:pPr>
    </w:p>
    <w:p w14:paraId="38BD81E1" w14:textId="4F5D6ADA" w:rsidR="001648A1" w:rsidDel="00500061" w:rsidRDefault="00F6741D" w:rsidP="003851C5">
      <w:pPr>
        <w:pStyle w:val="ListParagraph"/>
        <w:ind w:left="-284" w:right="-472"/>
        <w:jc w:val="both"/>
        <w:rPr>
          <w:del w:id="34" w:author="Guilherme Pessoa-Amorim" w:date="2024-06-17T08:47:00Z"/>
        </w:rPr>
      </w:pPr>
      <w:commentRangeStart w:id="35"/>
      <w:del w:id="36" w:author="Guilherme Pessoa-Amorim" w:date="2024-06-17T08:47:00Z">
        <w:r w:rsidDel="00500061">
          <w:delText>Unfortunately, we have not been able to further investigate potential underlying reasons that justify differences in recruitment between differe</w:delText>
        </w:r>
        <w:r w:rsidR="001648A1" w:rsidDel="00500061">
          <w:delText>nt regions, and therefore have not expanded on this topic on our discussion. Nevertheless, it our belief that the finding that the regions most over-represented tended were some of those generally consider less affluent and with less funding (e.g. North East and South West, as oppose to London) support the idea that the streamlined and nationwide nature of the RECOVERY trial allowed participation of clinical and research teams (and patients) who would generally have less opportunities to do so.</w:delText>
        </w:r>
      </w:del>
    </w:p>
    <w:p w14:paraId="592C7372" w14:textId="33D9A922" w:rsidR="001648A1" w:rsidDel="003851C5" w:rsidRDefault="001648A1">
      <w:pPr>
        <w:pStyle w:val="ListParagraph"/>
        <w:ind w:left="-284" w:right="-472"/>
        <w:jc w:val="both"/>
        <w:rPr>
          <w:del w:id="37" w:author="Marion Mafham" w:date="2024-06-17T08:17:00Z"/>
        </w:rPr>
      </w:pPr>
    </w:p>
    <w:p w14:paraId="1955CD09" w14:textId="77C8BBAC" w:rsidR="00E1456C" w:rsidDel="003851C5" w:rsidRDefault="00F6741D">
      <w:pPr>
        <w:pStyle w:val="ListParagraph"/>
        <w:ind w:left="-284" w:right="-472"/>
        <w:jc w:val="both"/>
        <w:rPr>
          <w:del w:id="38" w:author="Marion Mafham" w:date="2024-06-17T08:17:00Z"/>
        </w:rPr>
      </w:pPr>
      <w:del w:id="39" w:author="Marion Mafham" w:date="2024-06-17T08:17:00Z">
        <w:r w:rsidDel="003851C5">
          <w:delText>It is possible that, as suggested, these could be due to different levels of health care system load in each regio</w:delText>
        </w:r>
        <w:r w:rsidR="001648A1" w:rsidDel="003851C5">
          <w:delText xml:space="preserve">n over time. However, </w:delText>
        </w:r>
        <w:r w:rsidRPr="001648A1" w:rsidDel="003851C5">
          <w:delText xml:space="preserve">many other factors </w:delText>
        </w:r>
        <w:r w:rsidR="001648A1" w:rsidDel="003851C5">
          <w:delText xml:space="preserve">could be at play, </w:delText>
        </w:r>
        <w:r w:rsidRPr="001648A1" w:rsidDel="003851C5">
          <w:delText>such as availability of research staff in a particular region</w:delText>
        </w:r>
        <w:r w:rsidR="001648A1" w:rsidDel="003851C5">
          <w:delText xml:space="preserve"> or hospital</w:delText>
        </w:r>
        <w:r w:rsidRPr="001648A1" w:rsidDel="003851C5">
          <w:delText xml:space="preserve">. As above, unpicking such patterns </w:delText>
        </w:r>
        <w:r w:rsidR="001648A1" w:rsidRPr="001648A1" w:rsidDel="003851C5">
          <w:delText xml:space="preserve">in detail </w:delText>
        </w:r>
        <w:r w:rsidRPr="001648A1" w:rsidDel="003851C5">
          <w:delText xml:space="preserve">would </w:delText>
        </w:r>
        <w:r w:rsidR="001648A1" w:rsidRPr="001648A1" w:rsidDel="003851C5">
          <w:delText xml:space="preserve">require </w:delText>
        </w:r>
        <w:r w:rsidRPr="001648A1" w:rsidDel="003851C5">
          <w:delText>a number of complex analyses</w:delText>
        </w:r>
        <w:r w:rsidR="001648A1" w:rsidRPr="001648A1" w:rsidDel="003851C5">
          <w:delText xml:space="preserve"> and collection of supplementary data</w:delText>
        </w:r>
        <w:r w:rsidR="001648A1" w:rsidDel="003851C5">
          <w:delText>, the results of such an endeavour are unlikely to meaningfully alter the overall interpretation of our results</w:delText>
        </w:r>
        <w:r w:rsidR="001648A1" w:rsidRPr="001648A1" w:rsidDel="003851C5">
          <w:delText>.</w:delText>
        </w:r>
        <w:commentRangeEnd w:id="35"/>
        <w:r w:rsidR="00545B1A" w:rsidDel="003851C5">
          <w:rPr>
            <w:rStyle w:val="CommentReference"/>
          </w:rPr>
          <w:commentReference w:id="35"/>
        </w:r>
      </w:del>
    </w:p>
    <w:p w14:paraId="0BA785F9" w14:textId="6AD4BB61" w:rsidR="004C0A73" w:rsidDel="003851C5" w:rsidRDefault="004C0A73">
      <w:pPr>
        <w:pStyle w:val="ListParagraph"/>
        <w:ind w:left="-284" w:right="-472"/>
        <w:jc w:val="both"/>
        <w:rPr>
          <w:del w:id="40" w:author="Marion Mafham" w:date="2024-06-17T08:17:00Z"/>
        </w:rPr>
      </w:pPr>
    </w:p>
    <w:p w14:paraId="34CB61AC" w14:textId="4DD917AC" w:rsidR="004C0A73" w:rsidDel="00500061" w:rsidRDefault="001648A1">
      <w:pPr>
        <w:pStyle w:val="ListParagraph"/>
        <w:ind w:left="-284" w:right="-472"/>
        <w:jc w:val="both"/>
        <w:rPr>
          <w:del w:id="41" w:author="Guilherme Pessoa-Amorim" w:date="2024-06-17T08:47:00Z"/>
        </w:rPr>
      </w:pPr>
      <w:commentRangeStart w:id="42"/>
      <w:del w:id="43" w:author="Marion Mafham" w:date="2024-06-17T08:17:00Z">
        <w:r w:rsidDel="003851C5">
          <w:delText>Nonetheless, w</w:delText>
        </w:r>
        <w:r w:rsidR="004C0A73" w:rsidDel="003851C5">
          <w:delText xml:space="preserve">e attach below a plot which was not included in the manuscript. </w:delText>
        </w:r>
        <w:commentRangeEnd w:id="42"/>
        <w:r w:rsidR="00545B1A" w:rsidDel="003851C5">
          <w:rPr>
            <w:rStyle w:val="CommentReference"/>
          </w:rPr>
          <w:commentReference w:id="42"/>
        </w:r>
        <w:r w:rsidR="004C0A73" w:rsidDel="003851C5">
          <w:delText>This shows the proportion of individuals in each cohort (RECOVERY or reference population) within each age group and region over time. Although not designed to answer this particular question, this plot shows important variations over time for some regions</w:delText>
        </w:r>
        <w:r w:rsidDel="003851C5">
          <w:delText xml:space="preserve"> (when considering not only the composition of each cohort, but also the difference between curves for both cohorts)</w:delText>
        </w:r>
        <w:r w:rsidR="004C0A73" w:rsidDel="003851C5">
          <w:delText xml:space="preserve">. However, the regions that are found to be overrepresented overall (as identified in Figure 2 in the main manuscript, i.e. North East, </w:delText>
        </w:r>
        <w:r w:rsidDel="003851C5">
          <w:delText xml:space="preserve">North West, </w:delText>
        </w:r>
        <w:r w:rsidR="004C0A73" w:rsidDel="003851C5">
          <w:delText xml:space="preserve">East Midlands, East of England, South West, and South East) showed </w:delText>
        </w:r>
        <w:r w:rsidDel="003851C5">
          <w:delText>generally consistent overrepresentation overtime.</w:delText>
        </w:r>
      </w:del>
    </w:p>
    <w:p w14:paraId="796ED082" w14:textId="1C6DF03D" w:rsidR="004C0A73" w:rsidDel="00500061" w:rsidRDefault="004C0A73" w:rsidP="001648A1">
      <w:pPr>
        <w:pStyle w:val="ListParagraph"/>
        <w:ind w:left="-284" w:right="-472"/>
        <w:jc w:val="both"/>
        <w:rPr>
          <w:del w:id="44" w:author="Guilherme Pessoa-Amorim" w:date="2024-06-17T08:47:00Z"/>
        </w:rPr>
      </w:pPr>
    </w:p>
    <w:p w14:paraId="2B4200F1" w14:textId="2EC58851" w:rsidR="001648A1" w:rsidRPr="00A96824" w:rsidDel="0050041E" w:rsidRDefault="001648A1" w:rsidP="00A96824">
      <w:pPr>
        <w:pStyle w:val="ListParagraph"/>
        <w:ind w:left="-284" w:right="-472"/>
        <w:jc w:val="both"/>
        <w:rPr>
          <w:del w:id="45" w:author="Guilherme Pessoa-Amorim" w:date="2024-06-17T08:33:00Z"/>
          <w:b/>
        </w:rPr>
      </w:pPr>
      <w:del w:id="46" w:author="Guilherme Pessoa-Amorim" w:date="2024-06-17T08:33:00Z">
        <w:r w:rsidRPr="001648A1" w:rsidDel="0050041E">
          <w:rPr>
            <w:b/>
          </w:rPr>
          <w:delText>Figure – Relative composition of the RECOVERY and the reference population cohorts over time, by age group and region</w:delText>
        </w:r>
      </w:del>
    </w:p>
    <w:p w14:paraId="1E2ADED1" w14:textId="2C5E943A" w:rsidR="004C0A73" w:rsidRPr="00F6741D" w:rsidDel="0050041E" w:rsidRDefault="004C0A73" w:rsidP="00A96824">
      <w:pPr>
        <w:pStyle w:val="ListParagraph"/>
        <w:ind w:left="-284" w:right="-472" w:hanging="284"/>
        <w:jc w:val="center"/>
        <w:rPr>
          <w:del w:id="47" w:author="Guilherme Pessoa-Amorim" w:date="2024-06-17T08:33:00Z"/>
        </w:rPr>
      </w:pPr>
      <w:del w:id="48" w:author="Guilherme Pessoa-Amorim" w:date="2024-06-17T08:33:00Z">
        <w:r w:rsidDel="0050041E">
          <w:rPr>
            <w:noProof/>
            <w:lang w:eastAsia="en-GB"/>
          </w:rPr>
          <w:drawing>
            <wp:inline distT="0" distB="0" distL="0" distR="0" wp14:anchorId="5BEF6E1F" wp14:editId="0B607242">
              <wp:extent cx="5646420" cy="33874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_regions_linechar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1995" cy="3396820"/>
                      </a:xfrm>
                      <a:prstGeom prst="rect">
                        <a:avLst/>
                      </a:prstGeom>
                    </pic:spPr>
                  </pic:pic>
                </a:graphicData>
              </a:graphic>
            </wp:inline>
          </w:drawing>
        </w:r>
      </w:del>
    </w:p>
    <w:p w14:paraId="6DB2B36B" w14:textId="77777777" w:rsidR="00A96824" w:rsidRDefault="002F2049" w:rsidP="00A96824">
      <w:pPr>
        <w:ind w:left="-284" w:right="-472"/>
        <w:jc w:val="both"/>
        <w:rPr>
          <w:b/>
        </w:rPr>
      </w:pPr>
      <w:r w:rsidRPr="002F2049">
        <w:rPr>
          <w:b/>
        </w:rPr>
        <w:t>Reviewer 2</w:t>
      </w:r>
      <w:r>
        <w:t xml:space="preserve"> – </w:t>
      </w:r>
      <w:r w:rsidRPr="001648A1">
        <w:rPr>
          <w:b/>
          <w:i/>
        </w:rPr>
        <w:t>“This is an interesting manuscript by the authors comparing RECOVERY trial participants with a reference population hospitalized due to COVID-19 in England. The objectives, methods, and outcomes are presented clearly with appropriate introduction and dis</w:t>
      </w:r>
      <w:bookmarkStart w:id="49" w:name="_GoBack"/>
      <w:bookmarkEnd w:id="49"/>
      <w:r w:rsidRPr="001648A1">
        <w:rPr>
          <w:b/>
          <w:i/>
        </w:rPr>
        <w:t>cussion. I have no additional questions and only a minor comment on the technical error of the references where "Error! Reference source not found." appeared multiple times in the manuscript.”</w:t>
      </w:r>
    </w:p>
    <w:p w14:paraId="7B99F240" w14:textId="1DDBE461" w:rsidR="002F2049" w:rsidRPr="00A96824" w:rsidRDefault="002F2049" w:rsidP="00A96824">
      <w:pPr>
        <w:ind w:left="-284" w:right="-472"/>
        <w:jc w:val="both"/>
        <w:rPr>
          <w:b/>
        </w:rPr>
      </w:pPr>
      <w:r>
        <w:t>The incorrect cross</w:t>
      </w:r>
      <w:r>
        <w:softHyphen/>
        <w:t>-references have been updated</w:t>
      </w:r>
      <w:r w:rsidR="001648A1">
        <w:t xml:space="preserve"> in the revised manuscript</w:t>
      </w:r>
      <w:ins w:id="50" w:author="Guilherme Pessoa-Amorim" w:date="2024-06-17T08:37:00Z">
        <w:r w:rsidR="0050041E">
          <w:t>.</w:t>
        </w:r>
      </w:ins>
    </w:p>
    <w:sectPr w:rsidR="002F2049" w:rsidRPr="00A96824" w:rsidSect="00A96824">
      <w:pgSz w:w="11906" w:h="16838"/>
      <w:pgMar w:top="1276" w:right="1440" w:bottom="1135"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arion Mafham" w:date="2024-06-17T07:55:00Z" w:initials="MM">
    <w:p w14:paraId="29A5ED68" w14:textId="77777777" w:rsidR="0001363C" w:rsidRDefault="0001363C">
      <w:pPr>
        <w:pStyle w:val="CommentText"/>
      </w:pPr>
      <w:r>
        <w:rPr>
          <w:rStyle w:val="CommentReference"/>
        </w:rPr>
        <w:annotationRef/>
      </w:r>
      <w:r>
        <w:t xml:space="preserve">I think we can say something about information about levels of care being limited in the reference population (which didn’t have ICNARC data or the CRF and I’m not sure whether has HES CC). We can also say that </w:t>
      </w:r>
      <w:r w:rsidR="00D853CE">
        <w:t xml:space="preserve">location of critical care facilities changed during the first wave (with ‘pop-up’ ICUs </w:t>
      </w:r>
      <w:proofErr w:type="spellStart"/>
      <w:r w:rsidR="00D853CE">
        <w:t>etc</w:t>
      </w:r>
      <w:proofErr w:type="spellEnd"/>
      <w:r w:rsidR="00D853CE">
        <w:t xml:space="preserve">) and </w:t>
      </w:r>
      <w:r>
        <w:t xml:space="preserve">differences in mortality by centre are difficult </w:t>
      </w:r>
      <w:r w:rsidR="00D853CE">
        <w:t xml:space="preserve">to interpret since heavily influenced by comorbidity of the patients. Do we know how quickly all sites started during the first wave? Can we add something to the discussion about these early differences possibly being due to more selective geographic recruitment? </w:t>
      </w:r>
    </w:p>
    <w:p w14:paraId="5D91670D" w14:textId="77777777" w:rsidR="00D853CE" w:rsidRDefault="00D853CE">
      <w:pPr>
        <w:pStyle w:val="CommentText"/>
      </w:pPr>
      <w:r>
        <w:t>I agree that a raft of complicated analyses are not worthwhile but always good to add something even if only a sentence</w:t>
      </w:r>
    </w:p>
  </w:comment>
  <w:comment w:id="5" w:author="Guilherme Pessoa-Amorim" w:date="2024-06-17T08:37:00Z" w:initials="GP">
    <w:p w14:paraId="65D2BFB4" w14:textId="359BF3E0" w:rsidR="0050041E" w:rsidRDefault="0050041E">
      <w:pPr>
        <w:pStyle w:val="CommentText"/>
      </w:pPr>
      <w:r>
        <w:rPr>
          <w:rStyle w:val="CommentReference"/>
        </w:rPr>
        <w:annotationRef/>
      </w:r>
      <w:r>
        <w:t>Thanks Marion. I’ve added the points you mentioned to the end of this response</w:t>
      </w:r>
    </w:p>
    <w:p w14:paraId="3AE7ACF8" w14:textId="64E382B4" w:rsidR="0050041E" w:rsidRDefault="0050041E">
      <w:pPr>
        <w:pStyle w:val="CommentText"/>
      </w:pPr>
    </w:p>
    <w:p w14:paraId="754B4B18" w14:textId="09CCAD2E" w:rsidR="0050041E" w:rsidRDefault="0050041E">
      <w:pPr>
        <w:pStyle w:val="CommentText"/>
      </w:pPr>
      <w:r>
        <w:t>How quickly sites started – yes, we had a look into that (see plot attached to the email message); basically all sites recruited during first wave (very rapid recruitment during April, some in May, only one after that in 2021); therefore not sure whether there is much evidence to support early differences being due to selective geographic recruitment (which I understood as site activation)</w:t>
      </w:r>
    </w:p>
    <w:p w14:paraId="0C1C66DA" w14:textId="38A261F5" w:rsidR="0050041E" w:rsidRDefault="0050041E">
      <w:pPr>
        <w:pStyle w:val="CommentText"/>
      </w:pPr>
    </w:p>
    <w:p w14:paraId="4894C6A6" w14:textId="1FFA065D" w:rsidR="0050041E" w:rsidRDefault="0050041E">
      <w:pPr>
        <w:pStyle w:val="CommentText"/>
      </w:pPr>
      <w:r>
        <w:t>Let me know what you think (and what you’d like to add here/to the discussion)</w:t>
      </w:r>
    </w:p>
    <w:p w14:paraId="6669E194" w14:textId="37E7D31D" w:rsidR="0050041E" w:rsidRDefault="0050041E">
      <w:pPr>
        <w:pStyle w:val="CommentText"/>
      </w:pPr>
    </w:p>
  </w:comment>
  <w:comment w:id="35" w:author="Marion Mafham" w:date="2024-06-17T08:11:00Z" w:initials="MM">
    <w:p w14:paraId="4C4F32D3" w14:textId="50A6D6CA" w:rsidR="00545B1A" w:rsidRDefault="00545B1A">
      <w:pPr>
        <w:pStyle w:val="CommentText"/>
      </w:pPr>
      <w:r>
        <w:rPr>
          <w:rStyle w:val="CommentReference"/>
        </w:rPr>
        <w:annotationRef/>
      </w:r>
      <w:r>
        <w:t xml:space="preserve">I don’t think we have any evidence that this is related to funding. More likely related to complex local factors for which we don’t have the data. Need to add a sentence to the discussion about his. </w:t>
      </w:r>
    </w:p>
  </w:comment>
  <w:comment w:id="42" w:author="Marion Mafham" w:date="2024-06-17T08:08:00Z" w:initials="MM">
    <w:p w14:paraId="2F8CB2FF" w14:textId="370EC2AD" w:rsidR="00545B1A" w:rsidRDefault="00545B1A">
      <w:pPr>
        <w:pStyle w:val="CommentText"/>
      </w:pPr>
      <w:r>
        <w:rPr>
          <w:rStyle w:val="CommentReference"/>
        </w:rPr>
        <w:annotationRef/>
      </w:r>
      <w:r>
        <w:t xml:space="preserve">I wouldn’t send figures to the reviewers which are not included in the paper. This figure is more relevant to the previous point but actually doesn’t account for numbers of admissions so I would not include this at all. I would remove this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91670D" w15:done="0"/>
  <w15:commentEx w15:paraId="6669E194" w15:paraIdParent="5D91670D" w15:done="0"/>
  <w15:commentEx w15:paraId="4C4F32D3" w15:done="0"/>
  <w15:commentEx w15:paraId="2F8CB2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54FB1"/>
    <w:multiLevelType w:val="hybridMultilevel"/>
    <w:tmpl w:val="CCE26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ilherme Pessoa-Amorim">
    <w15:presenceInfo w15:providerId="AD" w15:userId="S-1-5-21-944046252-2799899743-1142484129-6514"/>
  </w15:person>
  <w15:person w15:author="Marion Mafham">
    <w15:presenceInfo w15:providerId="AD" w15:userId="S-1-5-21-944046252-2799899743-1142484129-2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049"/>
    <w:rsid w:val="0001363C"/>
    <w:rsid w:val="000C73E0"/>
    <w:rsid w:val="00106A73"/>
    <w:rsid w:val="001648A1"/>
    <w:rsid w:val="0028281A"/>
    <w:rsid w:val="002F2049"/>
    <w:rsid w:val="003851C5"/>
    <w:rsid w:val="004C0A73"/>
    <w:rsid w:val="00500061"/>
    <w:rsid w:val="0050041E"/>
    <w:rsid w:val="00545B1A"/>
    <w:rsid w:val="005E256A"/>
    <w:rsid w:val="006C627E"/>
    <w:rsid w:val="00953B28"/>
    <w:rsid w:val="00A83F8E"/>
    <w:rsid w:val="00A96824"/>
    <w:rsid w:val="00D01FF5"/>
    <w:rsid w:val="00D853CE"/>
    <w:rsid w:val="00DE657D"/>
    <w:rsid w:val="00E1456C"/>
    <w:rsid w:val="00F65538"/>
    <w:rsid w:val="00F67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C3DE"/>
  <w15:chartTrackingRefBased/>
  <w15:docId w15:val="{6B713A60-BE62-4042-B6E3-7C061451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049"/>
    <w:pPr>
      <w:ind w:left="720"/>
      <w:contextualSpacing/>
    </w:pPr>
  </w:style>
  <w:style w:type="character" w:styleId="Hyperlink">
    <w:name w:val="Hyperlink"/>
    <w:basedOn w:val="DefaultParagraphFont"/>
    <w:uiPriority w:val="99"/>
    <w:unhideWhenUsed/>
    <w:rsid w:val="002F2049"/>
    <w:rPr>
      <w:color w:val="0563C1" w:themeColor="hyperlink"/>
      <w:u w:val="single"/>
    </w:rPr>
  </w:style>
  <w:style w:type="character" w:styleId="CommentReference">
    <w:name w:val="annotation reference"/>
    <w:basedOn w:val="DefaultParagraphFont"/>
    <w:uiPriority w:val="99"/>
    <w:semiHidden/>
    <w:unhideWhenUsed/>
    <w:rsid w:val="0001363C"/>
    <w:rPr>
      <w:sz w:val="16"/>
      <w:szCs w:val="16"/>
    </w:rPr>
  </w:style>
  <w:style w:type="paragraph" w:styleId="CommentText">
    <w:name w:val="annotation text"/>
    <w:basedOn w:val="Normal"/>
    <w:link w:val="CommentTextChar"/>
    <w:uiPriority w:val="99"/>
    <w:semiHidden/>
    <w:unhideWhenUsed/>
    <w:rsid w:val="0001363C"/>
    <w:pPr>
      <w:spacing w:line="240" w:lineRule="auto"/>
    </w:pPr>
    <w:rPr>
      <w:sz w:val="20"/>
      <w:szCs w:val="20"/>
    </w:rPr>
  </w:style>
  <w:style w:type="character" w:customStyle="1" w:styleId="CommentTextChar">
    <w:name w:val="Comment Text Char"/>
    <w:basedOn w:val="DefaultParagraphFont"/>
    <w:link w:val="CommentText"/>
    <w:uiPriority w:val="99"/>
    <w:semiHidden/>
    <w:rsid w:val="0001363C"/>
    <w:rPr>
      <w:sz w:val="20"/>
      <w:szCs w:val="20"/>
    </w:rPr>
  </w:style>
  <w:style w:type="paragraph" w:styleId="CommentSubject">
    <w:name w:val="annotation subject"/>
    <w:basedOn w:val="CommentText"/>
    <w:next w:val="CommentText"/>
    <w:link w:val="CommentSubjectChar"/>
    <w:uiPriority w:val="99"/>
    <w:semiHidden/>
    <w:unhideWhenUsed/>
    <w:rsid w:val="0001363C"/>
    <w:rPr>
      <w:b/>
      <w:bCs/>
    </w:rPr>
  </w:style>
  <w:style w:type="character" w:customStyle="1" w:styleId="CommentSubjectChar">
    <w:name w:val="Comment Subject Char"/>
    <w:basedOn w:val="CommentTextChar"/>
    <w:link w:val="CommentSubject"/>
    <w:uiPriority w:val="99"/>
    <w:semiHidden/>
    <w:rsid w:val="0001363C"/>
    <w:rPr>
      <w:b/>
      <w:bCs/>
      <w:sz w:val="20"/>
      <w:szCs w:val="20"/>
    </w:rPr>
  </w:style>
  <w:style w:type="paragraph" w:styleId="BalloonText">
    <w:name w:val="Balloon Text"/>
    <w:basedOn w:val="Normal"/>
    <w:link w:val="BalloonTextChar"/>
    <w:uiPriority w:val="99"/>
    <w:semiHidden/>
    <w:unhideWhenUsed/>
    <w:rsid w:val="000136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6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www.recoverytrial.net/"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3</cp:revision>
  <dcterms:created xsi:type="dcterms:W3CDTF">2024-06-17T07:46:00Z</dcterms:created>
  <dcterms:modified xsi:type="dcterms:W3CDTF">2024-06-17T07:51:00Z</dcterms:modified>
</cp:coreProperties>
</file>