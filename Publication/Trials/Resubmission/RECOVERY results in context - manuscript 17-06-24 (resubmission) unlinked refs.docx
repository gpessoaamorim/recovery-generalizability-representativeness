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350886">
      <w:pPr>
        <w:pStyle w:val="Heading1"/>
        <w:spacing w:before="0" w:line="480" w:lineRule="auto"/>
      </w:pPr>
      <w:r w:rsidRPr="00B023C8">
        <w:t>Title page</w:t>
      </w:r>
    </w:p>
    <w:p w14:paraId="188838A3" w14:textId="3676F280" w:rsidR="00BA71D4" w:rsidRPr="00B023C8" w:rsidRDefault="00BA71D4" w:rsidP="00350886">
      <w:pPr>
        <w:spacing w:after="0" w:line="480" w:lineRule="auto"/>
        <w:rPr>
          <w:b/>
        </w:rPr>
      </w:pPr>
      <w:r w:rsidRPr="00B023C8">
        <w:rPr>
          <w:b/>
        </w:rPr>
        <w:t>Title:</w:t>
      </w:r>
    </w:p>
    <w:p w14:paraId="57D5AA24" w14:textId="3CBFB51C" w:rsidR="00BA71D4" w:rsidRPr="00B023C8" w:rsidRDefault="009C23F3" w:rsidP="00350886">
      <w:pPr>
        <w:spacing w:after="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350886">
        <w:t xml:space="preserve"> of 38</w:t>
      </w:r>
      <w:r w:rsidR="006F1C94" w:rsidRPr="00B023C8">
        <w:t xml:space="preserve">510 </w:t>
      </w:r>
      <w:r w:rsidR="000B0D1F">
        <w:t xml:space="preserve">RECOVERY </w:t>
      </w:r>
      <w:r w:rsidR="006F1C94" w:rsidRPr="00B023C8">
        <w:t>trial participants versus</w:t>
      </w:r>
      <w:r w:rsidR="00FA75C6" w:rsidRPr="00B023C8">
        <w:t xml:space="preserve"> a reference population of </w:t>
      </w:r>
      <w:r w:rsidR="00350886">
        <w:t>346</w:t>
      </w:r>
      <w:r w:rsidR="0016745B" w:rsidRPr="00B023C8">
        <w:t xml:space="preserve">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29114D26" w14:textId="5BD9FF53" w:rsidR="00350886" w:rsidRPr="00B023C8" w:rsidRDefault="00350886" w:rsidP="00350886">
      <w:pPr>
        <w:spacing w:after="0" w:line="480" w:lineRule="auto"/>
        <w:rPr>
          <w:b/>
        </w:rPr>
      </w:pPr>
    </w:p>
    <w:p w14:paraId="1F33E328" w14:textId="743A21D9" w:rsidR="00BA71D4" w:rsidRPr="00B023C8" w:rsidRDefault="00BA71D4" w:rsidP="00350886">
      <w:pPr>
        <w:spacing w:after="0" w:line="480" w:lineRule="auto"/>
        <w:rPr>
          <w:b/>
        </w:rPr>
      </w:pPr>
      <w:r w:rsidRPr="00B023C8">
        <w:rPr>
          <w:b/>
        </w:rPr>
        <w:t>Authors:</w:t>
      </w:r>
    </w:p>
    <w:p w14:paraId="7ACB1E65" w14:textId="14BA9DE7" w:rsidR="009374BA" w:rsidRPr="00B023C8" w:rsidRDefault="009374BA" w:rsidP="00350886">
      <w:pPr>
        <w:spacing w:after="0" w:line="480" w:lineRule="auto"/>
      </w:pPr>
      <w:r w:rsidRPr="00B023C8">
        <w:t>Guilherme Pessoa-Amorim</w:t>
      </w:r>
      <w:r>
        <w:rPr>
          <w:vertAlign w:val="superscript"/>
        </w:rPr>
        <w:t>ab</w:t>
      </w:r>
      <w:r w:rsidRPr="00B023C8">
        <w:rPr>
          <w:color w:val="2A2A2A"/>
          <w:sz w:val="23"/>
          <w:szCs w:val="23"/>
          <w:shd w:val="clear" w:color="auto" w:fill="FFFFFF"/>
        </w:rPr>
        <w:t>†*</w:t>
      </w:r>
      <w:r w:rsidRPr="00B023C8">
        <w:t>, Raphael Goldacre</w:t>
      </w:r>
      <w:r w:rsidRPr="00347F0D">
        <w:rPr>
          <w:vertAlign w:val="superscript"/>
        </w:rPr>
        <w:t>c</w:t>
      </w:r>
      <w:r w:rsidRPr="00B023C8">
        <w:rPr>
          <w:color w:val="2A2A2A"/>
          <w:sz w:val="23"/>
          <w:szCs w:val="23"/>
          <w:shd w:val="clear" w:color="auto" w:fill="FFFFFF"/>
        </w:rPr>
        <w:t>†</w:t>
      </w:r>
      <w:r w:rsidRPr="00B023C8">
        <w:t>, Charles Crichton</w:t>
      </w:r>
      <w:r>
        <w:rPr>
          <w:vertAlign w:val="superscript"/>
        </w:rPr>
        <w:t>c</w:t>
      </w:r>
      <w:r w:rsidRPr="00B023C8">
        <w:rPr>
          <w:color w:val="2A2A2A"/>
          <w:sz w:val="23"/>
          <w:szCs w:val="23"/>
          <w:shd w:val="clear" w:color="auto" w:fill="FFFFFF"/>
        </w:rPr>
        <w:t>†</w:t>
      </w:r>
      <w:r w:rsidRPr="00B023C8">
        <w:t>, Will Stevens</w:t>
      </w:r>
      <w:r w:rsidRPr="00347F0D">
        <w:rPr>
          <w:vertAlign w:val="superscript"/>
        </w:rPr>
        <w:t>ab</w:t>
      </w:r>
      <w:r w:rsidRPr="00B023C8">
        <w:t>, Michelle Nunn</w:t>
      </w:r>
      <w:r w:rsidRPr="00347F0D">
        <w:rPr>
          <w:vertAlign w:val="superscript"/>
        </w:rPr>
        <w:t>ab</w:t>
      </w:r>
      <w:r>
        <w:t>,</w:t>
      </w:r>
      <w:r w:rsidRPr="00B023C8">
        <w:t xml:space="preserve"> Andy King</w:t>
      </w:r>
      <w:r>
        <w:rPr>
          <w:vertAlign w:val="superscript"/>
        </w:rPr>
        <w:t>d</w:t>
      </w:r>
      <w:r w:rsidRPr="00B023C8">
        <w:t>, Dave Murray</w:t>
      </w:r>
      <w:r>
        <w:rPr>
          <w:vertAlign w:val="superscript"/>
        </w:rPr>
        <w:t>d</w:t>
      </w:r>
      <w:r w:rsidRPr="00B023C8">
        <w:t xml:space="preserve">, Richard </w:t>
      </w:r>
      <w:r>
        <w:t>Welsh</w:t>
      </w:r>
      <w:r>
        <w:rPr>
          <w:vertAlign w:val="superscript"/>
        </w:rPr>
        <w:t>d</w:t>
      </w:r>
      <w:r w:rsidRPr="00B023C8">
        <w:t>,</w:t>
      </w:r>
      <w:r>
        <w:t xml:space="preserve"> Heather Pinches</w:t>
      </w:r>
      <w:r>
        <w:rPr>
          <w:vertAlign w:val="superscript"/>
        </w:rPr>
        <w:t>e</w:t>
      </w:r>
      <w:r>
        <w:t>, Andrew Rees</w:t>
      </w:r>
      <w:r>
        <w:rPr>
          <w:vertAlign w:val="superscript"/>
        </w:rPr>
        <w:t>e</w:t>
      </w:r>
      <w:r>
        <w:t>,</w:t>
      </w:r>
      <w:r w:rsidRPr="00B023C8">
        <w:t xml:space="preserve"> Eva </w:t>
      </w:r>
      <w:r>
        <w:t xml:space="preserve">JA </w:t>
      </w:r>
      <w:r w:rsidRPr="00B023C8">
        <w:t>Morris</w:t>
      </w:r>
      <w:r w:rsidRPr="00347F0D">
        <w:rPr>
          <w:vertAlign w:val="superscript"/>
        </w:rPr>
        <w:t>c</w:t>
      </w:r>
      <w:r>
        <w:rPr>
          <w:vertAlign w:val="superscript"/>
        </w:rPr>
        <w:t>f</w:t>
      </w:r>
      <w:r w:rsidRPr="00B023C8">
        <w:t>, Martin Landray</w:t>
      </w:r>
      <w:r w:rsidRPr="00347F0D">
        <w:rPr>
          <w:vertAlign w:val="superscript"/>
        </w:rPr>
        <w:t>ab</w:t>
      </w:r>
      <w:r w:rsidR="00E4539D">
        <w:rPr>
          <w:vertAlign w:val="superscript"/>
        </w:rPr>
        <w:t>cf</w:t>
      </w:r>
      <w:r w:rsidRPr="00B023C8">
        <w:t>, Richard Haynes</w:t>
      </w:r>
      <w:r w:rsidRPr="00347F0D">
        <w:rPr>
          <w:vertAlign w:val="superscript"/>
        </w:rPr>
        <w:t>ab</w:t>
      </w:r>
      <w:r w:rsidRPr="00B023C8">
        <w:t>, Peter Horby</w:t>
      </w:r>
      <w:r>
        <w:rPr>
          <w:vertAlign w:val="superscript"/>
        </w:rPr>
        <w:t>ghij</w:t>
      </w:r>
      <w:r w:rsidRPr="00B023C8">
        <w:t>, Karl Wallendszus</w:t>
      </w:r>
      <w:r w:rsidRPr="00347F0D">
        <w:rPr>
          <w:vertAlign w:val="superscript"/>
        </w:rPr>
        <w:t>ab</w:t>
      </w:r>
      <w:r w:rsidRPr="00B023C8">
        <w:t xml:space="preserve">, </w:t>
      </w:r>
      <w:r>
        <w:t>Leon Peto</w:t>
      </w:r>
      <w:r w:rsidRPr="00347F0D">
        <w:rPr>
          <w:vertAlign w:val="superscript"/>
        </w:rPr>
        <w:t>ab</w:t>
      </w:r>
      <w:r>
        <w:rPr>
          <w:vertAlign w:val="superscript"/>
        </w:rPr>
        <w:t>j</w:t>
      </w:r>
      <w:r>
        <w:t xml:space="preserve">, </w:t>
      </w:r>
      <w:r w:rsidRPr="00B023C8">
        <w:t>Mark Campbell</w:t>
      </w:r>
      <w:r w:rsidRPr="00347F0D">
        <w:rPr>
          <w:vertAlign w:val="superscript"/>
        </w:rPr>
        <w:t>ab</w:t>
      </w:r>
      <w:r>
        <w:rPr>
          <w:vertAlign w:val="superscript"/>
        </w:rPr>
        <w:t>j</w:t>
      </w:r>
      <w:r w:rsidRPr="00B023C8">
        <w:t>‡</w:t>
      </w:r>
      <w:r>
        <w:t>,</w:t>
      </w:r>
      <w:r w:rsidRPr="00B023C8">
        <w:t xml:space="preserve"> Charlie Harper</w:t>
      </w:r>
      <w:r w:rsidRPr="00347F0D">
        <w:rPr>
          <w:vertAlign w:val="superscript"/>
        </w:rPr>
        <w:t>ab</w:t>
      </w:r>
      <w:r w:rsidRPr="00B023C8">
        <w:t>‡</w:t>
      </w:r>
      <w:r>
        <w:t>,</w:t>
      </w:r>
      <w:r w:rsidRPr="00B023C8">
        <w:t xml:space="preserve"> Marion Mafham</w:t>
      </w:r>
      <w:r w:rsidRPr="00347F0D">
        <w:rPr>
          <w:vertAlign w:val="superscript"/>
        </w:rPr>
        <w:t>ab</w:t>
      </w:r>
      <w:r w:rsidRPr="00B023C8">
        <w:t>‡</w:t>
      </w:r>
    </w:p>
    <w:p w14:paraId="5D5A0C7D" w14:textId="77777777" w:rsidR="009374BA" w:rsidRPr="00B023C8" w:rsidRDefault="009374BA" w:rsidP="00350886">
      <w:pPr>
        <w:spacing w:after="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350886">
      <w:pPr>
        <w:spacing w:after="0" w:line="480" w:lineRule="auto"/>
      </w:pPr>
      <w:r w:rsidRPr="00B023C8">
        <w:t>‡Joint senior authors</w:t>
      </w:r>
    </w:p>
    <w:p w14:paraId="6328544C" w14:textId="77777777" w:rsidR="009374BA" w:rsidRPr="00B023C8" w:rsidRDefault="009374BA" w:rsidP="00350886">
      <w:pPr>
        <w:spacing w:after="0" w:line="480" w:lineRule="auto"/>
        <w:rPr>
          <w:b/>
        </w:rPr>
      </w:pPr>
    </w:p>
    <w:p w14:paraId="1D36C3B3" w14:textId="77777777" w:rsidR="009374BA" w:rsidRPr="00B023C8" w:rsidRDefault="009374BA" w:rsidP="00350886">
      <w:pPr>
        <w:spacing w:after="0" w:line="480" w:lineRule="auto"/>
        <w:rPr>
          <w:b/>
        </w:rPr>
      </w:pPr>
      <w:r w:rsidRPr="00B023C8">
        <w:rPr>
          <w:b/>
        </w:rPr>
        <w:t>Affiliations:</w:t>
      </w:r>
    </w:p>
    <w:p w14:paraId="58FE6691" w14:textId="77777777" w:rsidR="009374BA" w:rsidRPr="00B023C8" w:rsidRDefault="009374BA" w:rsidP="00350886">
      <w:pPr>
        <w:pStyle w:val="ListParagraph"/>
        <w:numPr>
          <w:ilvl w:val="0"/>
          <w:numId w:val="30"/>
        </w:numPr>
        <w:spacing w:after="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350886">
      <w:pPr>
        <w:pStyle w:val="ListParagraph"/>
        <w:numPr>
          <w:ilvl w:val="0"/>
          <w:numId w:val="30"/>
        </w:numPr>
        <w:spacing w:after="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350886">
      <w:pPr>
        <w:pStyle w:val="ListParagraph"/>
        <w:numPr>
          <w:ilvl w:val="0"/>
          <w:numId w:val="30"/>
        </w:numPr>
        <w:spacing w:after="0" w:line="480" w:lineRule="auto"/>
        <w:ind w:left="142" w:hanging="142"/>
      </w:pPr>
      <w:r w:rsidRPr="00B023C8">
        <w:t xml:space="preserve">Big Data Institute, </w:t>
      </w:r>
      <w:r>
        <w:t xml:space="preserve">Oxford Population Health, </w:t>
      </w:r>
      <w:r w:rsidRPr="00B023C8">
        <w:t>University of Oxford, Oxford, United Kingdom</w:t>
      </w:r>
    </w:p>
    <w:p w14:paraId="7896BFA7" w14:textId="77777777" w:rsidR="009374BA" w:rsidRDefault="009374BA" w:rsidP="00350886">
      <w:pPr>
        <w:pStyle w:val="ListParagraph"/>
        <w:numPr>
          <w:ilvl w:val="0"/>
          <w:numId w:val="30"/>
        </w:numPr>
        <w:spacing w:after="0" w:line="480" w:lineRule="auto"/>
        <w:ind w:left="142" w:hanging="142"/>
      </w:pPr>
      <w:r>
        <w:t>National Perinatal Epidemiology Unit, Oxford Population Health, University of Oxford, Oxford, United Kingdom</w:t>
      </w:r>
    </w:p>
    <w:p w14:paraId="4A4357AA" w14:textId="77777777" w:rsidR="009374BA" w:rsidRDefault="009374BA" w:rsidP="00350886">
      <w:pPr>
        <w:pStyle w:val="ListParagraph"/>
        <w:numPr>
          <w:ilvl w:val="0"/>
          <w:numId w:val="30"/>
        </w:numPr>
        <w:spacing w:after="0" w:line="480" w:lineRule="auto"/>
        <w:ind w:left="142" w:hanging="142"/>
      </w:pPr>
      <w:r>
        <w:t>NHS DigiTrials, Leeds, United Kingdom</w:t>
      </w:r>
    </w:p>
    <w:p w14:paraId="1486E11D" w14:textId="77777777" w:rsidR="009374BA" w:rsidRDefault="009374BA" w:rsidP="00350886">
      <w:pPr>
        <w:pStyle w:val="ListParagraph"/>
        <w:numPr>
          <w:ilvl w:val="0"/>
          <w:numId w:val="30"/>
        </w:numPr>
        <w:spacing w:after="0" w:line="480" w:lineRule="auto"/>
        <w:ind w:left="142" w:hanging="142"/>
      </w:pPr>
      <w:r w:rsidRPr="00B023C8">
        <w:lastRenderedPageBreak/>
        <w:t xml:space="preserve">NIHR Oxford Biomedical Research Centre, </w:t>
      </w:r>
      <w:r>
        <w:t>Oxford University Hospitals NHS Foundation Trust</w:t>
      </w:r>
      <w:r w:rsidRPr="00B023C8">
        <w:t>, Oxford, United Kingdom</w:t>
      </w:r>
    </w:p>
    <w:p w14:paraId="1576CC89" w14:textId="77777777" w:rsidR="009374BA" w:rsidRPr="00B023C8" w:rsidRDefault="009374BA" w:rsidP="00350886">
      <w:pPr>
        <w:pStyle w:val="ListParagraph"/>
        <w:numPr>
          <w:ilvl w:val="0"/>
          <w:numId w:val="30"/>
        </w:numPr>
        <w:spacing w:after="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350886">
      <w:pPr>
        <w:pStyle w:val="ListParagraph"/>
        <w:numPr>
          <w:ilvl w:val="0"/>
          <w:numId w:val="30"/>
        </w:numPr>
        <w:spacing w:after="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350886">
      <w:pPr>
        <w:pStyle w:val="ListParagraph"/>
        <w:numPr>
          <w:ilvl w:val="0"/>
          <w:numId w:val="30"/>
        </w:numPr>
        <w:spacing w:after="0" w:line="480" w:lineRule="auto"/>
        <w:ind w:left="142" w:hanging="142"/>
      </w:pPr>
      <w:r w:rsidRPr="00B023C8">
        <w:t>Pandemic Sciences Centre, University of Oxford, Oxford, United Kingdom</w:t>
      </w:r>
    </w:p>
    <w:p w14:paraId="7B053A2F" w14:textId="77777777" w:rsidR="009374BA" w:rsidRDefault="009374BA" w:rsidP="00350886">
      <w:pPr>
        <w:pStyle w:val="ListParagraph"/>
        <w:numPr>
          <w:ilvl w:val="0"/>
          <w:numId w:val="30"/>
        </w:numPr>
        <w:spacing w:after="0" w:line="480" w:lineRule="auto"/>
        <w:ind w:left="142" w:hanging="142"/>
      </w:pPr>
      <w:r w:rsidRPr="005C10AC">
        <w:t>Department of Infectious Diseases and Microbiology, Oxford University Hospitals NHS Foundation Trust</w:t>
      </w:r>
      <w:r>
        <w:t>, Oxford, United Kingdom</w:t>
      </w:r>
    </w:p>
    <w:p w14:paraId="5E8C26F8" w14:textId="64A3A2F3" w:rsidR="0042664E" w:rsidRPr="00B023C8" w:rsidRDefault="0042664E" w:rsidP="00350886">
      <w:pPr>
        <w:spacing w:after="0" w:line="480" w:lineRule="auto"/>
        <w:rPr>
          <w:b/>
        </w:rPr>
      </w:pPr>
    </w:p>
    <w:p w14:paraId="6DC7A35C" w14:textId="1C3ABA04" w:rsidR="0000207B" w:rsidRPr="009C23F3" w:rsidRDefault="0053605E" w:rsidP="00350886">
      <w:pPr>
        <w:spacing w:after="0" w:line="480" w:lineRule="auto"/>
        <w:rPr>
          <w:b/>
          <w:lang w:val="pt-PT"/>
        </w:rPr>
      </w:pPr>
      <w:r w:rsidRPr="009C23F3">
        <w:rPr>
          <w:b/>
          <w:lang w:val="pt-PT"/>
        </w:rPr>
        <w:t>*</w:t>
      </w:r>
      <w:r w:rsidR="0000207B" w:rsidRPr="009C23F3">
        <w:rPr>
          <w:b/>
          <w:lang w:val="pt-PT"/>
        </w:rPr>
        <w:t>Corresponding author:</w:t>
      </w:r>
    </w:p>
    <w:p w14:paraId="74AF2DD9" w14:textId="40917144" w:rsidR="0000207B" w:rsidRDefault="00A12B6D" w:rsidP="00350886">
      <w:pPr>
        <w:spacing w:after="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26B310BA" w14:textId="77777777" w:rsidR="00350886" w:rsidRPr="00B023C8" w:rsidRDefault="00350886" w:rsidP="00350886">
      <w:pPr>
        <w:spacing w:after="0" w:line="480" w:lineRule="auto"/>
      </w:pPr>
    </w:p>
    <w:p w14:paraId="550C98D2" w14:textId="2DDD7FCB" w:rsidR="00AF70F3" w:rsidRPr="00B023C8" w:rsidRDefault="0042664E" w:rsidP="00350886">
      <w:pPr>
        <w:spacing w:after="0" w:line="480" w:lineRule="auto"/>
        <w:rPr>
          <w:b/>
        </w:rPr>
      </w:pPr>
      <w:r w:rsidRPr="00B023C8">
        <w:rPr>
          <w:b/>
        </w:rPr>
        <w:t>Word count:</w:t>
      </w:r>
      <w:r w:rsidR="00E44850" w:rsidRPr="00B023C8">
        <w:rPr>
          <w:b/>
        </w:rPr>
        <w:t xml:space="preserve"> </w:t>
      </w:r>
      <w:r w:rsidR="00686866">
        <w:rPr>
          <w:b/>
        </w:rPr>
        <w:t>28</w:t>
      </w:r>
      <w:r w:rsidR="00A44DD4">
        <w:rPr>
          <w:b/>
        </w:rPr>
        <w:t xml:space="preserve">04 (excluding abstract </w:t>
      </w:r>
      <w:r w:rsidR="000061D2">
        <w:rPr>
          <w:b/>
        </w:rPr>
        <w:t>and declarations)</w:t>
      </w:r>
    </w:p>
    <w:p w14:paraId="5A361C9F" w14:textId="4227AF77" w:rsidR="00AF70F3" w:rsidRDefault="00AF70F3" w:rsidP="00350886">
      <w:pPr>
        <w:spacing w:after="0" w:line="480" w:lineRule="auto"/>
      </w:pPr>
    </w:p>
    <w:p w14:paraId="07834F30" w14:textId="51C35A58" w:rsidR="00350886" w:rsidRPr="00644596" w:rsidRDefault="00644596" w:rsidP="00350886">
      <w:pPr>
        <w:spacing w:after="0" w:line="480" w:lineRule="auto"/>
      </w:pPr>
      <w:r w:rsidRPr="00644596">
        <w:rPr>
          <w:b/>
        </w:rPr>
        <w:t>Keywords:</w:t>
      </w:r>
      <w:r>
        <w:rPr>
          <w:b/>
        </w:rPr>
        <w:t xml:space="preserve"> </w:t>
      </w:r>
      <w:r w:rsidRPr="00644596">
        <w:t>COVID-19, randomised trials, evidence translation, RECOVERY</w:t>
      </w:r>
    </w:p>
    <w:p w14:paraId="010ADAAE" w14:textId="5F9CD109" w:rsidR="00350886" w:rsidRDefault="00350886" w:rsidP="00350886">
      <w:pPr>
        <w:spacing w:after="0" w:line="480" w:lineRule="auto"/>
      </w:pPr>
    </w:p>
    <w:p w14:paraId="1E0C365D" w14:textId="52A732A2" w:rsidR="00350886" w:rsidRDefault="00350886" w:rsidP="00350886">
      <w:pPr>
        <w:spacing w:after="0" w:line="480" w:lineRule="auto"/>
      </w:pPr>
    </w:p>
    <w:p w14:paraId="734E606B" w14:textId="755D0BBA" w:rsidR="00350886" w:rsidRDefault="00350886" w:rsidP="00350886">
      <w:pPr>
        <w:spacing w:after="0" w:line="480" w:lineRule="auto"/>
      </w:pPr>
    </w:p>
    <w:p w14:paraId="0D97CB98" w14:textId="5936DA33" w:rsidR="008571C3" w:rsidRDefault="008571C3" w:rsidP="00350886">
      <w:pPr>
        <w:spacing w:after="0" w:line="480" w:lineRule="auto"/>
      </w:pPr>
    </w:p>
    <w:p w14:paraId="285DB444" w14:textId="61BEFEA1" w:rsidR="008571C3" w:rsidRDefault="008571C3" w:rsidP="00350886">
      <w:pPr>
        <w:spacing w:after="0" w:line="480" w:lineRule="auto"/>
      </w:pPr>
    </w:p>
    <w:p w14:paraId="773B4EB6" w14:textId="77777777" w:rsidR="008571C3" w:rsidRPr="00B023C8" w:rsidRDefault="008571C3" w:rsidP="00350886">
      <w:pPr>
        <w:spacing w:after="0" w:line="480" w:lineRule="auto"/>
      </w:pPr>
    </w:p>
    <w:p w14:paraId="5633BB17" w14:textId="359BE425" w:rsidR="0038417B" w:rsidRPr="00B023C8" w:rsidRDefault="005522F2" w:rsidP="00350886">
      <w:pPr>
        <w:pStyle w:val="Heading1"/>
        <w:spacing w:before="0" w:line="480" w:lineRule="auto"/>
      </w:pPr>
      <w:r w:rsidRPr="00B023C8">
        <w:lastRenderedPageBreak/>
        <w:t>A</w:t>
      </w:r>
      <w:r w:rsidR="006037EB" w:rsidRPr="00B023C8">
        <w:t>bstract</w:t>
      </w:r>
    </w:p>
    <w:p w14:paraId="4BEDD63B" w14:textId="77777777" w:rsidR="00B74B6C" w:rsidRPr="00B023C8" w:rsidRDefault="00B74B6C" w:rsidP="00350886">
      <w:pPr>
        <w:spacing w:after="0" w:line="480" w:lineRule="auto"/>
        <w:rPr>
          <w:b/>
        </w:rPr>
      </w:pPr>
      <w:r w:rsidRPr="00B023C8">
        <w:rPr>
          <w:b/>
        </w:rPr>
        <w:t>Background:</w:t>
      </w:r>
    </w:p>
    <w:p w14:paraId="1DC2F9AD" w14:textId="662AC1CD" w:rsidR="000B0D1F" w:rsidRDefault="000B0D1F" w:rsidP="00350886">
      <w:pPr>
        <w:spacing w:after="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350886">
      <w:pPr>
        <w:spacing w:after="0" w:line="480" w:lineRule="auto"/>
        <w:rPr>
          <w:b/>
        </w:rPr>
      </w:pPr>
      <w:r w:rsidRPr="00B023C8">
        <w:rPr>
          <w:b/>
        </w:rPr>
        <w:t>Methods:</w:t>
      </w:r>
    </w:p>
    <w:p w14:paraId="4A9DA813" w14:textId="74CD0974" w:rsidR="00B74B6C" w:rsidRPr="00B023C8" w:rsidRDefault="00B74B6C" w:rsidP="00350886">
      <w:pPr>
        <w:spacing w:after="0" w:line="480" w:lineRule="auto"/>
        <w:jc w:val="both"/>
      </w:pPr>
      <w:r w:rsidRPr="00B023C8">
        <w:t>We compared baseline characteristics and mortality of RECOVERY participants recr</w:t>
      </w:r>
      <w:r w:rsidR="00350886">
        <w:t>uited in England (n= 38</w:t>
      </w:r>
      <w:r w:rsidRPr="00B023C8">
        <w:t xml:space="preserve">510) with a reference population hospitalised with COVID-19 in England (n = </w:t>
      </w:r>
      <w:r w:rsidR="00350886">
        <w:t>346</w:t>
      </w:r>
      <w:r w:rsidR="0016745B" w:rsidRPr="00B023C8">
        <w:t>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350886">
      <w:pPr>
        <w:spacing w:after="0" w:line="480" w:lineRule="auto"/>
        <w:rPr>
          <w:b/>
        </w:rPr>
      </w:pPr>
      <w:r w:rsidRPr="00B023C8">
        <w:rPr>
          <w:b/>
        </w:rPr>
        <w:t>Results:</w:t>
      </w:r>
    </w:p>
    <w:p w14:paraId="1916A5CF" w14:textId="60560E74" w:rsidR="00B74B6C" w:rsidRPr="00B023C8" w:rsidRDefault="00B74B6C" w:rsidP="00350886">
      <w:pPr>
        <w:spacing w:after="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17F437C1" w:rsidR="00B74B6C" w:rsidRPr="00B023C8" w:rsidRDefault="00B74B6C" w:rsidP="00350886">
      <w:pPr>
        <w:spacing w:after="0" w:line="480" w:lineRule="auto"/>
        <w:rPr>
          <w:b/>
        </w:rPr>
      </w:pPr>
      <w:r w:rsidRPr="00B023C8">
        <w:rPr>
          <w:b/>
        </w:rPr>
        <w:t>Conclusion</w:t>
      </w:r>
      <w:r w:rsidR="00644596">
        <w:rPr>
          <w:b/>
        </w:rPr>
        <w:t>s</w:t>
      </w:r>
      <w:r w:rsidRPr="00B023C8">
        <w:rPr>
          <w:b/>
        </w:rPr>
        <w:t>:</w:t>
      </w:r>
    </w:p>
    <w:p w14:paraId="4214B49C" w14:textId="7291D5EC" w:rsidR="00C9076D" w:rsidRDefault="00312935" w:rsidP="00350886">
      <w:pPr>
        <w:spacing w:after="0" w:line="480" w:lineRule="auto"/>
        <w:jc w:val="both"/>
      </w:pPr>
      <w:r>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w:t>
      </w:r>
      <w:r w:rsidR="00562245">
        <w:lastRenderedPageBreak/>
        <w:t xml:space="preserve">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5FC8B50B" w14:textId="4E914F56" w:rsidR="00350886" w:rsidRPr="00644596" w:rsidRDefault="00644596" w:rsidP="00350886">
      <w:pPr>
        <w:spacing w:after="0" w:line="480" w:lineRule="auto"/>
        <w:jc w:val="both"/>
        <w:rPr>
          <w:b/>
        </w:rPr>
      </w:pPr>
      <w:r w:rsidRPr="00644596">
        <w:rPr>
          <w:b/>
        </w:rPr>
        <w:t xml:space="preserve">Trial registration: </w:t>
      </w:r>
      <w:r w:rsidRPr="00644596">
        <w:t>I</w:t>
      </w:r>
      <w:r>
        <w:t xml:space="preserve">SRCTN50189673, </w:t>
      </w:r>
      <w:r w:rsidRPr="00644596">
        <w:t>NCT04381936</w:t>
      </w:r>
    </w:p>
    <w:p w14:paraId="4AF7170F" w14:textId="69C0DCC0" w:rsidR="00350886" w:rsidRPr="00350886" w:rsidRDefault="00350886" w:rsidP="008571C3">
      <w:pPr>
        <w:spacing w:after="0" w:line="480" w:lineRule="auto"/>
        <w:rPr>
          <w:rFonts w:eastAsiaTheme="majorEastAsia" w:cstheme="majorBidi"/>
          <w:sz w:val="32"/>
          <w:szCs w:val="32"/>
        </w:rPr>
      </w:pPr>
    </w:p>
    <w:p w14:paraId="72E54850" w14:textId="1F4DA8F7" w:rsidR="00644596" w:rsidRDefault="00644596" w:rsidP="008571C3">
      <w:pPr>
        <w:pStyle w:val="Heading1"/>
        <w:spacing w:before="0" w:line="480" w:lineRule="auto"/>
      </w:pPr>
      <w:r>
        <w:t>List of abbreviations</w:t>
      </w:r>
    </w:p>
    <w:p w14:paraId="738B53FB" w14:textId="0D13FAB3" w:rsidR="00644596" w:rsidRDefault="00644596" w:rsidP="008571C3">
      <w:pPr>
        <w:pStyle w:val="BodyText"/>
        <w:spacing w:before="0" w:after="0" w:line="480" w:lineRule="auto"/>
      </w:pPr>
      <w:r w:rsidRPr="00644596">
        <w:t>95% CI</w:t>
      </w:r>
      <w:r>
        <w:t>: 95% confidence intervals</w:t>
      </w:r>
    </w:p>
    <w:p w14:paraId="39DA771A" w14:textId="197689A6" w:rsidR="00644596" w:rsidRDefault="00644596" w:rsidP="008571C3">
      <w:pPr>
        <w:pStyle w:val="BodyText"/>
        <w:spacing w:before="0" w:after="0" w:line="480" w:lineRule="auto"/>
      </w:pPr>
      <w:r>
        <w:t>CRF: case-report form</w:t>
      </w:r>
    </w:p>
    <w:p w14:paraId="5BDAB356" w14:textId="7E2C0345" w:rsidR="00644596" w:rsidRDefault="00644596" w:rsidP="008571C3">
      <w:pPr>
        <w:pStyle w:val="BodyText"/>
        <w:spacing w:before="0" w:after="0" w:line="480" w:lineRule="auto"/>
      </w:pPr>
      <w:r>
        <w:t xml:space="preserve">HES: </w:t>
      </w:r>
      <w:r w:rsidRPr="00644596">
        <w:t>Hospital Episode Statistics</w:t>
      </w:r>
    </w:p>
    <w:p w14:paraId="79865BC2" w14:textId="6F0D8A9B" w:rsidR="00644596" w:rsidRDefault="00644596" w:rsidP="008571C3">
      <w:pPr>
        <w:pStyle w:val="BodyText"/>
        <w:spacing w:before="0" w:after="0" w:line="480" w:lineRule="auto"/>
      </w:pPr>
      <w:r>
        <w:t xml:space="preserve">ICD-10: </w:t>
      </w:r>
      <w:r w:rsidRPr="00644596">
        <w:t xml:space="preserve">International Classification of Diseases and Related Health Problems, Tenth Revision </w:t>
      </w:r>
    </w:p>
    <w:p w14:paraId="758B48F4" w14:textId="4ECD82C4" w:rsidR="00644596" w:rsidRDefault="00644596" w:rsidP="008571C3">
      <w:pPr>
        <w:pStyle w:val="BodyText"/>
        <w:spacing w:before="0" w:after="0" w:line="480" w:lineRule="auto"/>
      </w:pPr>
      <w:r>
        <w:t>IQR: inter-quatile range</w:t>
      </w:r>
    </w:p>
    <w:p w14:paraId="7AC33FB5" w14:textId="53714E9F" w:rsidR="00644596" w:rsidRDefault="00644596" w:rsidP="008571C3">
      <w:pPr>
        <w:pStyle w:val="BodyText"/>
        <w:spacing w:before="0" w:after="0" w:line="480" w:lineRule="auto"/>
      </w:pPr>
      <w:r>
        <w:t>NHS: National Health Service</w:t>
      </w:r>
    </w:p>
    <w:p w14:paraId="3C769961" w14:textId="0461DFFC" w:rsidR="00644596" w:rsidRDefault="00644596" w:rsidP="008571C3">
      <w:pPr>
        <w:pStyle w:val="BodyText"/>
        <w:spacing w:before="0" w:after="0" w:line="480" w:lineRule="auto"/>
      </w:pPr>
      <w:r>
        <w:t>RCTs: randomised controlled trials</w:t>
      </w:r>
    </w:p>
    <w:p w14:paraId="1B3003FE" w14:textId="13286D98" w:rsidR="00644596" w:rsidRDefault="00644596" w:rsidP="008571C3">
      <w:pPr>
        <w:pStyle w:val="BodyText"/>
        <w:spacing w:before="0" w:after="0" w:line="480" w:lineRule="auto"/>
      </w:pPr>
      <w:r>
        <w:t>RECOVERY: Randomised Evaluation of COVID-19 Therapy</w:t>
      </w:r>
    </w:p>
    <w:p w14:paraId="11010FBA" w14:textId="6EABA352" w:rsidR="00644596" w:rsidRDefault="00644596" w:rsidP="008571C3">
      <w:pPr>
        <w:pStyle w:val="BodyText"/>
        <w:spacing w:before="0" w:after="0" w:line="480" w:lineRule="auto"/>
      </w:pPr>
      <w:r>
        <w:t>SD: standard deviation</w:t>
      </w:r>
    </w:p>
    <w:p w14:paraId="79C8F513" w14:textId="16D31844" w:rsidR="00644596" w:rsidRDefault="00644596" w:rsidP="00644596">
      <w:pPr>
        <w:pStyle w:val="BodyText"/>
      </w:pPr>
    </w:p>
    <w:p w14:paraId="3B569B6E" w14:textId="47AE72A8" w:rsidR="008571C3" w:rsidRDefault="008571C3" w:rsidP="00644596">
      <w:pPr>
        <w:pStyle w:val="BodyText"/>
      </w:pPr>
    </w:p>
    <w:p w14:paraId="0A716C61" w14:textId="33CBC121" w:rsidR="008571C3" w:rsidRDefault="008571C3" w:rsidP="00644596">
      <w:pPr>
        <w:pStyle w:val="BodyText"/>
      </w:pPr>
    </w:p>
    <w:p w14:paraId="2ABCDFEA" w14:textId="43FC37C8" w:rsidR="008571C3" w:rsidRDefault="008571C3" w:rsidP="00644596">
      <w:pPr>
        <w:pStyle w:val="BodyText"/>
      </w:pPr>
    </w:p>
    <w:p w14:paraId="3DF4D9DC" w14:textId="64BC2A07" w:rsidR="008571C3" w:rsidRDefault="008571C3" w:rsidP="00644596">
      <w:pPr>
        <w:pStyle w:val="BodyText"/>
      </w:pPr>
    </w:p>
    <w:p w14:paraId="21A54A67" w14:textId="37F6A207" w:rsidR="008571C3" w:rsidRDefault="008571C3" w:rsidP="00644596">
      <w:pPr>
        <w:pStyle w:val="BodyText"/>
      </w:pPr>
    </w:p>
    <w:p w14:paraId="0BB2B37F" w14:textId="77777777" w:rsidR="008571C3" w:rsidRDefault="008571C3" w:rsidP="00644596">
      <w:pPr>
        <w:pStyle w:val="BodyText"/>
      </w:pPr>
    </w:p>
    <w:p w14:paraId="6551B990" w14:textId="02CC7C4B" w:rsidR="009644D0" w:rsidRPr="00B023C8" w:rsidRDefault="00644596" w:rsidP="00350886">
      <w:pPr>
        <w:pStyle w:val="Heading1"/>
        <w:spacing w:before="0" w:line="480" w:lineRule="auto"/>
      </w:pPr>
      <w:r>
        <w:lastRenderedPageBreak/>
        <w:t>Background</w:t>
      </w:r>
    </w:p>
    <w:p w14:paraId="1B32532D" w14:textId="4412D672" w:rsidR="003B55B2" w:rsidRPr="00B023C8" w:rsidRDefault="00A02D7A" w:rsidP="00350886">
      <w:pPr>
        <w:spacing w:after="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8571C3" w:rsidRPr="008571C3">
        <w:t>(1,2)</w:t>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generalisable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8571C3" w:rsidRPr="008571C3">
        <w:t>(3)</w:t>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directly generali</w:t>
      </w:r>
      <w:r w:rsidR="00721C8E">
        <w:t>s</w:t>
      </w:r>
      <w:r w:rsidR="002A5B3D">
        <w:t>able</w:t>
      </w:r>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8571C3" w:rsidRPr="008571C3">
        <w:t>(4,5)</w:t>
      </w:r>
      <w:r w:rsidR="00845112" w:rsidRPr="006665F8">
        <w:t xml:space="preserve"> </w:t>
      </w:r>
    </w:p>
    <w:p w14:paraId="4DACFCC2" w14:textId="50A21F32" w:rsidR="003B55B2" w:rsidRPr="00721C8E" w:rsidRDefault="003B55B2" w:rsidP="00350886">
      <w:pPr>
        <w:spacing w:after="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008571C3" w:rsidRPr="008571C3">
        <w:t>(6)</w:t>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78C43428" w14:textId="4CE06D6B" w:rsidR="00582F7B" w:rsidRPr="00B023C8" w:rsidRDefault="009A4656" w:rsidP="00350886">
      <w:pPr>
        <w:spacing w:after="0"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p>
    <w:p w14:paraId="6D1E092C" w14:textId="0FE8B994" w:rsidR="002B0EC6" w:rsidRPr="00B023C8" w:rsidRDefault="00B67FF5" w:rsidP="00350886">
      <w:pPr>
        <w:pStyle w:val="Heading1"/>
        <w:spacing w:before="0" w:line="480" w:lineRule="auto"/>
      </w:pPr>
      <w:r w:rsidRPr="00B023C8">
        <w:lastRenderedPageBreak/>
        <w:t>M</w:t>
      </w:r>
      <w:r w:rsidR="006037EB" w:rsidRPr="00B023C8">
        <w:t>ethods</w:t>
      </w:r>
    </w:p>
    <w:p w14:paraId="44786609" w14:textId="780861E6" w:rsidR="008B6568" w:rsidRPr="00B023C8" w:rsidRDefault="008B6568" w:rsidP="00350886">
      <w:pPr>
        <w:pStyle w:val="Heading2"/>
        <w:spacing w:before="0" w:after="0" w:line="480" w:lineRule="auto"/>
      </w:pPr>
      <w:r w:rsidRPr="00B023C8">
        <w:t xml:space="preserve">RECOVERY </w:t>
      </w:r>
      <w:r w:rsidR="004014D6" w:rsidRPr="00B023C8">
        <w:t>cohort</w:t>
      </w:r>
    </w:p>
    <w:p w14:paraId="0DFB08CF" w14:textId="0FBFD90B" w:rsidR="00A43A2E" w:rsidRPr="00B023C8" w:rsidRDefault="00A43A2E" w:rsidP="00350886">
      <w:pPr>
        <w:spacing w:after="0" w:line="480" w:lineRule="auto"/>
        <w:jc w:val="both"/>
      </w:pPr>
      <w:r w:rsidRPr="00B023C8">
        <w:t>The RECOVERY trial design has been described previously</w:t>
      </w:r>
      <w:r w:rsidR="00FB6835">
        <w:t>.</w:t>
      </w:r>
      <w:r w:rsidR="008571C3" w:rsidRPr="008571C3">
        <w:t>(6)</w:t>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r w:rsidRPr="008571C3">
        <w:t>www.recoverytrial.net</w:t>
      </w:r>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3EA4CFCC" w:rsidR="00A43A2E" w:rsidRPr="00B023C8" w:rsidRDefault="00A43A2E" w:rsidP="00350886">
      <w:pPr>
        <w:spacing w:after="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008571C3" w:rsidRPr="008571C3">
        <w:t>(7)</w:t>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008571C3" w:rsidRPr="008571C3">
        <w:t>(8)</w:t>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 xml:space="preserve">admission and discharge dates and relevant diagnostic </w:t>
      </w:r>
      <w:r w:rsidRPr="00B023C8">
        <w:lastRenderedPageBreak/>
        <w:t xml:space="preserve">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008571C3" w:rsidRPr="008571C3">
        <w:t>(9)</w:t>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008571C3" w:rsidRPr="008571C3">
        <w:t>(10)</w:t>
      </w:r>
      <w:r w:rsidRPr="00B023C8">
        <w:t xml:space="preserve"> </w:t>
      </w:r>
    </w:p>
    <w:p w14:paraId="3D761198" w14:textId="78B0B586" w:rsidR="008B6568" w:rsidRPr="00B023C8" w:rsidRDefault="004014D6" w:rsidP="00350886">
      <w:pPr>
        <w:pStyle w:val="Heading2"/>
        <w:spacing w:before="0" w:after="0" w:line="480" w:lineRule="auto"/>
      </w:pPr>
      <w:r w:rsidRPr="00B023C8">
        <w:t>Reference population</w:t>
      </w:r>
    </w:p>
    <w:p w14:paraId="1F6D62B4" w14:textId="4EA8C884" w:rsidR="00F273ED" w:rsidRPr="00B023C8" w:rsidRDefault="005A3A83" w:rsidP="00350886">
      <w:pPr>
        <w:spacing w:after="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008571C3" w:rsidRPr="008571C3">
        <w:t>(11)</w:t>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r w:rsidR="00A145F3" w:rsidRPr="008571C3">
        <w:t>http://digital.nhs.uk/services/data-access-request-service-dars/data-uses-register</w:t>
      </w:r>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51B703F4" w:rsidR="00214333" w:rsidRPr="00B023C8" w:rsidRDefault="00F273ED" w:rsidP="00350886">
      <w:pPr>
        <w:spacing w:after="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8571C3" w:rsidRPr="008571C3">
        <w:t>(12)</w:t>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8571C3" w:rsidRPr="008571C3">
        <w:t>(13)</w:t>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w:t>
      </w:r>
      <w:r w:rsidR="00947850" w:rsidRPr="00B023C8">
        <w:lastRenderedPageBreak/>
        <w:t xml:space="preserve">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350886">
      <w:pPr>
        <w:pStyle w:val="Heading2"/>
        <w:spacing w:before="0" w:after="0" w:line="480" w:lineRule="auto"/>
      </w:pPr>
      <w:r w:rsidRPr="00B023C8">
        <w:t>Analysis</w:t>
      </w:r>
      <w:r w:rsidR="009D6B9C" w:rsidRPr="00B023C8">
        <w:t xml:space="preserve"> period</w:t>
      </w:r>
    </w:p>
    <w:p w14:paraId="6D72D2C7" w14:textId="2709C1A3" w:rsidR="002E2317" w:rsidRPr="004006FB" w:rsidRDefault="00947850" w:rsidP="00350886">
      <w:pPr>
        <w:spacing w:after="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8571C3" w:rsidRPr="008571C3">
        <w:t>(14)</w:t>
      </w:r>
      <w:r w:rsidR="00A331CB" w:rsidRPr="004006FB">
        <w:t xml:space="preserve"> </w:t>
      </w:r>
    </w:p>
    <w:p w14:paraId="20B42E36" w14:textId="20B9F7E5" w:rsidR="004D67F1" w:rsidRPr="00B023C8" w:rsidRDefault="000424E6" w:rsidP="00350886">
      <w:pPr>
        <w:pStyle w:val="Heading2"/>
        <w:spacing w:before="0" w:after="0" w:line="480" w:lineRule="auto"/>
      </w:pPr>
      <w:r w:rsidRPr="004006FB">
        <w:t>Baseline characteristic and outcomes</w:t>
      </w:r>
    </w:p>
    <w:p w14:paraId="2F1F2215" w14:textId="377B3EF0" w:rsidR="00FB1B07" w:rsidRPr="00B023C8" w:rsidRDefault="00204D8B" w:rsidP="00350886">
      <w:pPr>
        <w:spacing w:after="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008571C3" w:rsidRPr="008571C3">
        <w:t>(15)</w:t>
      </w:r>
      <w:r w:rsidRPr="00B023C8">
        <w:t xml:space="preserve"> </w:t>
      </w:r>
      <w:r w:rsidR="00956A74" w:rsidRPr="00B023C8">
        <w:t xml:space="preserve">geographical location, </w:t>
      </w:r>
      <w:r w:rsidRPr="00B023C8">
        <w:t xml:space="preserve">Charlson Comorbidity Score </w:t>
      </w:r>
      <w:r w:rsidR="008571C3" w:rsidRPr="008571C3">
        <w:t>(16,17)</w:t>
      </w:r>
      <w:r w:rsidRPr="00B023C8">
        <w:t xml:space="preserve"> and its components, and Hospital Frailty Risk Score.</w:t>
      </w:r>
      <w:r w:rsidR="008571C3" w:rsidRPr="008571C3">
        <w:t>(18)</w:t>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8782DB2" w:rsidR="009874DE" w:rsidRPr="00B023C8" w:rsidRDefault="004C01B2" w:rsidP="00350886">
      <w:pPr>
        <w:spacing w:after="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8571C3" w:rsidRPr="008571C3">
        <w:t>(19)</w:t>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350886">
      <w:pPr>
        <w:pStyle w:val="Heading2"/>
        <w:spacing w:before="0" w:after="0" w:line="480" w:lineRule="auto"/>
      </w:pPr>
      <w:r w:rsidRPr="00B023C8">
        <w:t>Statistical analyses</w:t>
      </w:r>
    </w:p>
    <w:p w14:paraId="04C5349C" w14:textId="661C56FD" w:rsidR="005120A6" w:rsidRPr="006665F8" w:rsidRDefault="00F41504" w:rsidP="00350886">
      <w:pPr>
        <w:spacing w:after="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3A3CE991" w14:textId="1E1EF702" w:rsidR="00350886" w:rsidRDefault="00DB034A" w:rsidP="00350886">
      <w:pPr>
        <w:spacing w:after="0" w:line="480" w:lineRule="auto"/>
        <w:jc w:val="both"/>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8571C3" w:rsidRPr="008571C3">
        <w:t>(20)</w:t>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then aggregated individuals in each cohort into three-month periods and conducted the same calculations as above f</w:t>
      </w:r>
      <w:r w:rsidR="00350886">
        <w:t>or each time period separately.</w:t>
      </w:r>
    </w:p>
    <w:p w14:paraId="393D8897" w14:textId="7B90158A" w:rsidR="009C75A0" w:rsidRPr="00B023C8" w:rsidRDefault="003F1A3F" w:rsidP="00350886">
      <w:pPr>
        <w:spacing w:after="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8571C3" w:rsidRPr="008571C3">
        <w:t>(20)</w:t>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8571C3" w:rsidRPr="008571C3">
        <w:t>(20)</w:t>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350886">
      <w:pPr>
        <w:spacing w:after="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7BD6FA53" w14:textId="52DA2CE3" w:rsidR="00350886" w:rsidRDefault="00350886" w:rsidP="00350886">
      <w:pPr>
        <w:spacing w:after="0" w:line="480" w:lineRule="auto"/>
        <w:jc w:val="both"/>
      </w:pPr>
    </w:p>
    <w:p w14:paraId="16F8EACA" w14:textId="2AA80626" w:rsidR="00350886" w:rsidRDefault="00350886" w:rsidP="00350886">
      <w:pPr>
        <w:spacing w:after="0" w:line="480" w:lineRule="auto"/>
        <w:jc w:val="both"/>
      </w:pPr>
    </w:p>
    <w:p w14:paraId="0B00B813" w14:textId="5D28C511" w:rsidR="00350886" w:rsidRDefault="00350886" w:rsidP="00350886">
      <w:pPr>
        <w:spacing w:after="0" w:line="480" w:lineRule="auto"/>
        <w:jc w:val="both"/>
      </w:pPr>
    </w:p>
    <w:p w14:paraId="001CFD3D" w14:textId="021F90AD" w:rsidR="008571C3" w:rsidRDefault="008571C3" w:rsidP="00350886">
      <w:pPr>
        <w:spacing w:after="0" w:line="480" w:lineRule="auto"/>
        <w:jc w:val="both"/>
      </w:pPr>
    </w:p>
    <w:p w14:paraId="0FFDE3AA" w14:textId="370BE1C7" w:rsidR="008571C3" w:rsidRDefault="008571C3" w:rsidP="00350886">
      <w:pPr>
        <w:spacing w:after="0" w:line="480" w:lineRule="auto"/>
        <w:jc w:val="both"/>
      </w:pPr>
    </w:p>
    <w:p w14:paraId="5DE160E3" w14:textId="1987940D" w:rsidR="008571C3" w:rsidRDefault="008571C3" w:rsidP="00350886">
      <w:pPr>
        <w:spacing w:after="0" w:line="480" w:lineRule="auto"/>
        <w:jc w:val="both"/>
      </w:pPr>
    </w:p>
    <w:p w14:paraId="014773A5" w14:textId="75F8DDB0" w:rsidR="008571C3" w:rsidRDefault="008571C3" w:rsidP="00350886">
      <w:pPr>
        <w:spacing w:after="0" w:line="480" w:lineRule="auto"/>
        <w:jc w:val="both"/>
      </w:pPr>
    </w:p>
    <w:p w14:paraId="675D9788" w14:textId="0155063C" w:rsidR="008571C3" w:rsidRDefault="008571C3" w:rsidP="00350886">
      <w:pPr>
        <w:spacing w:after="0" w:line="480" w:lineRule="auto"/>
        <w:jc w:val="both"/>
      </w:pPr>
    </w:p>
    <w:p w14:paraId="35DCD742" w14:textId="7A2A68F1" w:rsidR="008571C3" w:rsidRDefault="008571C3" w:rsidP="00350886">
      <w:pPr>
        <w:spacing w:after="0" w:line="480" w:lineRule="auto"/>
        <w:jc w:val="both"/>
      </w:pPr>
    </w:p>
    <w:p w14:paraId="4808D6C4" w14:textId="77777777" w:rsidR="008571C3" w:rsidRDefault="008571C3" w:rsidP="00350886">
      <w:pPr>
        <w:spacing w:after="0" w:line="480" w:lineRule="auto"/>
        <w:jc w:val="both"/>
      </w:pPr>
    </w:p>
    <w:p w14:paraId="24435910" w14:textId="51C83FBC" w:rsidR="0083568B" w:rsidRPr="00B023C8" w:rsidRDefault="00B67FF5" w:rsidP="00350886">
      <w:pPr>
        <w:pStyle w:val="Heading1"/>
        <w:spacing w:before="0" w:line="480" w:lineRule="auto"/>
      </w:pPr>
      <w:r w:rsidRPr="00B023C8">
        <w:lastRenderedPageBreak/>
        <w:t>R</w:t>
      </w:r>
      <w:r w:rsidR="006037EB" w:rsidRPr="00B023C8">
        <w:t>esults</w:t>
      </w:r>
    </w:p>
    <w:p w14:paraId="3F0A9637" w14:textId="0A41FDF8" w:rsidR="00FC289C" w:rsidRPr="00B023C8" w:rsidRDefault="00FC289C" w:rsidP="00350886">
      <w:pPr>
        <w:pStyle w:val="Heading2"/>
        <w:spacing w:before="0" w:after="0" w:line="480" w:lineRule="auto"/>
      </w:pPr>
      <w:r w:rsidRPr="00B023C8">
        <w:t>Baseline characteristics</w:t>
      </w:r>
    </w:p>
    <w:p w14:paraId="7731FE22" w14:textId="4DA8519A" w:rsidR="00454F31" w:rsidRPr="00B023C8" w:rsidRDefault="002F277B" w:rsidP="00350886">
      <w:pPr>
        <w:spacing w:after="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50886">
        <w:t>46</w:t>
      </w:r>
      <w:r w:rsidR="003E61CD" w:rsidRPr="00831EC8">
        <w:t>010</w:t>
      </w:r>
      <w:r w:rsidR="00686866" w:rsidRPr="00831EC8">
        <w:t xml:space="preserve"> </w:t>
      </w:r>
      <w:r w:rsidRPr="00831EC8">
        <w:t xml:space="preserve">participants, of which </w:t>
      </w:r>
      <w:r w:rsidR="003E61CD" w:rsidRPr="00831EC8">
        <w:t xml:space="preserve">44766 </w:t>
      </w:r>
      <w:r w:rsidR="00620A06" w:rsidRPr="00831EC8">
        <w:t xml:space="preserve">in the UK and </w:t>
      </w:r>
      <w:r w:rsidR="003E61CD" w:rsidRPr="00831EC8">
        <w:t xml:space="preserve">39952 </w:t>
      </w:r>
      <w:r w:rsidR="00620A06" w:rsidRPr="00831EC8">
        <w:t xml:space="preserve">in England. </w:t>
      </w:r>
      <w:r w:rsidR="009579CC" w:rsidRPr="00831EC8">
        <w:t>Of</w:t>
      </w:r>
      <w:r w:rsidR="00350886">
        <w:t xml:space="preserve"> these, 39</w:t>
      </w:r>
      <w:r w:rsidR="003E61CD" w:rsidRPr="00831EC8">
        <w:t>304 (98.4%) had available HES data</w:t>
      </w:r>
      <w:r w:rsidR="00350886">
        <w:t>, and 38</w:t>
      </w:r>
      <w:r w:rsidR="00B21D83" w:rsidRPr="00831EC8">
        <w:t>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350886">
        <w:t>8</w:t>
      </w:r>
      <w:r w:rsidR="00C42300" w:rsidRPr="00831EC8">
        <w:t>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0A2919">
        <w:fldChar w:fldCharType="begin"/>
      </w:r>
      <w:r w:rsidR="000A2919">
        <w:instrText xml:space="preserve"> REF _Ref160462639 \h </w:instrText>
      </w:r>
      <w:r w:rsidR="000A2919">
        <w:fldChar w:fldCharType="separate"/>
      </w:r>
      <w:r w:rsidR="000A2919">
        <w:t xml:space="preserve">Figure </w:t>
      </w:r>
      <w:r w:rsidR="000A2919">
        <w:rPr>
          <w:noProof/>
        </w:rPr>
        <w:t>1</w:t>
      </w:r>
      <w:r w:rsidR="000A2919">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del w:id="0" w:author="Guilherme Pessoa-Amorim" w:date="2024-06-15T17:08:00Z">
        <w:r w:rsidR="00C34677" w:rsidRPr="00BD05D6" w:rsidDel="003A3370">
          <w:fldChar w:fldCharType="begin"/>
        </w:r>
        <w:r w:rsidR="00C34677" w:rsidRPr="00BD05D6" w:rsidDel="003A3370">
          <w:delInstrText xml:space="preserve"> REF _Ref115078157 \h  \* MERGEFORMAT </w:delInstrText>
        </w:r>
        <w:r w:rsidR="00C34677" w:rsidRPr="00BD05D6" w:rsidDel="003A3370">
          <w:fldChar w:fldCharType="separate"/>
        </w:r>
        <w:r w:rsidR="00C34677" w:rsidRPr="00BD05D6" w:rsidDel="003A3370">
          <w:delText>Supplementary Table S1</w:delText>
        </w:r>
        <w:r w:rsidR="00C34677" w:rsidRPr="00BD05D6" w:rsidDel="003A3370">
          <w:fldChar w:fldCharType="end"/>
        </w:r>
      </w:del>
      <w:ins w:id="1" w:author="Guilherme Pessoa-Amorim" w:date="2024-06-15T17:08:00Z">
        <w:r w:rsidR="003A3370">
          <w:t>Supplementary Table S1</w:t>
        </w:r>
      </w:ins>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350886">
        <w:rPr>
          <w:color w:val="000000"/>
        </w:rPr>
        <w:t>346</w:t>
      </w:r>
      <w:r w:rsidR="0016745B" w:rsidRPr="00B023C8">
        <w:rPr>
          <w:color w:val="000000"/>
        </w:rPr>
        <w:t xml:space="preserve">271 </w:t>
      </w:r>
      <w:r w:rsidR="002D0B1D" w:rsidRPr="00B023C8">
        <w:t>individuals</w:t>
      </w:r>
      <w:r w:rsidR="00C568B0">
        <w:t xml:space="preserve"> (Figure 1)</w:t>
      </w:r>
      <w:r w:rsidR="002D0B1D" w:rsidRPr="00B023C8">
        <w:t xml:space="preserve">; for every 100 people admitted with </w:t>
      </w:r>
      <w:bookmarkStart w:id="2" w:name="_GoBack"/>
      <w:bookmarkEnd w:id="2"/>
      <w:r w:rsidR="002D0B1D" w:rsidRPr="00B023C8">
        <w:t xml:space="preserve">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36DB4ACC" w:rsidR="005B3328" w:rsidRPr="00B023C8" w:rsidRDefault="00657DE0" w:rsidP="00350886">
      <w:pPr>
        <w:spacing w:after="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del w:id="3" w:author="Guilherme Pessoa-Amorim" w:date="2024-06-15T17:09:00Z">
        <w:r w:rsidR="00B37983" w:rsidRPr="00B023C8" w:rsidDel="003A3370">
          <w:fldChar w:fldCharType="begin"/>
        </w:r>
        <w:r w:rsidR="00B37983" w:rsidRPr="00B023C8" w:rsidDel="003A3370">
          <w:delInstrText xml:space="preserve"> REF _Ref119062161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1</w:delText>
        </w:r>
        <w:r w:rsidR="00B37983" w:rsidRPr="00B023C8" w:rsidDel="003A3370">
          <w:fldChar w:fldCharType="end"/>
        </w:r>
      </w:del>
      <w:ins w:id="4" w:author="Guilherme Pessoa-Amorim" w:date="2024-06-15T17:09:00Z">
        <w:r w:rsidR="003A3370">
          <w:t>Supplementary Figure S1</w:t>
        </w:r>
      </w:ins>
      <w:r w:rsidR="00B37983" w:rsidRPr="00B023C8">
        <w:t xml:space="preserve"> </w:t>
      </w:r>
      <w:r w:rsidR="00225F6F" w:rsidRPr="00B023C8">
        <w:t>and</w:t>
      </w:r>
      <w:r w:rsidR="002971CE" w:rsidRPr="00B023C8">
        <w:t xml:space="preserve"> </w:t>
      </w:r>
      <w:del w:id="5" w:author="Guilherme Pessoa-Amorim" w:date="2024-06-15T17:09:00Z">
        <w:r w:rsidR="00B37983" w:rsidRPr="00B023C8" w:rsidDel="003A3370">
          <w:fldChar w:fldCharType="begin"/>
        </w:r>
        <w:r w:rsidR="00B37983" w:rsidRPr="00B023C8" w:rsidDel="003A3370">
          <w:delInstrText xml:space="preserve"> REF _Ref119078340 \h </w:delInstrText>
        </w:r>
        <w:r w:rsidR="002971CE" w:rsidRPr="00B023C8" w:rsidDel="003A3370">
          <w:delInstrText xml:space="preserve"> \* MERGEFORMAT </w:delInstrText>
        </w:r>
        <w:r w:rsidR="00B37983" w:rsidRPr="00B023C8" w:rsidDel="003A3370">
          <w:fldChar w:fldCharType="separate"/>
        </w:r>
        <w:r w:rsidR="00630A60" w:rsidRPr="00B023C8" w:rsidDel="003A3370">
          <w:delText>Supplementary T</w:delText>
        </w:r>
        <w:r w:rsidR="0008295F" w:rsidRPr="00B023C8" w:rsidDel="003A3370">
          <w:delText>able S</w:delText>
        </w:r>
        <w:r w:rsidR="00B37983" w:rsidRPr="00B023C8" w:rsidDel="003A3370">
          <w:fldChar w:fldCharType="end"/>
        </w:r>
        <w:r w:rsidR="002D0B1D" w:rsidRPr="00B023C8" w:rsidDel="003A3370">
          <w:delText>3</w:delText>
        </w:r>
      </w:del>
      <w:ins w:id="6" w:author="Guilherme Pessoa-Amorim" w:date="2024-06-15T17:09:00Z">
        <w:r w:rsidR="003A3370">
          <w:t>Supplementary Table S3</w:t>
        </w:r>
      </w:ins>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ins w:id="7" w:author="Guilherme Pessoa-Amorim" w:date="2024-06-15T17:09:00Z">
        <w:r w:rsidR="003A3370">
          <w:t>Supplementary Figure S2</w:t>
        </w:r>
      </w:ins>
      <w:del w:id="8" w:author="Guilherme Pessoa-Amorim" w:date="2024-06-15T17:09:00Z">
        <w:r w:rsidR="00B37983" w:rsidRPr="00B023C8" w:rsidDel="003A3370">
          <w:fldChar w:fldCharType="begin"/>
        </w:r>
        <w:r w:rsidR="00B37983" w:rsidRPr="00B023C8" w:rsidDel="003A3370">
          <w:delInstrText xml:space="preserve"> REF _Ref119078089 \h </w:delInstrText>
        </w:r>
        <w:r w:rsidR="002971CE" w:rsidRPr="00B023C8" w:rsidDel="003A3370">
          <w:delInstrText xml:space="preserve"> \* MERGEFORMAT </w:delInstrText>
        </w:r>
        <w:r w:rsidR="00B37983" w:rsidRPr="00B023C8" w:rsidDel="003A3370">
          <w:fldChar w:fldCharType="separate"/>
        </w:r>
        <w:r w:rsidR="0008295F" w:rsidRPr="00B023C8" w:rsidDel="003A3370">
          <w:delText xml:space="preserve">Supplementary </w:delText>
        </w:r>
        <w:r w:rsidR="00630A60" w:rsidRPr="00B023C8" w:rsidDel="003A3370">
          <w:delText>F</w:delText>
        </w:r>
        <w:r w:rsidR="0008295F" w:rsidRPr="00B023C8" w:rsidDel="003A3370">
          <w:delText>igure S2</w:delText>
        </w:r>
        <w:r w:rsidR="00B37983" w:rsidRPr="00B023C8" w:rsidDel="003A3370">
          <w:fldChar w:fldCharType="end"/>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ins w:id="9" w:author="Guilherme Pessoa-Amorim" w:date="2024-06-15T17:09:00Z">
        <w:r w:rsidR="003A3370">
          <w:t>Supplementary Figure S3</w:t>
        </w:r>
      </w:ins>
      <w:del w:id="10" w:author="Guilherme Pessoa-Amorim" w:date="2024-06-15T17:09:00Z">
        <w:r w:rsidR="00B37983" w:rsidRPr="00B023C8" w:rsidDel="003A3370">
          <w:fldChar w:fldCharType="begin"/>
        </w:r>
        <w:r w:rsidR="00B37983" w:rsidRPr="00B023C8" w:rsidDel="003A3370">
          <w:delInstrText xml:space="preserve"> REF _Ref119078108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3</w:delText>
        </w:r>
        <w:r w:rsidR="00B37983" w:rsidRPr="00B023C8" w:rsidDel="003A3370">
          <w:fldChar w:fldCharType="end"/>
        </w:r>
      </w:del>
      <w:r w:rsidR="00DA25F3" w:rsidRPr="00B023C8">
        <w:t>)</w:t>
      </w:r>
      <w:r w:rsidR="00A72ADC" w:rsidRPr="00B023C8">
        <w:t>.</w:t>
      </w:r>
      <w:r w:rsidR="00B41605" w:rsidRPr="00B023C8">
        <w:t xml:space="preserve"> </w:t>
      </w:r>
    </w:p>
    <w:p w14:paraId="19D14EFD" w14:textId="70748D86" w:rsidR="007A182D" w:rsidRPr="00B023C8" w:rsidRDefault="004B7D6A" w:rsidP="00350886">
      <w:pPr>
        <w:spacing w:after="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r w:rsidR="00857F79">
        <w:t xml:space="preserve">Charlson Comorbidity Score </w:t>
      </w:r>
      <w:r w:rsidR="001F6399" w:rsidRPr="00B023C8">
        <w:t>[IQR]</w:t>
      </w:r>
      <w:r w:rsidR="001D0AC9" w:rsidRPr="00B023C8">
        <w:t xml:space="preserve">: RECOVERY 3.0 </w:t>
      </w:r>
      <w:r w:rsidR="001F6399" w:rsidRPr="00B023C8">
        <w:t xml:space="preserve">[1.0-5.0] vs </w:t>
      </w:r>
      <w:r w:rsidR="001F6399" w:rsidRPr="00B023C8">
        <w:lastRenderedPageBreak/>
        <w:t>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350886">
      <w:pPr>
        <w:pStyle w:val="Heading2"/>
        <w:spacing w:before="0" w:after="0" w:line="480" w:lineRule="auto"/>
      </w:pPr>
      <w:r w:rsidRPr="00B023C8">
        <w:t>Outcomes</w:t>
      </w:r>
    </w:p>
    <w:p w14:paraId="7D468815" w14:textId="32E10FE9" w:rsidR="00A670A7" w:rsidRDefault="002373E7" w:rsidP="00350886">
      <w:pPr>
        <w:spacing w:after="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del w:id="11" w:author="Guilherme Pessoa-Amorim" w:date="2024-06-15T17:09:00Z">
        <w:r w:rsidR="00317590" w:rsidDel="003A3370">
          <w:delText xml:space="preserve"> </w:delText>
        </w:r>
      </w:del>
      <w:ins w:id="12" w:author="Guilherme Pessoa-Amorim" w:date="2024-06-15T17:09:00Z">
        <w:r w:rsidR="003A3370">
          <w:t xml:space="preserve"> Figure 3</w:t>
        </w:r>
      </w:ins>
      <w:del w:id="13" w:author="Guilherme Pessoa-Amorim" w:date="2024-06-15T17:09:00Z">
        <w:r w:rsidR="00B37983" w:rsidRPr="00B023C8" w:rsidDel="003A3370">
          <w:fldChar w:fldCharType="begin"/>
        </w:r>
        <w:r w:rsidR="00B37983" w:rsidRPr="00B023C8" w:rsidDel="003A3370">
          <w:delInstrText xml:space="preserve"> REF _Ref119078146 \h </w:delInstrText>
        </w:r>
        <w:r w:rsidR="00812ECE" w:rsidRPr="00B023C8" w:rsidDel="003A3370">
          <w:delInstrText xml:space="preserve"> \* MERGEFORMAT </w:delInstrText>
        </w:r>
        <w:r w:rsidR="00B37983" w:rsidRPr="00B023C8" w:rsidDel="003A3370">
          <w:fldChar w:fldCharType="separate"/>
        </w:r>
        <w:r w:rsidR="0008295F" w:rsidRPr="00B023C8" w:rsidDel="003A3370">
          <w:delText>Figure 3</w:delText>
        </w:r>
        <w:r w:rsidR="00B37983" w:rsidRPr="00B023C8" w:rsidDel="003A3370">
          <w:fldChar w:fldCharType="end"/>
        </w:r>
      </w:del>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69597507" w14:textId="2411097B" w:rsidR="00350886" w:rsidRDefault="00350886" w:rsidP="00350886">
      <w:pPr>
        <w:spacing w:after="0" w:line="480" w:lineRule="auto"/>
        <w:jc w:val="both"/>
      </w:pPr>
    </w:p>
    <w:p w14:paraId="3CA57459" w14:textId="61504B63" w:rsidR="00350886" w:rsidRDefault="00350886" w:rsidP="00350886">
      <w:pPr>
        <w:spacing w:after="0" w:line="480" w:lineRule="auto"/>
        <w:jc w:val="both"/>
      </w:pPr>
    </w:p>
    <w:p w14:paraId="6068FA1E" w14:textId="4C8CC393" w:rsidR="00350886" w:rsidRDefault="00350886" w:rsidP="00350886">
      <w:pPr>
        <w:spacing w:after="0" w:line="480" w:lineRule="auto"/>
        <w:jc w:val="both"/>
      </w:pPr>
    </w:p>
    <w:p w14:paraId="4F37B88A" w14:textId="2F8790B0" w:rsidR="00350886" w:rsidRDefault="00350886" w:rsidP="00350886">
      <w:pPr>
        <w:spacing w:after="0" w:line="480" w:lineRule="auto"/>
        <w:jc w:val="both"/>
        <w:rPr>
          <w:rFonts w:eastAsiaTheme="majorEastAsia" w:cstheme="majorBidi"/>
          <w:sz w:val="32"/>
          <w:szCs w:val="32"/>
        </w:rPr>
      </w:pPr>
    </w:p>
    <w:p w14:paraId="7EC68B32" w14:textId="77777777" w:rsidR="008571C3" w:rsidRDefault="008571C3" w:rsidP="00350886">
      <w:pPr>
        <w:spacing w:after="0" w:line="480" w:lineRule="auto"/>
        <w:jc w:val="both"/>
        <w:rPr>
          <w:rFonts w:eastAsiaTheme="majorEastAsia" w:cstheme="majorBidi"/>
          <w:sz w:val="32"/>
          <w:szCs w:val="32"/>
        </w:rPr>
      </w:pPr>
    </w:p>
    <w:p w14:paraId="7EEA1B9A" w14:textId="0E8AC8D0" w:rsidR="005C3A2B" w:rsidRPr="00B023C8" w:rsidRDefault="005C3A2B" w:rsidP="00350886">
      <w:pPr>
        <w:pStyle w:val="Heading1"/>
        <w:spacing w:before="0" w:line="480" w:lineRule="auto"/>
      </w:pPr>
      <w:r w:rsidRPr="00B023C8">
        <w:lastRenderedPageBreak/>
        <w:t>D</w:t>
      </w:r>
      <w:r w:rsidR="006037EB" w:rsidRPr="00B023C8">
        <w:t>iscussion</w:t>
      </w:r>
    </w:p>
    <w:p w14:paraId="1B976A59" w14:textId="1FC4607B" w:rsidR="00DA09A1" w:rsidRDefault="00200D52" w:rsidP="00350886">
      <w:pPr>
        <w:spacing w:after="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114DD8A3" w:rsidR="00AA20CA" w:rsidRPr="006665F8" w:rsidRDefault="00A03885" w:rsidP="00350886">
      <w:pPr>
        <w:spacing w:after="0" w:line="480" w:lineRule="auto"/>
        <w:jc w:val="both"/>
      </w:pPr>
      <w:r w:rsidRPr="00B023C8">
        <w:t>Older adults are frequently underrepresented in trials,</w:t>
      </w:r>
      <w:r w:rsidR="008571C3" w:rsidRPr="008571C3">
        <w:t>(21)</w:t>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008571C3" w:rsidRPr="008571C3">
        <w:t>(22)</w:t>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ins w:id="14" w:author="Guilherme Pessoa-Amorim" w:date="2024-06-15T17:25:00Z">
        <w:r w:rsidR="00C55617">
          <w:t>,</w:t>
        </w:r>
      </w:ins>
      <w:r w:rsidR="00EC0FD0">
        <w:t xml:space="preserve"> but it is not possible to identify the </w:t>
      </w:r>
      <w:del w:id="15" w:author="Guilherme Pessoa-Amorim" w:date="2024-06-15T17:25:00Z">
        <w:r w:rsidR="00EC0FD0" w:rsidDel="00C55617">
          <w:delText xml:space="preserve">possible </w:delText>
        </w:r>
      </w:del>
      <w:ins w:id="16" w:author="Guilherme Pessoa-Amorim" w:date="2024-06-15T17:25:00Z">
        <w:r w:rsidR="00C55617">
          <w:t xml:space="preserve">underlying </w:t>
        </w:r>
      </w:ins>
      <w:r w:rsidR="00EC0FD0">
        <w:t>reasons for this in the available data</w:t>
      </w:r>
      <w:r w:rsidR="0061739B" w:rsidRPr="00B023C8">
        <w:t>.</w:t>
      </w:r>
      <w:ins w:id="17" w:author="Guilherme Pessoa-Amorim" w:date="2024-06-15T17:25:00Z">
        <w:r w:rsidR="00C55617">
          <w:t xml:space="preserve"> </w:t>
        </w:r>
        <w:r w:rsidR="00C55617" w:rsidRPr="00AE7251">
          <w:rPr>
            <w:highlight w:val="yellow"/>
            <w:rPrChange w:id="18" w:author="Guilherme Pessoa-Amorim" w:date="2024-06-17T08:49:00Z">
              <w:rPr/>
            </w:rPrChange>
          </w:rPr>
          <w:t xml:space="preserve">However, this is similar to results found in other trials, and may be due to under-recruitment of older patients </w:t>
        </w:r>
      </w:ins>
      <w:ins w:id="19" w:author="Guilherme Pessoa-Amorim" w:date="2024-06-15T17:26:00Z">
        <w:r w:rsidR="00C55617" w:rsidRPr="00AE7251">
          <w:rPr>
            <w:highlight w:val="yellow"/>
            <w:rPrChange w:id="20" w:author="Guilherme Pessoa-Amorim" w:date="2024-06-17T08:49:00Z">
              <w:rPr/>
            </w:rPrChange>
          </w:rPr>
          <w:t>(who are more frequently women).</w:t>
        </w:r>
      </w:ins>
      <w:r w:rsidR="00C55617" w:rsidRPr="00AE7251">
        <w:rPr>
          <w:highlight w:val="yellow"/>
          <w:rPrChange w:id="21" w:author="Guilherme Pessoa-Amorim" w:date="2024-06-17T08:49:00Z">
            <w:rPr/>
          </w:rPrChange>
        </w:rPr>
        <w:t>(23,24)</w:t>
      </w:r>
      <w:r w:rsidR="0061739B" w:rsidRPr="00AE7251">
        <w:rPr>
          <w:highlight w:val="yellow"/>
          <w:rPrChange w:id="22" w:author="Guilherme Pessoa-Amorim" w:date="2024-06-17T08:49:00Z">
            <w:rPr/>
          </w:rPrChange>
        </w:rPr>
        <w:t xml:space="preserve"> </w:t>
      </w:r>
      <w:ins w:id="23" w:author="Guilherme Pessoa-Amorim" w:date="2024-06-17T08:48:00Z">
        <w:r w:rsidR="00AE7251" w:rsidRPr="00AE7251">
          <w:rPr>
            <w:highlight w:val="yellow"/>
            <w:rPrChange w:id="24" w:author="Guilherme Pessoa-Amorim" w:date="2024-06-17T08:49:00Z">
              <w:rPr/>
            </w:rPrChange>
          </w:rPr>
          <w:t>Of note, we found i</w:t>
        </w:r>
      </w:ins>
      <w:ins w:id="25" w:author="Guilherme Pessoa-Amorim" w:date="2024-06-17T08:47:00Z">
        <w:r w:rsidR="00AE7251" w:rsidRPr="00AE7251">
          <w:rPr>
            <w:highlight w:val="yellow"/>
            <w:rPrChange w:id="26" w:author="Guilherme Pessoa-Amorim" w:date="2024-06-17T08:49:00Z">
              <w:rPr/>
            </w:rPrChange>
          </w:rPr>
          <w:t xml:space="preserve">mportant differences in recruitment rates across </w:t>
        </w:r>
      </w:ins>
      <w:ins w:id="27" w:author="Guilherme Pessoa-Amorim" w:date="2024-06-17T08:48:00Z">
        <w:r w:rsidR="00AE7251" w:rsidRPr="00AE7251">
          <w:rPr>
            <w:highlight w:val="yellow"/>
            <w:rPrChange w:id="28" w:author="Guilherme Pessoa-Amorim" w:date="2024-06-17T08:49:00Z">
              <w:rPr/>
            </w:rPrChange>
          </w:rPr>
          <w:t xml:space="preserve">different </w:t>
        </w:r>
      </w:ins>
      <w:ins w:id="29" w:author="Guilherme Pessoa-Amorim" w:date="2024-06-17T08:47:00Z">
        <w:r w:rsidR="00AE7251" w:rsidRPr="00AE7251">
          <w:rPr>
            <w:highlight w:val="yellow"/>
            <w:rPrChange w:id="30" w:author="Guilherme Pessoa-Amorim" w:date="2024-06-17T08:49:00Z">
              <w:rPr/>
            </w:rPrChange>
          </w:rPr>
          <w:t>geographical re</w:t>
        </w:r>
      </w:ins>
      <w:ins w:id="31" w:author="Guilherme Pessoa-Amorim" w:date="2024-06-17T08:48:00Z">
        <w:r w:rsidR="00AE7251" w:rsidRPr="00AE7251">
          <w:rPr>
            <w:highlight w:val="yellow"/>
            <w:rPrChange w:id="32" w:author="Guilherme Pessoa-Amorim" w:date="2024-06-17T08:49:00Z">
              <w:rPr/>
            </w:rPrChange>
          </w:rPr>
          <w:t xml:space="preserve">gions. The reasons for this are likely to be complex including issues related to local research infrastructure and funding, competing studies, demand on local clinical services and clinician and patient willingness to engage with research. Data on these parameters </w:t>
        </w:r>
        <w:r w:rsidR="00AE7251" w:rsidRPr="00AE7251">
          <w:rPr>
            <w:highlight w:val="yellow"/>
            <w:rPrChange w:id="33" w:author="Guilherme Pessoa-Amorim" w:date="2024-06-17T08:49:00Z">
              <w:rPr/>
            </w:rPrChange>
          </w:rPr>
          <w:lastRenderedPageBreak/>
          <w:t>are not available for this study</w:t>
        </w:r>
      </w:ins>
      <w:ins w:id="34" w:author="Guilherme Pessoa-Amorim" w:date="2024-06-17T08:49:00Z">
        <w:r w:rsidR="00AE7251" w:rsidRPr="00AE7251">
          <w:rPr>
            <w:highlight w:val="yellow"/>
            <w:rPrChange w:id="35" w:author="Guilherme Pessoa-Amorim" w:date="2024-06-17T08:49:00Z">
              <w:rPr/>
            </w:rPrChange>
          </w:rPr>
          <w:t>, but patterns seen merit further investigation</w:t>
        </w:r>
      </w:ins>
      <w:ins w:id="36" w:author="Guilherme Pessoa-Amorim" w:date="2024-06-17T08:48:00Z">
        <w:r w:rsidR="00AE7251" w:rsidRPr="00AE7251">
          <w:rPr>
            <w:highlight w:val="yellow"/>
            <w:rPrChange w:id="37" w:author="Guilherme Pessoa-Amorim" w:date="2024-06-17T08:49:00Z">
              <w:rPr/>
            </w:rPrChange>
          </w:rPr>
          <w:t>.</w:t>
        </w:r>
        <w:r w:rsidR="00AE7251" w:rsidRPr="00AE7251">
          <w:t xml:space="preserve"> </w:t>
        </w:r>
      </w:ins>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randomised trials will inevitably result in differences between the trial cohort 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generali</w:t>
      </w:r>
      <w:r w:rsidR="000B23C9">
        <w:t>s</w:t>
      </w:r>
      <w:r w:rsidR="00AC2122">
        <w:t>able, unless there are substantial differences in the biology of the target disease or the effectiveness of the intervention in the non-trial context.</w:t>
      </w:r>
      <w:r w:rsidR="008571C3" w:rsidRPr="008571C3">
        <w:t>(4,5)</w:t>
      </w:r>
      <w:r w:rsidR="00AC2122" w:rsidRPr="006665F8">
        <w:t xml:space="preserve"> </w:t>
      </w:r>
      <w:r w:rsidR="002559CE" w:rsidRPr="006665F8">
        <w:t xml:space="preserve"> </w:t>
      </w:r>
    </w:p>
    <w:p w14:paraId="511E679E" w14:textId="7668DB26" w:rsidR="002014B8" w:rsidRDefault="00E3051D" w:rsidP="00350886">
      <w:pPr>
        <w:spacing w:after="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C55617" w:rsidRPr="00C55617">
        <w:t>(25)</w:t>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C55617" w:rsidRPr="00C55617">
        <w:t>(26,27)</w:t>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generali</w:t>
      </w:r>
      <w:r w:rsidR="002559CE" w:rsidRPr="00737C53">
        <w:t>s</w:t>
      </w:r>
      <w:r w:rsidR="002014B8" w:rsidRPr="006665F8">
        <w:t>able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8571C3" w:rsidRPr="008571C3">
        <w:t>(4,5)</w:t>
      </w:r>
    </w:p>
    <w:p w14:paraId="38C0BDD4" w14:textId="2C11B733" w:rsidR="004006FB" w:rsidRPr="004006FB" w:rsidRDefault="004006FB" w:rsidP="00350886">
      <w:pPr>
        <w:spacing w:after="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00C55617" w:rsidRPr="00C55617">
        <w:t>(28)</w:t>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 xml:space="preserve">We also cannot be certain whether our reference </w:t>
      </w:r>
      <w:r w:rsidRPr="00B023C8">
        <w:lastRenderedPageBreak/>
        <w:t>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countries. Finally, our analysis was restricted to the period from March 2020 to November 2021, due to changes to trial eligibility which could not be 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350886">
      <w:pPr>
        <w:spacing w:after="0" w:line="480" w:lineRule="auto"/>
        <w:jc w:val="both"/>
      </w:pPr>
    </w:p>
    <w:p w14:paraId="12AC3E52" w14:textId="24D6F399" w:rsidR="00E95644" w:rsidRPr="00B023C8" w:rsidRDefault="005C3A2B" w:rsidP="00350886">
      <w:pPr>
        <w:pStyle w:val="Heading1"/>
        <w:spacing w:before="0" w:line="480" w:lineRule="auto"/>
      </w:pPr>
      <w:r w:rsidRPr="00B023C8">
        <w:t>C</w:t>
      </w:r>
      <w:r w:rsidR="006037EB" w:rsidRPr="00B023C8">
        <w:t>onclusion</w:t>
      </w:r>
    </w:p>
    <w:p w14:paraId="2C8FFA78" w14:textId="67CF4D4C" w:rsidR="000061D2" w:rsidRDefault="00E95644" w:rsidP="00350886">
      <w:pPr>
        <w:spacing w:after="0" w:line="480" w:lineRule="auto"/>
        <w:jc w:val="both"/>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16D5546C" w14:textId="55A3208F" w:rsidR="00350886" w:rsidRDefault="00350886" w:rsidP="00350886">
      <w:pPr>
        <w:spacing w:after="0" w:line="480" w:lineRule="auto"/>
        <w:jc w:val="both"/>
      </w:pPr>
    </w:p>
    <w:p w14:paraId="6E24FC9E" w14:textId="1D6A4F19" w:rsidR="00350886" w:rsidRDefault="00350886" w:rsidP="00350886">
      <w:pPr>
        <w:spacing w:after="0" w:line="480" w:lineRule="auto"/>
        <w:jc w:val="both"/>
      </w:pPr>
    </w:p>
    <w:p w14:paraId="12692CC1" w14:textId="2CEC4AED" w:rsidR="00350886" w:rsidRDefault="00350886" w:rsidP="00350886">
      <w:pPr>
        <w:spacing w:after="0" w:line="480" w:lineRule="auto"/>
        <w:jc w:val="both"/>
      </w:pPr>
    </w:p>
    <w:p w14:paraId="00032B09" w14:textId="364379E2" w:rsidR="00350886" w:rsidRDefault="00350886" w:rsidP="00350886">
      <w:pPr>
        <w:spacing w:after="0" w:line="480" w:lineRule="auto"/>
        <w:jc w:val="both"/>
      </w:pPr>
    </w:p>
    <w:p w14:paraId="55A7AF7D" w14:textId="521B0743" w:rsidR="00350886" w:rsidRDefault="00350886" w:rsidP="00350886">
      <w:pPr>
        <w:spacing w:after="0" w:line="480" w:lineRule="auto"/>
        <w:jc w:val="both"/>
      </w:pPr>
    </w:p>
    <w:p w14:paraId="71F26656" w14:textId="6BCC0872" w:rsidR="00350886" w:rsidDel="00AE7251" w:rsidRDefault="00350886" w:rsidP="00350886">
      <w:pPr>
        <w:spacing w:after="0" w:line="480" w:lineRule="auto"/>
        <w:jc w:val="both"/>
        <w:rPr>
          <w:del w:id="38" w:author="Guilherme Pessoa-Amorim" w:date="2024-06-17T08:50:00Z"/>
        </w:rPr>
      </w:pPr>
    </w:p>
    <w:p w14:paraId="2AA9459A" w14:textId="4DD5104E" w:rsidR="00350886" w:rsidDel="00AE7251" w:rsidRDefault="00350886" w:rsidP="00350886">
      <w:pPr>
        <w:spacing w:after="0" w:line="480" w:lineRule="auto"/>
        <w:jc w:val="both"/>
        <w:rPr>
          <w:del w:id="39" w:author="Guilherme Pessoa-Amorim" w:date="2024-06-17T08:50:00Z"/>
        </w:rPr>
      </w:pPr>
    </w:p>
    <w:p w14:paraId="26358088" w14:textId="5E041202" w:rsidR="00350886" w:rsidDel="00AE7251" w:rsidRDefault="00350886" w:rsidP="00350886">
      <w:pPr>
        <w:spacing w:after="0" w:line="480" w:lineRule="auto"/>
        <w:jc w:val="both"/>
        <w:rPr>
          <w:del w:id="40" w:author="Guilherme Pessoa-Amorim" w:date="2024-06-17T08:50:00Z"/>
          <w:rFonts w:eastAsiaTheme="majorEastAsia" w:cstheme="majorBidi"/>
          <w:sz w:val="32"/>
          <w:szCs w:val="32"/>
        </w:rPr>
      </w:pPr>
    </w:p>
    <w:p w14:paraId="2168031C" w14:textId="7856949B" w:rsidR="00996C9B" w:rsidRPr="00B023C8" w:rsidRDefault="00996C9B" w:rsidP="00350886">
      <w:pPr>
        <w:pStyle w:val="Heading1"/>
        <w:spacing w:before="0" w:line="480" w:lineRule="auto"/>
      </w:pPr>
      <w:r w:rsidRPr="00B023C8">
        <w:t>Declarations</w:t>
      </w:r>
    </w:p>
    <w:p w14:paraId="31FA54BE" w14:textId="198D8366" w:rsidR="00644596" w:rsidRPr="00B023C8" w:rsidRDefault="00644596" w:rsidP="00644596">
      <w:pPr>
        <w:pStyle w:val="Heading2"/>
        <w:spacing w:before="0" w:after="0" w:line="480" w:lineRule="auto"/>
      </w:pPr>
      <w:r w:rsidRPr="00B023C8">
        <w:t>Ethics approval</w:t>
      </w:r>
      <w:r>
        <w:t xml:space="preserve"> and consent to participate</w:t>
      </w:r>
    </w:p>
    <w:p w14:paraId="6B91C10E" w14:textId="3E1AAF62" w:rsidR="00644596" w:rsidRDefault="008571C3" w:rsidP="00644596">
      <w:pPr>
        <w:spacing w:after="0" w:line="480" w:lineRule="auto"/>
        <w:jc w:val="both"/>
      </w:pPr>
      <w:r w:rsidRPr="008571C3">
        <w:t>Written informed consent was obtained from all the patients or from a legal representative if they were unable to provide consent. The RECOVERY trial has been approved by the UK Medicines and Healthcare products Regulatory Agency and the Cambridge East Research Ethics Committee (reference 20/EE/0101).</w:t>
      </w:r>
      <w:r>
        <w:t xml:space="preserve"> </w:t>
      </w:r>
      <w:r w:rsidR="00644596" w:rsidRPr="00B023C8">
        <w:t xml:space="preserve">The RECOVERY trial has been approved by the UK Medicines and Healthcare products Regulatory Agency and the Cambridge East Research Ethics Committee (reference 20/EE/0101). The </w:t>
      </w:r>
      <w:r w:rsidR="00644596">
        <w:t xml:space="preserve">dataset used to build the reference population by </w:t>
      </w:r>
      <w:r w:rsidR="00644596" w:rsidRPr="00B023C8">
        <w:t xml:space="preserve">the University of Oxford has been approved by the Central and South Bristol </w:t>
      </w:r>
      <w:r w:rsidR="00644596">
        <w:t>R</w:t>
      </w:r>
      <w:r w:rsidR="00644596" w:rsidRPr="00B023C8">
        <w:t xml:space="preserve">esearch </w:t>
      </w:r>
      <w:r w:rsidR="00644596">
        <w:t>E</w:t>
      </w:r>
      <w:r w:rsidR="00644596" w:rsidRPr="00B023C8">
        <w:t xml:space="preserve">thics </w:t>
      </w:r>
      <w:r w:rsidR="00644596">
        <w:t>C</w:t>
      </w:r>
      <w:r w:rsidR="00644596" w:rsidRPr="00B023C8">
        <w:t>ommittee (</w:t>
      </w:r>
      <w:r w:rsidR="00644596">
        <w:t>reference</w:t>
      </w:r>
      <w:r w:rsidR="00644596" w:rsidRPr="00B023C8">
        <w:t xml:space="preserve"> 04/Q2006/176).</w:t>
      </w:r>
      <w:r w:rsidR="00644596">
        <w:t xml:space="preserve"> </w:t>
      </w:r>
    </w:p>
    <w:p w14:paraId="63F90222" w14:textId="77777777" w:rsidR="008571C3" w:rsidRPr="008571C3" w:rsidRDefault="008571C3" w:rsidP="008571C3">
      <w:pPr>
        <w:pStyle w:val="Heading2"/>
        <w:spacing w:before="0" w:after="0" w:line="480" w:lineRule="auto"/>
      </w:pPr>
      <w:r w:rsidRPr="008571C3">
        <w:t>Consent for publication</w:t>
      </w:r>
    </w:p>
    <w:p w14:paraId="6F96FFFF" w14:textId="02F4C62C" w:rsidR="00644596" w:rsidRDefault="008571C3" w:rsidP="008571C3">
      <w:pPr>
        <w:pStyle w:val="BodyText"/>
      </w:pPr>
      <w:r>
        <w:t xml:space="preserve">Not applicable. </w:t>
      </w:r>
    </w:p>
    <w:p w14:paraId="03633A70" w14:textId="77777777" w:rsidR="008571C3" w:rsidRDefault="008571C3" w:rsidP="008571C3">
      <w:pPr>
        <w:pStyle w:val="BodyText"/>
      </w:pPr>
    </w:p>
    <w:p w14:paraId="43B457C1" w14:textId="0A0B53B5" w:rsidR="003E566B" w:rsidRPr="00B023C8" w:rsidRDefault="00350886" w:rsidP="00350886">
      <w:pPr>
        <w:pStyle w:val="Heading2"/>
        <w:spacing w:before="0" w:after="0" w:line="480" w:lineRule="auto"/>
      </w:pPr>
      <w:r>
        <w:t>Availability of data and materials</w:t>
      </w:r>
    </w:p>
    <w:p w14:paraId="68CCEA94" w14:textId="77777777" w:rsidR="00744791" w:rsidRPr="00B023C8" w:rsidRDefault="00744791" w:rsidP="00744791">
      <w:pPr>
        <w:spacing w:before="120" w:after="120" w:line="480" w:lineRule="auto"/>
        <w:jc w:val="both"/>
      </w:pPr>
      <w:r w:rsidRPr="00B023C8">
        <w:t xml:space="preserve">The RECOVERY trial protocol, consent form, statistical analysis plan, definition and derivation of clinical characteristics and outcomes, training materials, regulatory documents, and other relevant study materials are available online at www.recoverytrial.net. Data will be made available in line with the Nuffield Department of Population Health policy and procedures. Those wishing to request access should complete the form available at </w:t>
      </w:r>
      <w:r w:rsidRPr="00A670A7">
        <w:t>http://www.ndph.ox.ac.uk/data-access</w:t>
      </w:r>
      <w:r>
        <w:t xml:space="preserve"> a</w:t>
      </w:r>
      <w:r w:rsidRPr="00B023C8">
        <w:t xml:space="preserve">nd email it to </w:t>
      </w:r>
      <w:r w:rsidRPr="00A670A7">
        <w:t>data.access@ndph.ox.ac.uk</w:t>
      </w:r>
      <w:r w:rsidRPr="00B023C8">
        <w:t xml:space="preserve">. Nationwide anonymised English mortality (Civil Registrations) and hospitalisations (HES) data used to derive the reference population can be obtained upon application to NHS </w:t>
      </w:r>
      <w:r>
        <w:t>England</w:t>
      </w:r>
      <w:r w:rsidRPr="00B023C8">
        <w:t xml:space="preserve"> at </w:t>
      </w:r>
      <w:r w:rsidRPr="00A670A7">
        <w:t>www.digital.nhs.uk</w:t>
      </w:r>
      <w:r w:rsidRPr="00B023C8">
        <w:t>.</w:t>
      </w:r>
      <w:r>
        <w:t xml:space="preserve"> </w:t>
      </w:r>
      <w:r w:rsidRPr="00B023C8">
        <w:t xml:space="preserve">The statistical </w:t>
      </w:r>
      <w:r w:rsidRPr="00B023C8">
        <w:lastRenderedPageBreak/>
        <w:t xml:space="preserve">programming code used in this work is available for inspection and reuse at http://gitlab.ndph.ox.ac.uk/guilhermep/recovery-generalizability-representativeness. </w:t>
      </w:r>
    </w:p>
    <w:p w14:paraId="608A0514" w14:textId="77777777" w:rsidR="008571C3" w:rsidRDefault="008571C3" w:rsidP="00350886">
      <w:pPr>
        <w:spacing w:after="0" w:line="480" w:lineRule="auto"/>
        <w:jc w:val="both"/>
      </w:pPr>
    </w:p>
    <w:p w14:paraId="7DFF6FA5" w14:textId="4310C4F9" w:rsidR="008571C3" w:rsidRPr="00B023C8" w:rsidRDefault="008571C3" w:rsidP="008571C3">
      <w:pPr>
        <w:pStyle w:val="Heading2"/>
        <w:spacing w:before="0" w:after="0" w:line="480" w:lineRule="auto"/>
      </w:pPr>
      <w:r>
        <w:t>Competing interests</w:t>
      </w:r>
    </w:p>
    <w:p w14:paraId="4B6B014E" w14:textId="77777777" w:rsidR="008571C3" w:rsidRPr="00B023C8" w:rsidRDefault="008571C3" w:rsidP="008571C3">
      <w:pPr>
        <w:spacing w:after="0" w:line="480" w:lineRule="auto"/>
        <w:jc w:val="both"/>
      </w:pPr>
      <w:r>
        <w:t xml:space="preserve">Roche, AbbVie, Regeneron, and GSK have provided study drugs for evaluation in the RECOVERY trial. </w:t>
      </w:r>
      <w:r w:rsidRPr="00B023C8">
        <w:t xml:space="preserve">MM is an applicant on research grants from Novartis and Novo Nordisk (unrelated to this work). </w:t>
      </w:r>
      <w:r>
        <w:t>ML is in receipt of grants to University of Oxford from Novartis and Boehringer Ingelheim and grants to Protas from Regeneron, Sanofi, Moderna, FluLab, Google Ventures and Schmidt Futures (all unrelated to this work).</w:t>
      </w:r>
    </w:p>
    <w:p w14:paraId="6F5B7E1F" w14:textId="77777777" w:rsidR="003E566B" w:rsidRPr="00B023C8" w:rsidRDefault="003E566B" w:rsidP="00350886">
      <w:pPr>
        <w:spacing w:after="0" w:line="480" w:lineRule="auto"/>
        <w:jc w:val="both"/>
      </w:pPr>
    </w:p>
    <w:p w14:paraId="40B50D03" w14:textId="77777777" w:rsidR="008571C3" w:rsidRPr="00B023C8" w:rsidRDefault="008571C3" w:rsidP="008571C3">
      <w:pPr>
        <w:pStyle w:val="Heading2"/>
        <w:spacing w:before="0" w:after="0" w:line="480" w:lineRule="auto"/>
      </w:pPr>
      <w:r w:rsidRPr="00B023C8">
        <w:t>Funding</w:t>
      </w:r>
    </w:p>
    <w:p w14:paraId="7CC10A7F" w14:textId="77777777" w:rsidR="008571C3" w:rsidRPr="00B023C8" w:rsidRDefault="008571C3" w:rsidP="008571C3">
      <w:pPr>
        <w:spacing w:after="0" w:line="480" w:lineRule="auto"/>
        <w:jc w:val="both"/>
      </w:pPr>
      <w:r w:rsidRPr="00B023C8">
        <w:t>This work was supported by grants to the University of Oxford from UK Research and Innovation and NIHR (MC_PC_19056), the Wellcome Trust (grant reference 222406/Z/20/Z) through the COVID-19 Therapeutics Accelerator, the Oxford BHF Centre of Research Excellence (grant reference RE/18/3/34214)</w:t>
      </w:r>
      <w:r>
        <w:t>,</w:t>
      </w:r>
      <w:r w:rsidRPr="00B023C8">
        <w:t xml:space="preserve"> </w:t>
      </w:r>
      <w:r>
        <w:t xml:space="preserve">and </w:t>
      </w:r>
      <w:r w:rsidRPr="00B023C8">
        <w:t>Health Data Research UK</w:t>
      </w:r>
      <w:r>
        <w:t>,</w:t>
      </w:r>
      <w:r w:rsidRPr="00B023C8">
        <w:t xml:space="preserve"> </w:t>
      </w:r>
      <w:r>
        <w:t xml:space="preserve">and </w:t>
      </w:r>
      <w:r w:rsidRPr="00B023C8">
        <w:t>by core funding provided by the NIHR Oxford Biomedical Research Centre, the Wellcome Trust, the Bill and Melinda Gates Foundation, the Foreign, Commonwealth and Development Office, the Medical Research Council Population Health Research Unit, the NIHR Health Protection Unit in Emerging and Zoonotic Infections and NIHR Clinical Trials Unit Support Funding; and by PhD funding from the Medical Research Council Population Health Research Unit at the University of Oxford (to GPA and MC) and by a PhD studentship (grant reference MR/L004933/2) funded by the MRC Network of Hubs for Trials Methodology Research (HTMR) (to CH).</w:t>
      </w:r>
      <w:r>
        <w:t xml:space="preserve"> </w:t>
      </w:r>
      <w:r w:rsidRPr="00D844A3">
        <w:t>For the purpose of open access, the author(s) has applied a Creative Commons Attribution (CC BY) licence to any Author Accepted Manuscript version arising.</w:t>
      </w:r>
    </w:p>
    <w:p w14:paraId="046B4EB9" w14:textId="11A681A4" w:rsidR="005356CF" w:rsidRDefault="005356CF" w:rsidP="00350886">
      <w:pPr>
        <w:spacing w:after="0" w:line="480" w:lineRule="auto"/>
        <w:jc w:val="both"/>
      </w:pPr>
    </w:p>
    <w:p w14:paraId="5DA35A80" w14:textId="2BA42A12" w:rsidR="008571C3" w:rsidRPr="00B023C8" w:rsidRDefault="008571C3" w:rsidP="008571C3">
      <w:pPr>
        <w:pStyle w:val="Heading2"/>
        <w:spacing w:before="0" w:after="0" w:line="480" w:lineRule="auto"/>
      </w:pPr>
      <w:r w:rsidRPr="00B023C8">
        <w:t>Author</w:t>
      </w:r>
      <w:r>
        <w:t>s’</w:t>
      </w:r>
      <w:r w:rsidRPr="00B023C8">
        <w:t xml:space="preserve"> contributions</w:t>
      </w:r>
    </w:p>
    <w:p w14:paraId="3BC82DF2" w14:textId="36006B80" w:rsidR="008571C3" w:rsidRDefault="008571C3" w:rsidP="00350886">
      <w:pPr>
        <w:spacing w:after="0"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w:t>
      </w:r>
    </w:p>
    <w:p w14:paraId="1E95C781" w14:textId="77777777" w:rsidR="008571C3" w:rsidRPr="00B023C8" w:rsidRDefault="008571C3" w:rsidP="00350886">
      <w:pPr>
        <w:spacing w:after="0" w:line="480" w:lineRule="auto"/>
        <w:jc w:val="both"/>
      </w:pPr>
    </w:p>
    <w:p w14:paraId="3DF9D0C6" w14:textId="45C7BE28" w:rsidR="005522F2" w:rsidRPr="00B023C8" w:rsidRDefault="005522F2" w:rsidP="00350886">
      <w:pPr>
        <w:pStyle w:val="Heading2"/>
        <w:spacing w:before="0" w:after="0" w:line="480" w:lineRule="auto"/>
      </w:pPr>
      <w:r w:rsidRPr="00B023C8">
        <w:t>A</w:t>
      </w:r>
      <w:r w:rsidR="006037EB" w:rsidRPr="00B023C8">
        <w:t>cknowledgements</w:t>
      </w:r>
    </w:p>
    <w:p w14:paraId="633A9D1A" w14:textId="668483C1" w:rsidR="00747C5F" w:rsidRPr="00B023C8" w:rsidRDefault="00747C5F" w:rsidP="00350886">
      <w:pPr>
        <w:spacing w:after="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Research (NIHR) Clinical Research Network, NHS DigiTrials,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350886">
      <w:pPr>
        <w:spacing w:after="0" w:line="480" w:lineRule="auto"/>
        <w:jc w:val="both"/>
      </w:pPr>
    </w:p>
    <w:p w14:paraId="1816C5DC" w14:textId="7B692773" w:rsidR="00C216DA" w:rsidDel="00AE7251" w:rsidRDefault="00C216DA" w:rsidP="00350886">
      <w:pPr>
        <w:pStyle w:val="BodyText"/>
        <w:rPr>
          <w:del w:id="41" w:author="Guilherme Pessoa-Amorim" w:date="2024-06-17T08:50:00Z"/>
        </w:rPr>
      </w:pPr>
    </w:p>
    <w:p w14:paraId="592BC10E" w14:textId="15384CE2" w:rsidR="00350886" w:rsidDel="00AE7251" w:rsidRDefault="00350886" w:rsidP="00350886">
      <w:pPr>
        <w:rPr>
          <w:del w:id="42" w:author="Guilherme Pessoa-Amorim" w:date="2024-06-17T08:50:00Z"/>
        </w:rPr>
      </w:pPr>
    </w:p>
    <w:p w14:paraId="0312BC08" w14:textId="2B7B8DB2" w:rsidR="00350886" w:rsidRDefault="00350886" w:rsidP="00350886"/>
    <w:p w14:paraId="3DF7A461" w14:textId="77777777" w:rsidR="00350886" w:rsidRPr="00350886" w:rsidRDefault="00350886" w:rsidP="00350886">
      <w:pPr>
        <w:sectPr w:rsidR="00350886" w:rsidRPr="00350886" w:rsidSect="00A36789">
          <w:footerReference w:type="default" r:id="rId9"/>
          <w:pgSz w:w="11906" w:h="16838"/>
          <w:pgMar w:top="1418" w:right="1418" w:bottom="1418" w:left="1418" w:header="708" w:footer="708" w:gutter="0"/>
          <w:lnNumType w:countBy="1"/>
          <w:cols w:space="708"/>
          <w:docGrid w:linePitch="360"/>
        </w:sectPr>
      </w:pPr>
    </w:p>
    <w:p w14:paraId="4B9E30EF" w14:textId="77777777" w:rsidR="00CB4CB7" w:rsidRPr="00B023C8" w:rsidRDefault="00CB4CB7" w:rsidP="00350886">
      <w:pPr>
        <w:pStyle w:val="Heading1"/>
        <w:spacing w:before="0" w:line="480" w:lineRule="auto"/>
      </w:pPr>
      <w:r w:rsidRPr="00B023C8">
        <w:lastRenderedPageBreak/>
        <w:t>F</w:t>
      </w:r>
      <w:r w:rsidR="006037EB" w:rsidRPr="00B023C8">
        <w:t>igures</w:t>
      </w:r>
    </w:p>
    <w:p w14:paraId="03D3A6F3" w14:textId="6B87170E" w:rsidR="000A2919" w:rsidRDefault="000A2919" w:rsidP="000A2919">
      <w:pPr>
        <w:pStyle w:val="Heading2"/>
      </w:pPr>
      <w:bookmarkStart w:id="43" w:name="_Ref160462639"/>
      <w:r>
        <w:t xml:space="preserve">Figure </w:t>
      </w:r>
      <w:fldSimple w:instr=" SEQ Figure \* ARABIC ">
        <w:r>
          <w:rPr>
            <w:noProof/>
          </w:rPr>
          <w:t>1</w:t>
        </w:r>
      </w:fldSimple>
      <w:bookmarkEnd w:id="43"/>
      <w:r>
        <w:t xml:space="preserve"> - </w:t>
      </w:r>
      <w:r w:rsidRPr="00665EED">
        <w:t>CONSORT diagram depicting the cohort derivation process</w:t>
      </w:r>
    </w:p>
    <w:p w14:paraId="4C532CBF" w14:textId="377915FB" w:rsidR="00630DBD" w:rsidRPr="00B023C8" w:rsidRDefault="000A2919" w:rsidP="00350886">
      <w:pPr>
        <w:spacing w:after="0" w:line="480" w:lineRule="auto"/>
        <w:jc w:val="center"/>
      </w:pPr>
      <w:r>
        <w:rPr>
          <w:noProof/>
          <w:lang w:eastAsia="en-GB"/>
        </w:rPr>
        <w:drawing>
          <wp:inline distT="0" distB="0" distL="0" distR="0" wp14:anchorId="67DA7B67" wp14:editId="51802606">
            <wp:extent cx="6756565" cy="390124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9005" cy="3919978"/>
                    </a:xfrm>
                    <a:prstGeom prst="rect">
                      <a:avLst/>
                    </a:prstGeom>
                    <a:noFill/>
                  </pic:spPr>
                </pic:pic>
              </a:graphicData>
            </a:graphic>
          </wp:inline>
        </w:drawing>
      </w:r>
    </w:p>
    <w:p w14:paraId="45828813" w14:textId="24AC895D" w:rsidR="008E5639" w:rsidRPr="00B023C8" w:rsidRDefault="008E5639" w:rsidP="00350886">
      <w:pPr>
        <w:spacing w:after="0"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350886">
      <w:pPr>
        <w:spacing w:after="0"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2EA4A31D" w:rsidR="001960B6" w:rsidRPr="00B023C8" w:rsidRDefault="001960B6" w:rsidP="00350886">
      <w:pPr>
        <w:pStyle w:val="Heading2"/>
        <w:spacing w:before="0" w:after="0" w:line="480" w:lineRule="auto"/>
      </w:pPr>
      <w:bookmarkStart w:id="44" w:name="_Ref119677328"/>
      <w:r w:rsidRPr="00B023C8">
        <w:lastRenderedPageBreak/>
        <w:t xml:space="preserve">Figure </w:t>
      </w:r>
      <w:fldSimple w:instr=" SEQ Figure \* ARABIC ">
        <w:r w:rsidR="000A2919">
          <w:rPr>
            <w:noProof/>
          </w:rPr>
          <w:t>2</w:t>
        </w:r>
      </w:fldSimple>
      <w:bookmarkEnd w:id="44"/>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44C40D61" w:rsidR="00B67FF5" w:rsidRPr="00B023C8" w:rsidRDefault="000A2919" w:rsidP="00350886">
      <w:pPr>
        <w:spacing w:after="0" w:line="480" w:lineRule="auto"/>
      </w:pPr>
      <w:r>
        <w:rPr>
          <w:noProof/>
          <w:lang w:eastAsia="en-GB"/>
        </w:rPr>
        <w:drawing>
          <wp:inline distT="0" distB="0" distL="0" distR="0" wp14:anchorId="30420946" wp14:editId="78BC3FD5">
            <wp:extent cx="5759450" cy="4069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geographical representative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350886">
      <w:pPr>
        <w:spacing w:after="0"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36D9B84B" w:rsidR="00B74B6C" w:rsidRPr="00B023C8" w:rsidRDefault="00B74B6C" w:rsidP="00350886">
      <w:pPr>
        <w:pStyle w:val="Heading2"/>
        <w:spacing w:before="0" w:after="0" w:line="480" w:lineRule="auto"/>
      </w:pPr>
      <w:r w:rsidRPr="00B023C8">
        <w:lastRenderedPageBreak/>
        <w:t xml:space="preserve">Figure </w:t>
      </w:r>
      <w:fldSimple w:instr=" SEQ Figure \* ARABIC ">
        <w:r w:rsidR="000A2919">
          <w:rPr>
            <w:noProof/>
          </w:rPr>
          <w:t>3</w:t>
        </w:r>
      </w:fldSimple>
      <w:r w:rsidRPr="00B023C8">
        <w:t xml:space="preserve"> - All-cause 28-day mortality over time in RECOVERY and the reference population</w:t>
      </w:r>
    </w:p>
    <w:p w14:paraId="2B4CFEA5" w14:textId="3EFA409C" w:rsidR="00FF5253" w:rsidRPr="00B023C8" w:rsidRDefault="000A2919" w:rsidP="00350886">
      <w:pPr>
        <w:spacing w:after="0" w:line="480" w:lineRule="auto"/>
        <w:ind w:left="-1134" w:firstLine="283"/>
        <w:jc w:val="center"/>
      </w:pPr>
      <w:r>
        <w:rPr>
          <w:noProof/>
          <w:lang w:eastAsia="en-GB"/>
        </w:rPr>
        <w:drawing>
          <wp:inline distT="0" distB="0" distL="0" distR="0" wp14:anchorId="218D800F" wp14:editId="7714FDC9">
            <wp:extent cx="6742204" cy="46117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mortality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2729" cy="4618956"/>
                    </a:xfrm>
                    <a:prstGeom prst="rect">
                      <a:avLst/>
                    </a:prstGeom>
                  </pic:spPr>
                </pic:pic>
              </a:graphicData>
            </a:graphic>
          </wp:inline>
        </w:drawing>
      </w:r>
    </w:p>
    <w:p w14:paraId="1F5D121A" w14:textId="3C43A818" w:rsidR="000172F7" w:rsidRPr="00B023C8" w:rsidRDefault="00B74B6C" w:rsidP="00350886">
      <w:pPr>
        <w:spacing w:after="0"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350886">
      <w:pPr>
        <w:spacing w:after="0"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350886">
      <w:pPr>
        <w:pStyle w:val="Heading1"/>
        <w:spacing w:before="0" w:line="480" w:lineRule="auto"/>
      </w:pPr>
      <w:r w:rsidRPr="00B023C8">
        <w:lastRenderedPageBreak/>
        <w:t>T</w:t>
      </w:r>
      <w:r w:rsidR="006037EB" w:rsidRPr="00B023C8">
        <w:t>ables</w:t>
      </w:r>
    </w:p>
    <w:p w14:paraId="4DBDED3F" w14:textId="20BA3F36" w:rsidR="00711B95" w:rsidRPr="00B023C8" w:rsidRDefault="00E574B5" w:rsidP="00350886">
      <w:pPr>
        <w:pStyle w:val="Heading2"/>
        <w:spacing w:before="0" w:after="0" w:line="480" w:lineRule="auto"/>
      </w:pPr>
      <w:bookmarkStart w:id="45" w:name="_Ref116287877"/>
      <w:bookmarkStart w:id="46" w:name="_Toc119084733"/>
      <w:r w:rsidRPr="00B023C8">
        <w:t xml:space="preserve">Table </w:t>
      </w:r>
      <w:fldSimple w:instr=" SEQ Table \* ARABIC ">
        <w:r w:rsidR="000E051C">
          <w:rPr>
            <w:noProof/>
          </w:rPr>
          <w:t>1</w:t>
        </w:r>
      </w:fldSimple>
      <w:bookmarkEnd w:id="45"/>
      <w:r w:rsidRPr="00B023C8">
        <w:t xml:space="preserve"> - Baseline cohort characteristics</w:t>
      </w:r>
      <w:bookmarkEnd w:id="46"/>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RECOVERY, </w:t>
            </w:r>
          </w:p>
          <w:p w14:paraId="5A6E44D4" w14:textId="600E6275"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38</w:t>
            </w:r>
            <w:r w:rsidR="007A6A8C" w:rsidRPr="00B023C8">
              <w:rPr>
                <w:color w:val="000000"/>
              </w:rPr>
              <w:t>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Reference population, </w:t>
            </w:r>
          </w:p>
          <w:p w14:paraId="535353FA" w14:textId="6C9D19CD"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346</w:t>
            </w:r>
            <w:r w:rsidR="007A6A8C" w:rsidRPr="00B023C8">
              <w:rPr>
                <w:color w:val="000000"/>
              </w:rPr>
              <w:t>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096DCD78"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16</w:t>
            </w:r>
            <w:r w:rsidR="007A6A8C" w:rsidRPr="00B023C8">
              <w:rPr>
                <w:color w:val="000000"/>
              </w:rPr>
              <w:t>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AAD3BBA"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123</w:t>
            </w:r>
            <w:r w:rsidR="007A6A8C" w:rsidRPr="00B023C8">
              <w:rPr>
                <w:color w:val="000000"/>
              </w:rPr>
              <w:t>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5D3FEDA0"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8</w:t>
            </w:r>
            <w:r w:rsidR="007A6A8C" w:rsidRPr="00B023C8">
              <w:rPr>
                <w:color w:val="000000"/>
              </w:rPr>
              <w:t>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6869409B"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56</w:t>
            </w:r>
            <w:r w:rsidR="007A6A8C" w:rsidRPr="00B023C8">
              <w:rPr>
                <w:color w:val="000000"/>
              </w:rPr>
              <w:t>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1032A7DF"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7</w:t>
            </w:r>
            <w:r w:rsidR="007A6A8C" w:rsidRPr="00B023C8">
              <w:rPr>
                <w:color w:val="000000"/>
              </w:rPr>
              <w:t>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5502DAE2"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69</w:t>
            </w:r>
            <w:r w:rsidR="007A6A8C" w:rsidRPr="00B023C8">
              <w:rPr>
                <w:color w:val="000000"/>
              </w:rPr>
              <w:t>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1B5445A"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5</w:t>
            </w:r>
            <w:r w:rsidR="00C97EB6">
              <w:rPr>
                <w:rFonts w:ascii="Arial"/>
                <w:color w:val="000000"/>
              </w:rPr>
              <w:t>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04838339"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96</w:t>
            </w:r>
            <w:r w:rsidR="00C97EB6">
              <w:rPr>
                <w:rFonts w:ascii="Arial"/>
                <w:color w:val="000000"/>
              </w:rPr>
              <w:t>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4AC34463"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14</w:t>
            </w:r>
            <w:r w:rsidR="007A6A8C" w:rsidRPr="00B023C8">
              <w:rPr>
                <w:color w:val="000000"/>
              </w:rPr>
              <w:t>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491135F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44014A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649A89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rPr>
                <w:color w:val="000000"/>
              </w:rPr>
            </w:pPr>
            <w:r w:rsidRPr="00B023C8">
              <w:rPr>
                <w:color w:val="000000"/>
              </w:rPr>
              <w:t xml:space="preserve">Geographical </w:t>
            </w:r>
            <w:r w:rsidR="001D1922" w:rsidRPr="00B023C8">
              <w:rPr>
                <w:color w:val="000000"/>
              </w:rPr>
              <w:t>region</w:t>
            </w:r>
            <w:r w:rsidR="001D1922">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6C4256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2CF66E8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1A1FCD2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3BD622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495246A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00D1C44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507FF33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50AF571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1E83D8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Ethnicity</w:t>
            </w:r>
            <w:r>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0126A0B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4A5472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2D4583E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0ACE92C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04009B5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271AC40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1042032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2941DBE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5D6F6CF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179E55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4F7239D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44C0D46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67E447D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3561031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6125178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6853E7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5055F60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3B2CFFE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1B84ED9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579E57A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11C84CF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270E03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Charlson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27DB19C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5AF6A38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6CAAAE4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6DDFAA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618343D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5DB312E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1EB295E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6CE01FA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0415C2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24A351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2A6A77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2CC4DD6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63051C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B673E0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523338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361AB45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4CB46A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45F36C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4DEF5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53D0940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FC9C0F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1B7F446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1A0D1CE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062D248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558B5CC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69D22FF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171267D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5E8399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56660D4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AIDS/</w:t>
            </w:r>
            <w:r w:rsidR="001D1922" w:rsidRPr="00B023C8">
              <w:rPr>
                <w:color w:val="000000"/>
              </w:rPr>
              <w:t>HIV</w:t>
            </w:r>
            <w:r w:rsidR="001D1922">
              <w:rPr>
                <w:color w:val="000000"/>
                <w:vertAlign w:val="superscript"/>
              </w:rPr>
              <w:t>b</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018B8B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62E208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00DC03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48BBB7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5D19BA4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520B7FC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167E337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11A5D64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24DC37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4F325D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3CC70B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A0BF21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2D1A714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30CFA50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a</w:t>
            </w:r>
            <w:r w:rsidRPr="00B023C8">
              <w:rPr>
                <w:color w:val="000000"/>
              </w:rPr>
              <w:t xml:space="preserve">Proportions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350886">
      <w:pPr>
        <w:spacing w:after="0" w:line="480" w:lineRule="auto"/>
      </w:pPr>
    </w:p>
    <w:p w14:paraId="780B4F98" w14:textId="156AFA37" w:rsidR="0048140E" w:rsidRPr="00B023C8" w:rsidRDefault="0048140E" w:rsidP="00350886">
      <w:pPr>
        <w:pStyle w:val="BodyText"/>
        <w:spacing w:before="0" w:after="0" w:line="480" w:lineRule="auto"/>
      </w:pPr>
    </w:p>
    <w:p w14:paraId="440DD3F1" w14:textId="77777777" w:rsidR="007A6A8C" w:rsidRPr="00B023C8" w:rsidRDefault="007A6A8C" w:rsidP="00350886">
      <w:pPr>
        <w:pStyle w:val="BodyText"/>
        <w:spacing w:before="0" w:after="0" w:line="480" w:lineRule="auto"/>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350886">
      <w:pPr>
        <w:pStyle w:val="Heading1"/>
        <w:spacing w:before="0" w:line="480" w:lineRule="auto"/>
        <w:rPr>
          <w:lang w:val="pt-PT"/>
        </w:rPr>
      </w:pPr>
      <w:r w:rsidRPr="009155B6">
        <w:rPr>
          <w:lang w:val="pt-PT"/>
        </w:rPr>
        <w:lastRenderedPageBreak/>
        <w:t>R</w:t>
      </w:r>
      <w:r w:rsidR="006037EB" w:rsidRPr="009155B6">
        <w:rPr>
          <w:lang w:val="pt-PT"/>
        </w:rPr>
        <w:t>eferences</w:t>
      </w:r>
    </w:p>
    <w:p w14:paraId="318D75A5" w14:textId="2B97FE17" w:rsidR="00AE7251" w:rsidRPr="00AE7251" w:rsidRDefault="00AE7251" w:rsidP="00AE7251">
      <w:pPr>
        <w:pStyle w:val="Bibliography"/>
      </w:pPr>
      <w:r w:rsidRPr="00AE7251">
        <w:rPr>
          <w:lang w:val="pt-PT"/>
        </w:rPr>
        <w:t>1.</w:t>
      </w:r>
      <w:r w:rsidRPr="00AE7251">
        <w:rPr>
          <w:lang w:val="pt-PT"/>
        </w:rPr>
        <w:tab/>
        <w:t xml:space="preserve">Concato J, Shah N, Horwitz RI. </w:t>
      </w:r>
      <w:r w:rsidRPr="00AE7251">
        <w:t xml:space="preserve">Randomized, Controlled Trials, Observational Studies, and the Hierarchy of Research Designs. N Engl J Med. 2000 Jun 22;342(25):1887–92. </w:t>
      </w:r>
    </w:p>
    <w:p w14:paraId="1AE6F756" w14:textId="77777777" w:rsidR="00AE7251" w:rsidRPr="00AE7251" w:rsidRDefault="00AE7251" w:rsidP="00AE7251">
      <w:pPr>
        <w:pStyle w:val="Bibliography"/>
      </w:pPr>
      <w:r w:rsidRPr="00AE7251">
        <w:t>2.</w:t>
      </w:r>
      <w:r w:rsidRPr="00AE7251">
        <w:tab/>
        <w:t>Good Clinical Trials Collaborative. Good Clinical Trials Collaborative. Guidelines for Good Randomized Clinical Trials. [Internet]. 2023 [cited 2023 Apr 25]. Available from: www.goodtrials.org</w:t>
      </w:r>
    </w:p>
    <w:p w14:paraId="29AB6128" w14:textId="77777777" w:rsidR="00AE7251" w:rsidRPr="00AE7251" w:rsidRDefault="00AE7251" w:rsidP="00AE7251">
      <w:pPr>
        <w:pStyle w:val="Bibliography"/>
      </w:pPr>
      <w:r w:rsidRPr="00AE7251">
        <w:t>3.</w:t>
      </w:r>
      <w:r w:rsidRPr="00AE7251">
        <w:tab/>
        <w:t xml:space="preserve">Collins R, Reith C, Emberson J, Armitage J, Baigent C, Blackwell L, et al. Interpretation of the evidence for the efficacy and safety of statin therapy. The Lancet. 2016 Nov;388(10059):2532–61. </w:t>
      </w:r>
    </w:p>
    <w:p w14:paraId="2EBAF6E0" w14:textId="77777777" w:rsidR="00AE7251" w:rsidRPr="00AE7251" w:rsidRDefault="00AE7251" w:rsidP="00AE7251">
      <w:pPr>
        <w:pStyle w:val="Bibliography"/>
      </w:pPr>
      <w:r w:rsidRPr="00AE7251">
        <w:t>4.</w:t>
      </w:r>
      <w:r w:rsidRPr="00AE7251">
        <w:tab/>
        <w:t xml:space="preserve">MacMahon S, Collins R. Reliable assessment of the effects of treatment on mortality and major morbidity, II: observational studies. The Lancet. 2001 Feb;357(9254):455–62. </w:t>
      </w:r>
    </w:p>
    <w:p w14:paraId="559DC3D1" w14:textId="77777777" w:rsidR="00AE7251" w:rsidRPr="00AE7251" w:rsidRDefault="00AE7251" w:rsidP="00AE7251">
      <w:pPr>
        <w:pStyle w:val="Bibliography"/>
      </w:pPr>
      <w:r w:rsidRPr="00AE7251">
        <w:t>5.</w:t>
      </w:r>
      <w:r w:rsidRPr="00AE7251">
        <w:tab/>
        <w:t xml:space="preserve">Collins R, MacMahon S. Reliable assessment of the effects of treatment on mortality and major morbidity, I: clinical trials. The Lancet. 2001 Feb;357(9253):373–80. </w:t>
      </w:r>
    </w:p>
    <w:p w14:paraId="206E1DF7" w14:textId="77777777" w:rsidR="00AE7251" w:rsidRPr="00AE7251" w:rsidRDefault="00AE7251" w:rsidP="00AE7251">
      <w:pPr>
        <w:pStyle w:val="Bibliography"/>
      </w:pPr>
      <w:r w:rsidRPr="00AE7251">
        <w:t>6.</w:t>
      </w:r>
      <w:r w:rsidRPr="00AE7251">
        <w:tab/>
        <w:t xml:space="preserve">Pessoa-Amorim G, Campbell M, Fletcher L, Horby P, Landray M, Mafham M, et al. Making trials part of good clinical care: lessons from the RECOVERY trial. Future Healthc J. 2021 Jul;8(2):e243–50. </w:t>
      </w:r>
    </w:p>
    <w:p w14:paraId="3B805BEE" w14:textId="77777777" w:rsidR="00AE7251" w:rsidRPr="00AE7251" w:rsidRDefault="00AE7251" w:rsidP="00AE7251">
      <w:pPr>
        <w:pStyle w:val="Bibliography"/>
      </w:pPr>
      <w:r w:rsidRPr="00AE7251">
        <w:t>7.</w:t>
      </w:r>
      <w:r w:rsidRPr="00AE7251">
        <w:tab/>
        <w:t xml:space="preserve">Herbert A, Wijlaars L, Zylbersztejn A, Cromwell D, Hardelid P. Data Resource Profile: Hospital Episode Statistics Admitted Patient Care (HES APC). Int J Epidemiol. 2017 Aug 1;46(4):1093–1093i. </w:t>
      </w:r>
    </w:p>
    <w:p w14:paraId="46539313" w14:textId="77777777" w:rsidR="00AE7251" w:rsidRPr="00AE7251" w:rsidRDefault="00AE7251" w:rsidP="00AE7251">
      <w:pPr>
        <w:pStyle w:val="Bibliography"/>
      </w:pPr>
      <w:r w:rsidRPr="00AE7251">
        <w:t>8.</w:t>
      </w:r>
      <w:r w:rsidRPr="00AE7251">
        <w:tab/>
        <w:t>NHS Digital. Civil Registration – Deaths [Internet]. 2022 [cited 2022 Oct 11]. Available from: https://digital.nhs.uk/services/data-access-request-service-dars/dars-products-and-services/data-set-catalogue/civil-registration-deaths</w:t>
      </w:r>
    </w:p>
    <w:p w14:paraId="0F3E2309" w14:textId="77777777" w:rsidR="00AE7251" w:rsidRPr="00AE7251" w:rsidRDefault="00AE7251" w:rsidP="00AE7251">
      <w:pPr>
        <w:pStyle w:val="Bibliography"/>
      </w:pPr>
      <w:r w:rsidRPr="00AE7251">
        <w:t>9.</w:t>
      </w:r>
      <w:r w:rsidRPr="00AE7251">
        <w:tab/>
        <w:t>NHS Digital. National Clinical Coding Standards ICD-10 [Internet]. 5th ed. 2021. Available from: https://classbrowser.nhs.uk/ref_books/ICD-10_2021_5th_Ed_NCCS.pdf</w:t>
      </w:r>
    </w:p>
    <w:p w14:paraId="5DD2CFA8" w14:textId="77777777" w:rsidR="00AE7251" w:rsidRPr="00AE7251" w:rsidRDefault="00AE7251" w:rsidP="00AE7251">
      <w:pPr>
        <w:pStyle w:val="Bibliography"/>
      </w:pPr>
      <w:r w:rsidRPr="00AE7251">
        <w:rPr>
          <w:lang w:val="pt-PT"/>
          <w:rPrChange w:id="47" w:author="Guilherme Pessoa-Amorim" w:date="2024-06-17T08:50:00Z">
            <w:rPr/>
          </w:rPrChange>
        </w:rPr>
        <w:t>10.</w:t>
      </w:r>
      <w:r w:rsidRPr="00AE7251">
        <w:rPr>
          <w:lang w:val="pt-PT"/>
          <w:rPrChange w:id="48" w:author="Guilherme Pessoa-Amorim" w:date="2024-06-17T08:50:00Z">
            <w:rPr/>
          </w:rPrChange>
        </w:rPr>
        <w:tab/>
        <w:t xml:space="preserve">NHS Digital. NHS Digital [Internet]. </w:t>
      </w:r>
      <w:r w:rsidRPr="00AE7251">
        <w:t>[cited 2022 Oct 11]. Available from: https://digital.nhs.uk/</w:t>
      </w:r>
    </w:p>
    <w:p w14:paraId="7B75537E" w14:textId="77777777" w:rsidR="00AE7251" w:rsidRPr="00AE7251" w:rsidRDefault="00AE7251" w:rsidP="00AE7251">
      <w:pPr>
        <w:pStyle w:val="Bibliography"/>
      </w:pPr>
      <w:r w:rsidRPr="00AE7251">
        <w:t>11.</w:t>
      </w:r>
      <w:r w:rsidRPr="00AE7251">
        <w:tab/>
        <w:t>Big Data Institute, University of Oxford. Unit of Health Care Epidemiology [Internet]. 2022 [cited 2022 Oct 11]. Available from: https://www.bdi.ox.ac.uk/research/unit-of-health-care-epidemiology</w:t>
      </w:r>
    </w:p>
    <w:p w14:paraId="5F110574" w14:textId="77777777" w:rsidR="00AE7251" w:rsidRPr="00AE7251" w:rsidRDefault="00AE7251" w:rsidP="00AE7251">
      <w:pPr>
        <w:pStyle w:val="Bibliography"/>
      </w:pPr>
      <w:r w:rsidRPr="00AE7251">
        <w:t>12.</w:t>
      </w:r>
      <w:r w:rsidRPr="00AE7251">
        <w:tab/>
        <w:t>World Health Organization. Emergency use ICD codes for COVID-19 disease outbreak (who.int) [Internet]. 2021 [cited 2022 Oct 11]. Available from: https://www.who.int/standards/classifications/classification-of-diseases/emergency-use-icd-codes-for-covid-19-disease-outbreak</w:t>
      </w:r>
    </w:p>
    <w:p w14:paraId="2B0B1692" w14:textId="77777777" w:rsidR="00AE7251" w:rsidRPr="00AE7251" w:rsidRDefault="00AE7251" w:rsidP="00AE7251">
      <w:pPr>
        <w:pStyle w:val="Bibliography"/>
      </w:pPr>
      <w:r w:rsidRPr="00AE7251">
        <w:t>13.</w:t>
      </w:r>
      <w:r w:rsidRPr="00AE7251">
        <w:tab/>
        <w:t>NHS England. COVID-19 Second Generation Surveillance System (SGSS) [Internet]. 2023 [cited 2023 Apr 25]. Available from: https://digital.nhs.uk/services/data-access-</w:t>
      </w:r>
      <w:r w:rsidRPr="00AE7251">
        <w:lastRenderedPageBreak/>
        <w:t>request-service-dars/dars-products-and-services/data-set-catalogue/covid-19-second-generation-surveillance-system-sgss</w:t>
      </w:r>
    </w:p>
    <w:p w14:paraId="636DBA4D" w14:textId="77777777" w:rsidR="00AE7251" w:rsidRPr="00AE7251" w:rsidRDefault="00AE7251" w:rsidP="00AE7251">
      <w:pPr>
        <w:pStyle w:val="Bibliography"/>
      </w:pPr>
      <w:r w:rsidRPr="00AE7251">
        <w:t>14.</w:t>
      </w:r>
      <w:r w:rsidRPr="00AE7251">
        <w:tab/>
        <w:t xml:space="preserve">RECOVERY Collaborative Group. Higher dose corticosteroids in patients admitted to hospital with COVID-19 who are hypoxic but not requiring ventilatory support (RECOVERY): a randomised, controlled, open-label, platform trial. The Lancet. 2023 Apr;S014067362300510X. </w:t>
      </w:r>
    </w:p>
    <w:p w14:paraId="0390FEF5" w14:textId="77777777" w:rsidR="00AE7251" w:rsidRPr="00AE7251" w:rsidRDefault="00AE7251" w:rsidP="00AE7251">
      <w:pPr>
        <w:pStyle w:val="Bibliography"/>
      </w:pPr>
      <w:r w:rsidRPr="00AE7251">
        <w:t>15.</w:t>
      </w:r>
      <w:r w:rsidRPr="00AE7251">
        <w:tab/>
        <w:t>Ministry of Housing, Communities &amp; Local Government. English indices of deprivation 2019 [Internet]. 2019 [cited 2022 Oct 11]. Available from: https://www.gov.uk/government/statistics/english-indices-of-deprivation-2019</w:t>
      </w:r>
    </w:p>
    <w:p w14:paraId="6C91AE74" w14:textId="77777777" w:rsidR="00AE7251" w:rsidRPr="00AE7251" w:rsidRDefault="00AE7251" w:rsidP="00AE7251">
      <w:pPr>
        <w:pStyle w:val="Bibliography"/>
      </w:pPr>
      <w:r w:rsidRPr="00AE7251">
        <w:t>16.</w:t>
      </w:r>
      <w:r w:rsidRPr="00AE7251">
        <w:tab/>
        <w:t xml:space="preserve">Charlson ME, Pompei P, Ales KL, MacKenzie CR. A new method of classifying prognostic comorbidity in longitudinal studies: development and validation. J Chronic Dis. 1987;40(5):373–83. </w:t>
      </w:r>
    </w:p>
    <w:p w14:paraId="2BDE93D9" w14:textId="77777777" w:rsidR="00AE7251" w:rsidRPr="00AE7251" w:rsidRDefault="00AE7251" w:rsidP="00AE7251">
      <w:pPr>
        <w:pStyle w:val="Bibliography"/>
      </w:pPr>
      <w:r w:rsidRPr="00AE7251">
        <w:t>17.</w:t>
      </w:r>
      <w:r w:rsidRPr="00AE7251">
        <w:tab/>
        <w:t xml:space="preserve">Quan H, Sundararajan V, Halfon P, Fong A, Burnand B, Luthi JC, et al. Coding Algorithms for Defining Comorbidities in ICD-9-CM and ICD-10 Administrative Data: Med Care. 2005 Nov;43(11):1130–9. </w:t>
      </w:r>
    </w:p>
    <w:p w14:paraId="14DAC17A" w14:textId="77777777" w:rsidR="00AE7251" w:rsidRPr="00AE7251" w:rsidRDefault="00AE7251" w:rsidP="00AE7251">
      <w:pPr>
        <w:pStyle w:val="Bibliography"/>
      </w:pPr>
      <w:r w:rsidRPr="00AE7251">
        <w:t>18.</w:t>
      </w:r>
      <w:r w:rsidRPr="00AE7251">
        <w:tab/>
        <w:t xml:space="preserve">Gilbert T, Neuburger J, Kraindler J, Keeble E, Smith P, Ariti C, et al. Development and validation of a Hospital Frailty Risk Score focusing on older people in acute care settings using electronic hospital records: an observational study. Lancet Lond Engl. 2018 May 5;391(10132):1775–82. </w:t>
      </w:r>
    </w:p>
    <w:p w14:paraId="273D3066" w14:textId="77777777" w:rsidR="00AE7251" w:rsidRPr="00AE7251" w:rsidRDefault="00AE7251" w:rsidP="00AE7251">
      <w:pPr>
        <w:pStyle w:val="Bibliography"/>
      </w:pPr>
      <w:r w:rsidRPr="00AE7251">
        <w:t>19.</w:t>
      </w:r>
      <w:r w:rsidRPr="00AE7251">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7176930A" w14:textId="77777777" w:rsidR="00AE7251" w:rsidRPr="00AE7251" w:rsidRDefault="00AE7251" w:rsidP="00AE7251">
      <w:pPr>
        <w:pStyle w:val="Bibliography"/>
      </w:pPr>
      <w:r w:rsidRPr="00AE7251">
        <w:t>20.</w:t>
      </w:r>
      <w:r w:rsidRPr="00AE7251">
        <w:tab/>
        <w:t xml:space="preserve">Kirkwood BR, Sterne JAC. Essential Medical Statistics. 2nd ed. Malden, Massachusetts, USA: Blackwell Science; 2003. p156, p264 p. </w:t>
      </w:r>
    </w:p>
    <w:p w14:paraId="6CF3EC9A" w14:textId="77777777" w:rsidR="00AE7251" w:rsidRPr="00AE7251" w:rsidRDefault="00AE7251" w:rsidP="00AE7251">
      <w:pPr>
        <w:pStyle w:val="Bibliography"/>
      </w:pPr>
      <w:r w:rsidRPr="00AE7251">
        <w:t>21.</w:t>
      </w:r>
      <w:r w:rsidRPr="00AE7251">
        <w:tab/>
        <w:t xml:space="preserve">Marum RJ. Underrepresentation of the elderly in clinical trials, time for action. Br J Clin Pharmacol. 2020 Oct;86(10):2014–6. </w:t>
      </w:r>
    </w:p>
    <w:p w14:paraId="64C8C774" w14:textId="77777777" w:rsidR="00AE7251" w:rsidRPr="00AE7251" w:rsidRDefault="00AE7251" w:rsidP="00AE7251">
      <w:pPr>
        <w:pStyle w:val="Bibliography"/>
      </w:pPr>
      <w:r w:rsidRPr="00AE7251">
        <w:t>22.</w:t>
      </w:r>
      <w:r w:rsidRPr="00AE7251">
        <w:tab/>
        <w:t xml:space="preserve">Helfand BKI, Webb M, Gartaganis SL, Fuller L, Kwon CS, Inouye SK. The Exclusion of Older Persons From Vaccine and Treatment Trials for Coronavirus Disease 2019—Missing the Target. JAMA Intern Med. 2020 Nov 1;180(11):1546. </w:t>
      </w:r>
    </w:p>
    <w:p w14:paraId="0598A28F" w14:textId="77777777" w:rsidR="00AE7251" w:rsidRPr="00AE7251" w:rsidRDefault="00AE7251" w:rsidP="00AE7251">
      <w:pPr>
        <w:pStyle w:val="Bibliography"/>
      </w:pPr>
      <w:r w:rsidRPr="00AE7251">
        <w:t>23.</w:t>
      </w:r>
      <w:r w:rsidRPr="00AE7251">
        <w:tab/>
        <w:t xml:space="preserve">Daitch V, Turjeman A, Poran I, Tau N, Ayalon-Dangur I, Nashashibi J, et al. Underrepresentation of women in randomized controlled trials: a systematic review and meta-analysis. Trials. 2022 Dec 21;23(1):1038. </w:t>
      </w:r>
    </w:p>
    <w:p w14:paraId="4BA0ED43" w14:textId="77777777" w:rsidR="00AE7251" w:rsidRPr="00AE7251" w:rsidRDefault="00AE7251" w:rsidP="00AE7251">
      <w:pPr>
        <w:pStyle w:val="Bibliography"/>
      </w:pPr>
      <w:r w:rsidRPr="00AE7251">
        <w:t>24.</w:t>
      </w:r>
      <w:r w:rsidRPr="00AE7251">
        <w:tab/>
        <w:t xml:space="preserve">Holtzman JN, Kaur G, Power JE, Barkhordarian M, Mares A, Goyal A, et al. Underrepresentation of Women in Late-Breaking Cardiovascular Clinical Trials. J Womens Health 2002. 2023 Jun;32(6):635–40. </w:t>
      </w:r>
    </w:p>
    <w:p w14:paraId="77BB0EB6" w14:textId="77777777" w:rsidR="00AE7251" w:rsidRPr="00AE7251" w:rsidRDefault="00AE7251" w:rsidP="00AE7251">
      <w:pPr>
        <w:pStyle w:val="Bibliography"/>
      </w:pPr>
      <w:r w:rsidRPr="00AE7251">
        <w:t>25.</w:t>
      </w:r>
      <w:r w:rsidRPr="00AE7251">
        <w:tab/>
        <w:t xml:space="preserve">Gray WK, Navaratnam AV, Day J, Wendon J, Briggs TWR. COVID-19 hospital activity and in-hospital mortality during the first and second waves of the pandemic in England: an observational study. Thorax. 2021 Nov 24;thoraxjnl-2021-218025. </w:t>
      </w:r>
    </w:p>
    <w:p w14:paraId="5E30411E" w14:textId="77777777" w:rsidR="00AE7251" w:rsidRPr="00AE7251" w:rsidRDefault="00AE7251" w:rsidP="00AE7251">
      <w:pPr>
        <w:pStyle w:val="Bibliography"/>
      </w:pPr>
      <w:r w:rsidRPr="00AE7251">
        <w:lastRenderedPageBreak/>
        <w:t>26.</w:t>
      </w:r>
      <w:r w:rsidRPr="00AE7251">
        <w:tab/>
        <w:t xml:space="preserve">Au WY, Cheung PPH. Effectiveness of heterologous and homologous covid-19 vaccine regimens: living systematic review with network meta-analysis. BMJ. 2022 May 31;377:e069989. </w:t>
      </w:r>
    </w:p>
    <w:p w14:paraId="7C3F1667" w14:textId="77777777" w:rsidR="00AE7251" w:rsidRPr="00AE7251" w:rsidRDefault="00AE7251" w:rsidP="00AE7251">
      <w:pPr>
        <w:pStyle w:val="Bibliography"/>
      </w:pPr>
      <w:r w:rsidRPr="00AE7251">
        <w:t>27.</w:t>
      </w:r>
      <w:r w:rsidRPr="00AE7251">
        <w:tab/>
        <w:t xml:space="preserve">Lopez Bernal J, Andrews N, Gower C, Robertson C, Stowe J, Tessier E, et al. Effectiveness of the Pfizer-BioNTech and Oxford-AstraZeneca vaccines on covid-19 related symptoms, hospital admissions, and mortality in older adults in England: test negative case-control study. BMJ. 2021 May 13;n1088. </w:t>
      </w:r>
    </w:p>
    <w:p w14:paraId="1B4B6CF3" w14:textId="77777777" w:rsidR="00AE7251" w:rsidRPr="00AE7251" w:rsidRDefault="00AE7251" w:rsidP="00AE7251">
      <w:pPr>
        <w:pStyle w:val="Bibliography"/>
      </w:pPr>
      <w:r w:rsidRPr="00AE7251">
        <w:t>28.</w:t>
      </w:r>
      <w:r w:rsidRPr="00AE7251">
        <w:tab/>
        <w:t xml:space="preserve">RECOVERY Collaborative Group, Horby P, Lim WS, Emberson JR, Mafham M, Bell JL, et al. Dexamethasone in Hospitalized Patients with Covid-19. N Engl J Med. 2021 Feb 25;384(8):693–704. </w:t>
      </w:r>
    </w:p>
    <w:p w14:paraId="4BEA35AE" w14:textId="7A76689B" w:rsidR="00EE4033" w:rsidRPr="00B023C8" w:rsidRDefault="00EE4033" w:rsidP="00350886">
      <w:pPr>
        <w:pStyle w:val="Bibliography"/>
        <w:spacing w:after="0" w:line="480" w:lineRule="auto"/>
      </w:pP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C55617" w:rsidRDefault="00C55617" w:rsidP="00CB4CB7">
      <w:pPr>
        <w:spacing w:after="0" w:line="240" w:lineRule="auto"/>
      </w:pPr>
      <w:r>
        <w:separator/>
      </w:r>
    </w:p>
  </w:endnote>
  <w:endnote w:type="continuationSeparator" w:id="0">
    <w:p w14:paraId="2282023C" w14:textId="77777777" w:rsidR="00C55617" w:rsidRDefault="00C55617" w:rsidP="00CB4CB7">
      <w:pPr>
        <w:spacing w:after="0" w:line="240" w:lineRule="auto"/>
      </w:pPr>
      <w:r>
        <w:continuationSeparator/>
      </w:r>
    </w:p>
  </w:endnote>
  <w:endnote w:type="continuationNotice" w:id="1">
    <w:p w14:paraId="3EC02C17" w14:textId="77777777" w:rsidR="00C55617" w:rsidRDefault="00C55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12D2196F" w:rsidR="00C55617" w:rsidRDefault="00C55617">
        <w:pPr>
          <w:pStyle w:val="Footer"/>
          <w:jc w:val="right"/>
        </w:pPr>
        <w:r>
          <w:fldChar w:fldCharType="begin"/>
        </w:r>
        <w:r>
          <w:instrText xml:space="preserve"> PAGE   \* MERGEFORMAT </w:instrText>
        </w:r>
        <w:r>
          <w:fldChar w:fldCharType="separate"/>
        </w:r>
        <w:r w:rsidR="00747179">
          <w:rPr>
            <w:noProof/>
          </w:rPr>
          <w:t>18</w:t>
        </w:r>
        <w:r>
          <w:rPr>
            <w:noProof/>
          </w:rPr>
          <w:fldChar w:fldCharType="end"/>
        </w:r>
      </w:p>
    </w:sdtContent>
  </w:sdt>
  <w:p w14:paraId="13496013" w14:textId="77777777" w:rsidR="00C55617" w:rsidRDefault="00C55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C55617" w:rsidRDefault="00C55617" w:rsidP="00CB4CB7">
      <w:pPr>
        <w:spacing w:after="0" w:line="240" w:lineRule="auto"/>
      </w:pPr>
      <w:r>
        <w:separator/>
      </w:r>
    </w:p>
  </w:footnote>
  <w:footnote w:type="continuationSeparator" w:id="0">
    <w:p w14:paraId="6F33E70E" w14:textId="77777777" w:rsidR="00C55617" w:rsidRDefault="00C55617" w:rsidP="00CB4CB7">
      <w:pPr>
        <w:spacing w:after="0" w:line="240" w:lineRule="auto"/>
      </w:pPr>
      <w:r>
        <w:continuationSeparator/>
      </w:r>
    </w:p>
  </w:footnote>
  <w:footnote w:type="continuationNotice" w:id="1">
    <w:p w14:paraId="22C883E2" w14:textId="77777777" w:rsidR="00C55617" w:rsidRDefault="00C556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2919"/>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484B"/>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7A6"/>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886"/>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3370"/>
    <w:rsid w:val="003A4169"/>
    <w:rsid w:val="003B397F"/>
    <w:rsid w:val="003B50D3"/>
    <w:rsid w:val="003B55B2"/>
    <w:rsid w:val="003C22DF"/>
    <w:rsid w:val="003D20F8"/>
    <w:rsid w:val="003D3A75"/>
    <w:rsid w:val="003D6177"/>
    <w:rsid w:val="003D7011"/>
    <w:rsid w:val="003E0C33"/>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0D35"/>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596"/>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6E4"/>
    <w:rsid w:val="00711B95"/>
    <w:rsid w:val="00712357"/>
    <w:rsid w:val="0071565F"/>
    <w:rsid w:val="007205A2"/>
    <w:rsid w:val="00721C8E"/>
    <w:rsid w:val="0072344C"/>
    <w:rsid w:val="00726D7D"/>
    <w:rsid w:val="007307E5"/>
    <w:rsid w:val="00733A81"/>
    <w:rsid w:val="00735C40"/>
    <w:rsid w:val="007365F7"/>
    <w:rsid w:val="0073667E"/>
    <w:rsid w:val="00737C53"/>
    <w:rsid w:val="00740651"/>
    <w:rsid w:val="007414D6"/>
    <w:rsid w:val="00742468"/>
    <w:rsid w:val="0074297F"/>
    <w:rsid w:val="00742CCC"/>
    <w:rsid w:val="00743D32"/>
    <w:rsid w:val="00744791"/>
    <w:rsid w:val="00747179"/>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1C3"/>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3E66"/>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4DD4"/>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E7251"/>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5617"/>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539D"/>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0A2919"/>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384"/>
      </w:tabs>
      <w:spacing w:after="240" w:line="240" w:lineRule="auto"/>
      <w:ind w:left="384" w:hanging="38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644596"/>
    <w:pPr>
      <w:spacing w:before="180" w:after="180" w:line="240" w:lineRule="auto"/>
    </w:pPr>
    <w:rPr>
      <w:szCs w:val="24"/>
      <w:lang w:val="en-US"/>
    </w:rPr>
  </w:style>
  <w:style w:type="character" w:customStyle="1" w:styleId="BodyTextChar">
    <w:name w:val="Body Text Char"/>
    <w:basedOn w:val="DefaultParagraphFont"/>
    <w:link w:val="BodyText"/>
    <w:rsid w:val="00644596"/>
    <w:rPr>
      <w:rFonts w:ascii="Mulish" w:hAnsi="Mulish"/>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186915820">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EB9F-EFB5-44F0-A088-2ECF7B53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5957</Words>
  <Characters>33958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cp:lastPrinted>2023-02-01T16:58:00Z</cp:lastPrinted>
  <dcterms:created xsi:type="dcterms:W3CDTF">2024-06-17T15:18:00Z</dcterms:created>
  <dcterms:modified xsi:type="dcterms:W3CDTF">2024-06-17T15:18:00Z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id="oCalMoY5"/&gt;&lt;style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