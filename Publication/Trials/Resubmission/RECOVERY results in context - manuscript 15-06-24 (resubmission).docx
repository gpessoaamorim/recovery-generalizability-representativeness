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350886">
      <w:pPr>
        <w:pStyle w:val="Heading1"/>
        <w:spacing w:before="0" w:line="480" w:lineRule="auto"/>
      </w:pPr>
      <w:r w:rsidRPr="00B023C8">
        <w:t>Title page</w:t>
      </w:r>
    </w:p>
    <w:p w14:paraId="188838A3" w14:textId="3676F280" w:rsidR="00BA71D4" w:rsidRPr="00B023C8" w:rsidRDefault="00BA71D4" w:rsidP="00350886">
      <w:pPr>
        <w:spacing w:after="0" w:line="480" w:lineRule="auto"/>
        <w:rPr>
          <w:b/>
        </w:rPr>
      </w:pPr>
      <w:r w:rsidRPr="00B023C8">
        <w:rPr>
          <w:b/>
        </w:rPr>
        <w:t>Title:</w:t>
      </w:r>
    </w:p>
    <w:p w14:paraId="57D5AA24" w14:textId="3CBFB51C" w:rsidR="00BA71D4" w:rsidRPr="00B023C8" w:rsidRDefault="009C23F3" w:rsidP="00350886">
      <w:pPr>
        <w:spacing w:after="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350886">
        <w:t xml:space="preserve"> of 38</w:t>
      </w:r>
      <w:r w:rsidR="006F1C94" w:rsidRPr="00B023C8">
        <w:t xml:space="preserve">510 </w:t>
      </w:r>
      <w:r w:rsidR="000B0D1F">
        <w:t xml:space="preserve">RECOVERY </w:t>
      </w:r>
      <w:r w:rsidR="006F1C94" w:rsidRPr="00B023C8">
        <w:t>trial participants versus</w:t>
      </w:r>
      <w:r w:rsidR="00FA75C6" w:rsidRPr="00B023C8">
        <w:t xml:space="preserve"> a reference population of </w:t>
      </w:r>
      <w:r w:rsidR="00350886">
        <w:t>346</w:t>
      </w:r>
      <w:r w:rsidR="0016745B" w:rsidRPr="00B023C8">
        <w:t xml:space="preserve">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29114D26" w14:textId="5BD9FF53" w:rsidR="00350886" w:rsidRPr="00B023C8" w:rsidRDefault="00350886" w:rsidP="00350886">
      <w:pPr>
        <w:spacing w:after="0" w:line="480" w:lineRule="auto"/>
        <w:rPr>
          <w:b/>
        </w:rPr>
      </w:pPr>
    </w:p>
    <w:p w14:paraId="1F33E328" w14:textId="743A21D9" w:rsidR="00BA71D4" w:rsidRPr="00B023C8" w:rsidRDefault="00BA71D4" w:rsidP="00350886">
      <w:pPr>
        <w:spacing w:after="0" w:line="480" w:lineRule="auto"/>
        <w:rPr>
          <w:b/>
        </w:rPr>
      </w:pPr>
      <w:r w:rsidRPr="00B023C8">
        <w:rPr>
          <w:b/>
        </w:rPr>
        <w:t>Authors:</w:t>
      </w:r>
    </w:p>
    <w:p w14:paraId="7ACB1E65" w14:textId="14BA9DE7" w:rsidR="009374BA" w:rsidRPr="00B023C8" w:rsidRDefault="009374BA" w:rsidP="00350886">
      <w:pPr>
        <w:spacing w:after="0" w:line="480" w:lineRule="auto"/>
      </w:pPr>
      <w:r w:rsidRPr="00B023C8">
        <w:t>Guilherme Pessoa-</w:t>
      </w:r>
      <w:proofErr w:type="spellStart"/>
      <w:r w:rsidRPr="00B023C8">
        <w:t>Amorim</w:t>
      </w:r>
      <w:r>
        <w:rPr>
          <w:vertAlign w:val="superscript"/>
        </w:rPr>
        <w:t>ab</w:t>
      </w:r>
      <w:proofErr w:type="spellEnd"/>
      <w:r w:rsidRPr="00B023C8">
        <w:rPr>
          <w:color w:val="2A2A2A"/>
          <w:sz w:val="23"/>
          <w:szCs w:val="23"/>
          <w:shd w:val="clear" w:color="auto" w:fill="FFFFFF"/>
        </w:rPr>
        <w:t>†*</w:t>
      </w:r>
      <w:r w:rsidRPr="00B023C8">
        <w:t xml:space="preserve">, Raphael </w:t>
      </w:r>
      <w:proofErr w:type="spellStart"/>
      <w:r w:rsidRPr="00B023C8">
        <w:t>Goldacre</w:t>
      </w:r>
      <w:r w:rsidRPr="00347F0D">
        <w:rPr>
          <w:vertAlign w:val="superscript"/>
        </w:rPr>
        <w:t>c</w:t>
      </w:r>
      <w:proofErr w:type="spellEnd"/>
      <w:r w:rsidRPr="00B023C8">
        <w:rPr>
          <w:color w:val="2A2A2A"/>
          <w:sz w:val="23"/>
          <w:szCs w:val="23"/>
          <w:shd w:val="clear" w:color="auto" w:fill="FFFFFF"/>
        </w:rPr>
        <w:t>†</w:t>
      </w:r>
      <w:r w:rsidRPr="00B023C8">
        <w:t xml:space="preserve">, Charles </w:t>
      </w:r>
      <w:proofErr w:type="spellStart"/>
      <w:r w:rsidRPr="00B023C8">
        <w:t>Crichton</w:t>
      </w:r>
      <w:r>
        <w:rPr>
          <w:vertAlign w:val="superscript"/>
        </w:rPr>
        <w:t>c</w:t>
      </w:r>
      <w:proofErr w:type="spellEnd"/>
      <w:r w:rsidRPr="00B023C8">
        <w:rPr>
          <w:color w:val="2A2A2A"/>
          <w:sz w:val="23"/>
          <w:szCs w:val="23"/>
          <w:shd w:val="clear" w:color="auto" w:fill="FFFFFF"/>
        </w:rPr>
        <w:t>†</w:t>
      </w:r>
      <w:r w:rsidRPr="00B023C8">
        <w:t xml:space="preserve">, Will </w:t>
      </w:r>
      <w:proofErr w:type="spellStart"/>
      <w:r w:rsidRPr="00B023C8">
        <w:t>Stevens</w:t>
      </w:r>
      <w:r w:rsidRPr="00347F0D">
        <w:rPr>
          <w:vertAlign w:val="superscript"/>
        </w:rPr>
        <w:t>ab</w:t>
      </w:r>
      <w:proofErr w:type="spellEnd"/>
      <w:r w:rsidRPr="00B023C8">
        <w:t xml:space="preserve">, Michelle </w:t>
      </w:r>
      <w:proofErr w:type="spellStart"/>
      <w:r w:rsidRPr="00B023C8">
        <w:t>Nunn</w:t>
      </w:r>
      <w:r w:rsidRPr="00347F0D">
        <w:rPr>
          <w:vertAlign w:val="superscript"/>
        </w:rPr>
        <w:t>ab</w:t>
      </w:r>
      <w:proofErr w:type="spellEnd"/>
      <w:r>
        <w:t>,</w:t>
      </w:r>
      <w:r w:rsidRPr="00B023C8">
        <w:t xml:space="preserve"> Andy </w:t>
      </w:r>
      <w:proofErr w:type="spellStart"/>
      <w:r w:rsidRPr="00B023C8">
        <w:t>King</w:t>
      </w:r>
      <w:r>
        <w:rPr>
          <w:vertAlign w:val="superscript"/>
        </w:rPr>
        <w:t>d</w:t>
      </w:r>
      <w:proofErr w:type="spellEnd"/>
      <w:r w:rsidRPr="00B023C8">
        <w:t xml:space="preserve">, Dave </w:t>
      </w:r>
      <w:proofErr w:type="spellStart"/>
      <w:r w:rsidRPr="00B023C8">
        <w:t>Murray</w:t>
      </w:r>
      <w:r>
        <w:rPr>
          <w:vertAlign w:val="superscript"/>
        </w:rPr>
        <w:t>d</w:t>
      </w:r>
      <w:proofErr w:type="spellEnd"/>
      <w:r w:rsidRPr="00B023C8">
        <w:t xml:space="preserve">, Richard </w:t>
      </w:r>
      <w:proofErr w:type="spellStart"/>
      <w:r>
        <w:t>Welsh</w:t>
      </w:r>
      <w:r>
        <w:rPr>
          <w:vertAlign w:val="superscript"/>
        </w:rPr>
        <w:t>d</w:t>
      </w:r>
      <w:proofErr w:type="spellEnd"/>
      <w:r w:rsidRPr="00B023C8">
        <w:t>,</w:t>
      </w:r>
      <w:r>
        <w:t xml:space="preserve"> Heather </w:t>
      </w:r>
      <w:proofErr w:type="spellStart"/>
      <w:r>
        <w:t>Pinches</w:t>
      </w:r>
      <w:r>
        <w:rPr>
          <w:vertAlign w:val="superscript"/>
        </w:rPr>
        <w:t>e</w:t>
      </w:r>
      <w:proofErr w:type="spellEnd"/>
      <w:r>
        <w:t>, Andrew Rees</w:t>
      </w:r>
      <w:r>
        <w:rPr>
          <w:vertAlign w:val="superscript"/>
        </w:rPr>
        <w:t>e</w:t>
      </w:r>
      <w:r>
        <w:t>,</w:t>
      </w:r>
      <w:r w:rsidRPr="00B023C8">
        <w:t xml:space="preserve"> Eva </w:t>
      </w:r>
      <w:r>
        <w:t xml:space="preserve">JA </w:t>
      </w:r>
      <w:proofErr w:type="spellStart"/>
      <w:r w:rsidRPr="00B023C8">
        <w:t>Morris</w:t>
      </w:r>
      <w:r w:rsidRPr="00347F0D">
        <w:rPr>
          <w:vertAlign w:val="superscript"/>
        </w:rPr>
        <w:t>c</w:t>
      </w:r>
      <w:r>
        <w:rPr>
          <w:vertAlign w:val="superscript"/>
        </w:rPr>
        <w:t>f</w:t>
      </w:r>
      <w:proofErr w:type="spellEnd"/>
      <w:r w:rsidRPr="00B023C8">
        <w:t xml:space="preserve">, Martin </w:t>
      </w:r>
      <w:proofErr w:type="spellStart"/>
      <w:r w:rsidRPr="00B023C8">
        <w:t>Landray</w:t>
      </w:r>
      <w:r w:rsidRPr="00347F0D">
        <w:rPr>
          <w:vertAlign w:val="superscript"/>
        </w:rPr>
        <w:t>ab</w:t>
      </w:r>
      <w:r w:rsidR="00E4539D">
        <w:rPr>
          <w:vertAlign w:val="superscript"/>
        </w:rPr>
        <w:t>cf</w:t>
      </w:r>
      <w:proofErr w:type="spellEnd"/>
      <w:r w:rsidRPr="00B023C8">
        <w:t xml:space="preserve">, Richard </w:t>
      </w:r>
      <w:proofErr w:type="spellStart"/>
      <w:r w:rsidRPr="00B023C8">
        <w:t>Haynes</w:t>
      </w:r>
      <w:r w:rsidRPr="00347F0D">
        <w:rPr>
          <w:vertAlign w:val="superscript"/>
        </w:rPr>
        <w:t>ab</w:t>
      </w:r>
      <w:proofErr w:type="spellEnd"/>
      <w:r w:rsidRPr="00B023C8">
        <w:t xml:space="preserve">, Peter </w:t>
      </w:r>
      <w:proofErr w:type="spellStart"/>
      <w:r w:rsidRPr="00B023C8">
        <w:t>Horby</w:t>
      </w:r>
      <w:r>
        <w:rPr>
          <w:vertAlign w:val="superscript"/>
        </w:rPr>
        <w:t>ghij</w:t>
      </w:r>
      <w:proofErr w:type="spellEnd"/>
      <w:r w:rsidRPr="00B023C8">
        <w:t xml:space="preserve">, Karl </w:t>
      </w:r>
      <w:proofErr w:type="spellStart"/>
      <w:r w:rsidRPr="00B023C8">
        <w:t>Wallendszus</w:t>
      </w:r>
      <w:r w:rsidRPr="00347F0D">
        <w:rPr>
          <w:vertAlign w:val="superscript"/>
        </w:rPr>
        <w:t>ab</w:t>
      </w:r>
      <w:proofErr w:type="spellEnd"/>
      <w:r w:rsidRPr="00B023C8">
        <w:t xml:space="preserve">, </w:t>
      </w:r>
      <w:r>
        <w:t xml:space="preserve">Leon </w:t>
      </w:r>
      <w:proofErr w:type="spellStart"/>
      <w:r>
        <w:t>Peto</w:t>
      </w:r>
      <w:r w:rsidRPr="00347F0D">
        <w:rPr>
          <w:vertAlign w:val="superscript"/>
        </w:rPr>
        <w:t>ab</w:t>
      </w:r>
      <w:r>
        <w:rPr>
          <w:vertAlign w:val="superscript"/>
        </w:rPr>
        <w:t>j</w:t>
      </w:r>
      <w:proofErr w:type="spellEnd"/>
      <w:r>
        <w:t xml:space="preserve">, </w:t>
      </w:r>
      <w:r w:rsidRPr="00B023C8">
        <w:t xml:space="preserve">Mark </w:t>
      </w:r>
      <w:proofErr w:type="spellStart"/>
      <w:r w:rsidRPr="00B023C8">
        <w:t>Campbell</w:t>
      </w:r>
      <w:r w:rsidRPr="00347F0D">
        <w:rPr>
          <w:vertAlign w:val="superscript"/>
        </w:rPr>
        <w:t>ab</w:t>
      </w:r>
      <w:r>
        <w:rPr>
          <w:vertAlign w:val="superscript"/>
        </w:rPr>
        <w:t>j</w:t>
      </w:r>
      <w:proofErr w:type="spellEnd"/>
      <w:r w:rsidRPr="00B023C8">
        <w:t>‡</w:t>
      </w:r>
      <w:r>
        <w:t>,</w:t>
      </w:r>
      <w:r w:rsidRPr="00B023C8">
        <w:t xml:space="preserve"> Charlie </w:t>
      </w:r>
      <w:proofErr w:type="spellStart"/>
      <w:r w:rsidRPr="00B023C8">
        <w:t>Harper</w:t>
      </w:r>
      <w:r w:rsidRPr="00347F0D">
        <w:rPr>
          <w:vertAlign w:val="superscript"/>
        </w:rPr>
        <w:t>ab</w:t>
      </w:r>
      <w:proofErr w:type="spellEnd"/>
      <w:r w:rsidRPr="00B023C8">
        <w:t>‡</w:t>
      </w:r>
      <w:r>
        <w:t>,</w:t>
      </w:r>
      <w:r w:rsidRPr="00B023C8">
        <w:t xml:space="preserve"> Marion </w:t>
      </w:r>
      <w:proofErr w:type="spellStart"/>
      <w:r w:rsidRPr="00B023C8">
        <w:t>Mafham</w:t>
      </w:r>
      <w:r w:rsidRPr="00347F0D">
        <w:rPr>
          <w:vertAlign w:val="superscript"/>
        </w:rPr>
        <w:t>ab</w:t>
      </w:r>
      <w:proofErr w:type="spellEnd"/>
      <w:r w:rsidRPr="00B023C8">
        <w:t>‡</w:t>
      </w:r>
    </w:p>
    <w:p w14:paraId="5D5A0C7D" w14:textId="77777777" w:rsidR="009374BA" w:rsidRPr="00B023C8" w:rsidRDefault="009374BA" w:rsidP="00350886">
      <w:pPr>
        <w:spacing w:after="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350886">
      <w:pPr>
        <w:spacing w:after="0" w:line="480" w:lineRule="auto"/>
      </w:pPr>
      <w:r w:rsidRPr="00B023C8">
        <w:t>‡Joint senior authors</w:t>
      </w:r>
    </w:p>
    <w:p w14:paraId="6328544C" w14:textId="77777777" w:rsidR="009374BA" w:rsidRPr="00B023C8" w:rsidRDefault="009374BA" w:rsidP="00350886">
      <w:pPr>
        <w:spacing w:after="0" w:line="480" w:lineRule="auto"/>
        <w:rPr>
          <w:b/>
        </w:rPr>
      </w:pPr>
    </w:p>
    <w:p w14:paraId="1D36C3B3" w14:textId="77777777" w:rsidR="009374BA" w:rsidRPr="00B023C8" w:rsidRDefault="009374BA" w:rsidP="00350886">
      <w:pPr>
        <w:spacing w:after="0" w:line="480" w:lineRule="auto"/>
        <w:rPr>
          <w:b/>
        </w:rPr>
      </w:pPr>
      <w:r w:rsidRPr="00B023C8">
        <w:rPr>
          <w:b/>
        </w:rPr>
        <w:t>Affiliations:</w:t>
      </w:r>
    </w:p>
    <w:p w14:paraId="58FE6691" w14:textId="77777777" w:rsidR="009374BA" w:rsidRPr="00B023C8" w:rsidRDefault="009374BA" w:rsidP="00350886">
      <w:pPr>
        <w:pStyle w:val="ListParagraph"/>
        <w:numPr>
          <w:ilvl w:val="0"/>
          <w:numId w:val="30"/>
        </w:numPr>
        <w:spacing w:after="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350886">
      <w:pPr>
        <w:pStyle w:val="ListParagraph"/>
        <w:numPr>
          <w:ilvl w:val="0"/>
          <w:numId w:val="30"/>
        </w:numPr>
        <w:spacing w:after="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350886">
      <w:pPr>
        <w:pStyle w:val="ListParagraph"/>
        <w:numPr>
          <w:ilvl w:val="0"/>
          <w:numId w:val="30"/>
        </w:numPr>
        <w:spacing w:after="0" w:line="480" w:lineRule="auto"/>
        <w:ind w:left="142" w:hanging="142"/>
      </w:pPr>
      <w:r w:rsidRPr="00B023C8">
        <w:t xml:space="preserve">Big Data Institute, </w:t>
      </w:r>
      <w:r>
        <w:t xml:space="preserve">Oxford Population Health, </w:t>
      </w:r>
      <w:r w:rsidRPr="00B023C8">
        <w:t>University of Oxford, Oxford, United Kingdom</w:t>
      </w:r>
    </w:p>
    <w:p w14:paraId="7896BFA7" w14:textId="77777777" w:rsidR="009374BA" w:rsidRDefault="009374BA" w:rsidP="00350886">
      <w:pPr>
        <w:pStyle w:val="ListParagraph"/>
        <w:numPr>
          <w:ilvl w:val="0"/>
          <w:numId w:val="30"/>
        </w:numPr>
        <w:spacing w:after="0" w:line="480" w:lineRule="auto"/>
        <w:ind w:left="142" w:hanging="142"/>
      </w:pPr>
      <w:r>
        <w:t>National Perinatal Epidemiology Unit, Oxford Population Health, University of Oxford, Oxford, United Kingdom</w:t>
      </w:r>
    </w:p>
    <w:p w14:paraId="4A4357AA" w14:textId="77777777" w:rsidR="009374BA" w:rsidRDefault="009374BA" w:rsidP="00350886">
      <w:pPr>
        <w:pStyle w:val="ListParagraph"/>
        <w:numPr>
          <w:ilvl w:val="0"/>
          <w:numId w:val="30"/>
        </w:numPr>
        <w:spacing w:after="0" w:line="480" w:lineRule="auto"/>
        <w:ind w:left="142" w:hanging="142"/>
      </w:pPr>
      <w:r>
        <w:t xml:space="preserve">NHS </w:t>
      </w:r>
      <w:proofErr w:type="spellStart"/>
      <w:r>
        <w:t>DigiTrials</w:t>
      </w:r>
      <w:proofErr w:type="spellEnd"/>
      <w:r>
        <w:t>, Leeds, United Kingdom</w:t>
      </w:r>
    </w:p>
    <w:p w14:paraId="1486E11D" w14:textId="77777777" w:rsidR="009374BA" w:rsidRDefault="009374BA" w:rsidP="00350886">
      <w:pPr>
        <w:pStyle w:val="ListParagraph"/>
        <w:numPr>
          <w:ilvl w:val="0"/>
          <w:numId w:val="30"/>
        </w:numPr>
        <w:spacing w:after="0" w:line="480" w:lineRule="auto"/>
        <w:ind w:left="142" w:hanging="142"/>
      </w:pPr>
      <w:r w:rsidRPr="00B023C8">
        <w:lastRenderedPageBreak/>
        <w:t xml:space="preserve">NIHR Oxford Biomedical Research Centre, </w:t>
      </w:r>
      <w:r>
        <w:t>Oxford University Hospitals NHS Foundation Trust</w:t>
      </w:r>
      <w:r w:rsidRPr="00B023C8">
        <w:t>, Oxford, United Kingdom</w:t>
      </w:r>
    </w:p>
    <w:p w14:paraId="1576CC89" w14:textId="77777777" w:rsidR="009374BA" w:rsidRPr="00B023C8" w:rsidRDefault="009374BA" w:rsidP="00350886">
      <w:pPr>
        <w:pStyle w:val="ListParagraph"/>
        <w:numPr>
          <w:ilvl w:val="0"/>
          <w:numId w:val="30"/>
        </w:numPr>
        <w:spacing w:after="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350886">
      <w:pPr>
        <w:pStyle w:val="ListParagraph"/>
        <w:numPr>
          <w:ilvl w:val="0"/>
          <w:numId w:val="30"/>
        </w:numPr>
        <w:spacing w:after="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350886">
      <w:pPr>
        <w:pStyle w:val="ListParagraph"/>
        <w:numPr>
          <w:ilvl w:val="0"/>
          <w:numId w:val="30"/>
        </w:numPr>
        <w:spacing w:after="0" w:line="480" w:lineRule="auto"/>
        <w:ind w:left="142" w:hanging="142"/>
      </w:pPr>
      <w:r w:rsidRPr="00B023C8">
        <w:t>Pandemic Sciences Centre, University of Oxford, Oxford, United Kingdom</w:t>
      </w:r>
    </w:p>
    <w:p w14:paraId="7B053A2F" w14:textId="77777777" w:rsidR="009374BA" w:rsidRDefault="009374BA" w:rsidP="00350886">
      <w:pPr>
        <w:pStyle w:val="ListParagraph"/>
        <w:numPr>
          <w:ilvl w:val="0"/>
          <w:numId w:val="30"/>
        </w:numPr>
        <w:spacing w:after="0" w:line="480" w:lineRule="auto"/>
        <w:ind w:left="142" w:hanging="142"/>
      </w:pPr>
      <w:r w:rsidRPr="005C10AC">
        <w:t>Department of Infectious Diseases and Microbiology, Oxford University Hospitals NHS Foundation Trust</w:t>
      </w:r>
      <w:r>
        <w:t>, Oxford, United Kingdom</w:t>
      </w:r>
    </w:p>
    <w:p w14:paraId="5E8C26F8" w14:textId="64A3A2F3" w:rsidR="0042664E" w:rsidRPr="00B023C8" w:rsidRDefault="0042664E" w:rsidP="00350886">
      <w:pPr>
        <w:spacing w:after="0" w:line="480" w:lineRule="auto"/>
        <w:rPr>
          <w:b/>
        </w:rPr>
      </w:pPr>
    </w:p>
    <w:p w14:paraId="6DC7A35C" w14:textId="1C3ABA04" w:rsidR="0000207B" w:rsidRPr="009C23F3" w:rsidRDefault="0053605E" w:rsidP="00350886">
      <w:pPr>
        <w:spacing w:after="0" w:line="480" w:lineRule="auto"/>
        <w:rPr>
          <w:b/>
          <w:lang w:val="pt-PT"/>
        </w:rPr>
      </w:pPr>
      <w:r w:rsidRPr="009C23F3">
        <w:rPr>
          <w:b/>
          <w:lang w:val="pt-PT"/>
        </w:rPr>
        <w:t>*</w:t>
      </w:r>
      <w:r w:rsidR="0000207B" w:rsidRPr="009C23F3">
        <w:rPr>
          <w:b/>
          <w:lang w:val="pt-PT"/>
        </w:rPr>
        <w:t>Corresponding author:</w:t>
      </w:r>
    </w:p>
    <w:p w14:paraId="74AF2DD9" w14:textId="40917144" w:rsidR="0000207B" w:rsidRDefault="00A12B6D" w:rsidP="00350886">
      <w:pPr>
        <w:spacing w:after="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26B310BA" w14:textId="77777777" w:rsidR="00350886" w:rsidRPr="00B023C8" w:rsidRDefault="00350886" w:rsidP="00350886">
      <w:pPr>
        <w:spacing w:after="0" w:line="480" w:lineRule="auto"/>
      </w:pPr>
    </w:p>
    <w:p w14:paraId="550C98D2" w14:textId="2DDD7FCB" w:rsidR="00AF70F3" w:rsidRPr="00B023C8" w:rsidRDefault="0042664E" w:rsidP="00350886">
      <w:pPr>
        <w:spacing w:after="0" w:line="480" w:lineRule="auto"/>
        <w:rPr>
          <w:b/>
        </w:rPr>
      </w:pPr>
      <w:r w:rsidRPr="00B023C8">
        <w:rPr>
          <w:b/>
        </w:rPr>
        <w:t>Word count:</w:t>
      </w:r>
      <w:r w:rsidR="00E44850" w:rsidRPr="00B023C8">
        <w:rPr>
          <w:b/>
        </w:rPr>
        <w:t xml:space="preserve"> </w:t>
      </w:r>
      <w:r w:rsidR="00686866">
        <w:rPr>
          <w:b/>
        </w:rPr>
        <w:t>28</w:t>
      </w:r>
      <w:r w:rsidR="00A44DD4">
        <w:rPr>
          <w:b/>
        </w:rPr>
        <w:t xml:space="preserve">04 (excluding abstract </w:t>
      </w:r>
      <w:r w:rsidR="000061D2">
        <w:rPr>
          <w:b/>
        </w:rPr>
        <w:t>and declarations)</w:t>
      </w:r>
    </w:p>
    <w:p w14:paraId="5A361C9F" w14:textId="4227AF77" w:rsidR="00AF70F3" w:rsidRDefault="00AF70F3" w:rsidP="00350886">
      <w:pPr>
        <w:spacing w:after="0" w:line="480" w:lineRule="auto"/>
      </w:pPr>
    </w:p>
    <w:p w14:paraId="07834F30" w14:textId="51C35A58" w:rsidR="00350886" w:rsidRPr="00644596" w:rsidRDefault="00644596" w:rsidP="00350886">
      <w:pPr>
        <w:spacing w:after="0" w:line="480" w:lineRule="auto"/>
      </w:pPr>
      <w:r w:rsidRPr="00644596">
        <w:rPr>
          <w:b/>
        </w:rPr>
        <w:t>Keywords:</w:t>
      </w:r>
      <w:r>
        <w:rPr>
          <w:b/>
        </w:rPr>
        <w:t xml:space="preserve"> </w:t>
      </w:r>
      <w:r w:rsidRPr="00644596">
        <w:t>COVID-19, randomised trials, evidence translation, RECOVERY</w:t>
      </w:r>
    </w:p>
    <w:p w14:paraId="010ADAAE" w14:textId="5F9CD109" w:rsidR="00350886" w:rsidRDefault="00350886" w:rsidP="00350886">
      <w:pPr>
        <w:spacing w:after="0" w:line="480" w:lineRule="auto"/>
      </w:pPr>
    </w:p>
    <w:p w14:paraId="1E0C365D" w14:textId="52A732A2" w:rsidR="00350886" w:rsidRDefault="00350886" w:rsidP="00350886">
      <w:pPr>
        <w:spacing w:after="0" w:line="480" w:lineRule="auto"/>
      </w:pPr>
    </w:p>
    <w:p w14:paraId="734E606B" w14:textId="755D0BBA" w:rsidR="00350886" w:rsidRDefault="00350886" w:rsidP="00350886">
      <w:pPr>
        <w:spacing w:after="0" w:line="480" w:lineRule="auto"/>
      </w:pPr>
    </w:p>
    <w:p w14:paraId="0D97CB98" w14:textId="5936DA33" w:rsidR="008571C3" w:rsidRDefault="008571C3" w:rsidP="00350886">
      <w:pPr>
        <w:spacing w:after="0" w:line="480" w:lineRule="auto"/>
      </w:pPr>
    </w:p>
    <w:p w14:paraId="285DB444" w14:textId="61BEFEA1" w:rsidR="008571C3" w:rsidRDefault="008571C3" w:rsidP="00350886">
      <w:pPr>
        <w:spacing w:after="0" w:line="480" w:lineRule="auto"/>
      </w:pPr>
    </w:p>
    <w:p w14:paraId="773B4EB6" w14:textId="77777777" w:rsidR="008571C3" w:rsidRPr="00B023C8" w:rsidRDefault="008571C3" w:rsidP="00350886">
      <w:pPr>
        <w:spacing w:after="0" w:line="480" w:lineRule="auto"/>
      </w:pPr>
    </w:p>
    <w:p w14:paraId="5633BB17" w14:textId="359BE425" w:rsidR="0038417B" w:rsidRPr="00B023C8" w:rsidRDefault="005522F2" w:rsidP="00350886">
      <w:pPr>
        <w:pStyle w:val="Heading1"/>
        <w:spacing w:before="0" w:line="480" w:lineRule="auto"/>
      </w:pPr>
      <w:r w:rsidRPr="00B023C8">
        <w:lastRenderedPageBreak/>
        <w:t>A</w:t>
      </w:r>
      <w:r w:rsidR="006037EB" w:rsidRPr="00B023C8">
        <w:t>bstract</w:t>
      </w:r>
    </w:p>
    <w:p w14:paraId="4BEDD63B" w14:textId="77777777" w:rsidR="00B74B6C" w:rsidRPr="00B023C8" w:rsidRDefault="00B74B6C" w:rsidP="00350886">
      <w:pPr>
        <w:spacing w:after="0" w:line="480" w:lineRule="auto"/>
        <w:rPr>
          <w:b/>
        </w:rPr>
      </w:pPr>
      <w:r w:rsidRPr="00B023C8">
        <w:rPr>
          <w:b/>
        </w:rPr>
        <w:t>Background:</w:t>
      </w:r>
    </w:p>
    <w:p w14:paraId="1DC2F9AD" w14:textId="662AC1CD" w:rsidR="000B0D1F" w:rsidRDefault="000B0D1F" w:rsidP="00350886">
      <w:pPr>
        <w:spacing w:after="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350886">
      <w:pPr>
        <w:spacing w:after="0" w:line="480" w:lineRule="auto"/>
        <w:rPr>
          <w:b/>
        </w:rPr>
      </w:pPr>
      <w:r w:rsidRPr="00B023C8">
        <w:rPr>
          <w:b/>
        </w:rPr>
        <w:t>Methods:</w:t>
      </w:r>
    </w:p>
    <w:p w14:paraId="4A9DA813" w14:textId="74CD0974" w:rsidR="00B74B6C" w:rsidRPr="00B023C8" w:rsidRDefault="00B74B6C" w:rsidP="00350886">
      <w:pPr>
        <w:spacing w:after="0" w:line="480" w:lineRule="auto"/>
        <w:jc w:val="both"/>
      </w:pPr>
      <w:r w:rsidRPr="00B023C8">
        <w:t>We compared baseline characteristics and mortality of RECOVERY participants recr</w:t>
      </w:r>
      <w:r w:rsidR="00350886">
        <w:t>uited in England (n= 38</w:t>
      </w:r>
      <w:r w:rsidRPr="00B023C8">
        <w:t xml:space="preserve">510) with a reference population hospitalised with COVID-19 in England (n = </w:t>
      </w:r>
      <w:r w:rsidR="00350886">
        <w:t>346</w:t>
      </w:r>
      <w:r w:rsidR="0016745B" w:rsidRPr="00B023C8">
        <w:t>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350886">
      <w:pPr>
        <w:spacing w:after="0" w:line="480" w:lineRule="auto"/>
        <w:rPr>
          <w:b/>
        </w:rPr>
      </w:pPr>
      <w:r w:rsidRPr="00B023C8">
        <w:rPr>
          <w:b/>
        </w:rPr>
        <w:t>Results:</w:t>
      </w:r>
    </w:p>
    <w:p w14:paraId="1916A5CF" w14:textId="60560E74" w:rsidR="00B74B6C" w:rsidRPr="00B023C8" w:rsidRDefault="00B74B6C" w:rsidP="00350886">
      <w:pPr>
        <w:spacing w:after="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17F437C1" w:rsidR="00B74B6C" w:rsidRPr="00B023C8" w:rsidRDefault="00B74B6C" w:rsidP="00350886">
      <w:pPr>
        <w:spacing w:after="0" w:line="480" w:lineRule="auto"/>
        <w:rPr>
          <w:b/>
        </w:rPr>
      </w:pPr>
      <w:r w:rsidRPr="00B023C8">
        <w:rPr>
          <w:b/>
        </w:rPr>
        <w:t>Conclusion</w:t>
      </w:r>
      <w:r w:rsidR="00644596">
        <w:rPr>
          <w:b/>
        </w:rPr>
        <w:t>s</w:t>
      </w:r>
      <w:r w:rsidRPr="00B023C8">
        <w:rPr>
          <w:b/>
        </w:rPr>
        <w:t>:</w:t>
      </w:r>
    </w:p>
    <w:p w14:paraId="4214B49C" w14:textId="7291D5EC" w:rsidR="00C9076D" w:rsidRDefault="00312935" w:rsidP="00350886">
      <w:pPr>
        <w:spacing w:after="0" w:line="480" w:lineRule="auto"/>
        <w:jc w:val="both"/>
      </w:pPr>
      <w:r>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w:t>
      </w:r>
      <w:r w:rsidR="00562245">
        <w:lastRenderedPageBreak/>
        <w:t xml:space="preserve">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5FC8B50B" w14:textId="4E914F56" w:rsidR="00350886" w:rsidRPr="00644596" w:rsidRDefault="00644596" w:rsidP="00350886">
      <w:pPr>
        <w:spacing w:after="0" w:line="480" w:lineRule="auto"/>
        <w:jc w:val="both"/>
        <w:rPr>
          <w:b/>
        </w:rPr>
      </w:pPr>
      <w:r w:rsidRPr="00644596">
        <w:rPr>
          <w:b/>
        </w:rPr>
        <w:t xml:space="preserve">Trial registration: </w:t>
      </w:r>
      <w:r w:rsidRPr="00644596">
        <w:t>I</w:t>
      </w:r>
      <w:r>
        <w:t xml:space="preserve">SRCTN50189673, </w:t>
      </w:r>
      <w:r w:rsidRPr="00644596">
        <w:t>NCT04381936</w:t>
      </w:r>
    </w:p>
    <w:p w14:paraId="4AF7170F" w14:textId="69C0DCC0" w:rsidR="00350886" w:rsidRPr="00350886" w:rsidRDefault="00350886" w:rsidP="008571C3">
      <w:pPr>
        <w:spacing w:after="0" w:line="480" w:lineRule="auto"/>
        <w:rPr>
          <w:rFonts w:eastAsiaTheme="majorEastAsia" w:cstheme="majorBidi"/>
          <w:sz w:val="32"/>
          <w:szCs w:val="32"/>
        </w:rPr>
      </w:pPr>
    </w:p>
    <w:p w14:paraId="72E54850" w14:textId="1F4DA8F7" w:rsidR="00644596" w:rsidRDefault="00644596" w:rsidP="008571C3">
      <w:pPr>
        <w:pStyle w:val="Heading1"/>
        <w:spacing w:before="0" w:line="480" w:lineRule="auto"/>
      </w:pPr>
      <w:r>
        <w:t>List of abbreviations</w:t>
      </w:r>
    </w:p>
    <w:p w14:paraId="738B53FB" w14:textId="0D13FAB3" w:rsidR="00644596" w:rsidRDefault="00644596" w:rsidP="008571C3">
      <w:pPr>
        <w:pStyle w:val="BodyText"/>
        <w:spacing w:before="0" w:after="0" w:line="480" w:lineRule="auto"/>
      </w:pPr>
      <w:r w:rsidRPr="00644596">
        <w:t>95% CI</w:t>
      </w:r>
      <w:r>
        <w:t>: 95% confidence intervals</w:t>
      </w:r>
    </w:p>
    <w:p w14:paraId="39DA771A" w14:textId="197689A6" w:rsidR="00644596" w:rsidRDefault="00644596" w:rsidP="008571C3">
      <w:pPr>
        <w:pStyle w:val="BodyText"/>
        <w:spacing w:before="0" w:after="0" w:line="480" w:lineRule="auto"/>
      </w:pPr>
      <w:r>
        <w:t>CRF: case-report form</w:t>
      </w:r>
    </w:p>
    <w:p w14:paraId="5BDAB356" w14:textId="7E2C0345" w:rsidR="00644596" w:rsidRDefault="00644596" w:rsidP="008571C3">
      <w:pPr>
        <w:pStyle w:val="BodyText"/>
        <w:spacing w:before="0" w:after="0" w:line="480" w:lineRule="auto"/>
      </w:pPr>
      <w:r>
        <w:t xml:space="preserve">HES: </w:t>
      </w:r>
      <w:r w:rsidRPr="00644596">
        <w:t>Hospital Episode Statistics</w:t>
      </w:r>
    </w:p>
    <w:p w14:paraId="79865BC2" w14:textId="6F0D8A9B" w:rsidR="00644596" w:rsidRDefault="00644596" w:rsidP="008571C3">
      <w:pPr>
        <w:pStyle w:val="BodyText"/>
        <w:spacing w:before="0" w:after="0" w:line="480" w:lineRule="auto"/>
      </w:pPr>
      <w:r>
        <w:t xml:space="preserve">ICD-10: </w:t>
      </w:r>
      <w:r w:rsidRPr="00644596">
        <w:t xml:space="preserve">International Classification of Diseases and Related Health Problems, Tenth Revision </w:t>
      </w:r>
    </w:p>
    <w:p w14:paraId="758B48F4" w14:textId="4ECD82C4" w:rsidR="00644596" w:rsidRDefault="00644596" w:rsidP="008571C3">
      <w:pPr>
        <w:pStyle w:val="BodyText"/>
        <w:spacing w:before="0" w:after="0" w:line="480" w:lineRule="auto"/>
      </w:pPr>
      <w:r>
        <w:t>IQR: inter-</w:t>
      </w:r>
      <w:proofErr w:type="spellStart"/>
      <w:r>
        <w:t>quatile</w:t>
      </w:r>
      <w:proofErr w:type="spellEnd"/>
      <w:r>
        <w:t xml:space="preserve"> range</w:t>
      </w:r>
    </w:p>
    <w:p w14:paraId="7AC33FB5" w14:textId="53714E9F" w:rsidR="00644596" w:rsidRDefault="00644596" w:rsidP="008571C3">
      <w:pPr>
        <w:pStyle w:val="BodyText"/>
        <w:spacing w:before="0" w:after="0" w:line="480" w:lineRule="auto"/>
      </w:pPr>
      <w:r>
        <w:t>NHS: National Health Service</w:t>
      </w:r>
    </w:p>
    <w:p w14:paraId="3C769961" w14:textId="0461DFFC" w:rsidR="00644596" w:rsidRDefault="00644596" w:rsidP="008571C3">
      <w:pPr>
        <w:pStyle w:val="BodyText"/>
        <w:spacing w:before="0" w:after="0" w:line="480" w:lineRule="auto"/>
      </w:pPr>
      <w:r>
        <w:t xml:space="preserve">RCTs: </w:t>
      </w:r>
      <w:proofErr w:type="spellStart"/>
      <w:r>
        <w:t>randomised</w:t>
      </w:r>
      <w:proofErr w:type="spellEnd"/>
      <w:r>
        <w:t xml:space="preserve"> controlled trials</w:t>
      </w:r>
    </w:p>
    <w:p w14:paraId="1B3003FE" w14:textId="13286D98" w:rsidR="00644596" w:rsidRDefault="00644596" w:rsidP="008571C3">
      <w:pPr>
        <w:pStyle w:val="BodyText"/>
        <w:spacing w:before="0" w:after="0" w:line="480" w:lineRule="auto"/>
      </w:pPr>
      <w:r>
        <w:t xml:space="preserve">RECOVERY: </w:t>
      </w:r>
      <w:proofErr w:type="spellStart"/>
      <w:r>
        <w:t>Randomised</w:t>
      </w:r>
      <w:proofErr w:type="spellEnd"/>
      <w:r>
        <w:t xml:space="preserve"> Evaluation of COVID-19 Therapy</w:t>
      </w:r>
    </w:p>
    <w:p w14:paraId="11010FBA" w14:textId="6EABA352" w:rsidR="00644596" w:rsidRDefault="00644596" w:rsidP="008571C3">
      <w:pPr>
        <w:pStyle w:val="BodyText"/>
        <w:spacing w:before="0" w:after="0" w:line="480" w:lineRule="auto"/>
      </w:pPr>
      <w:r>
        <w:t>SD: standard deviation</w:t>
      </w:r>
    </w:p>
    <w:p w14:paraId="79C8F513" w14:textId="16D31844" w:rsidR="00644596" w:rsidRDefault="00644596" w:rsidP="00644596">
      <w:pPr>
        <w:pStyle w:val="BodyText"/>
      </w:pPr>
    </w:p>
    <w:p w14:paraId="3B569B6E" w14:textId="47AE72A8" w:rsidR="008571C3" w:rsidRDefault="008571C3" w:rsidP="00644596">
      <w:pPr>
        <w:pStyle w:val="BodyText"/>
      </w:pPr>
    </w:p>
    <w:p w14:paraId="0A716C61" w14:textId="33CBC121" w:rsidR="008571C3" w:rsidRDefault="008571C3" w:rsidP="00644596">
      <w:pPr>
        <w:pStyle w:val="BodyText"/>
      </w:pPr>
    </w:p>
    <w:p w14:paraId="2ABCDFEA" w14:textId="43FC37C8" w:rsidR="008571C3" w:rsidRDefault="008571C3" w:rsidP="00644596">
      <w:pPr>
        <w:pStyle w:val="BodyText"/>
      </w:pPr>
    </w:p>
    <w:p w14:paraId="3DF4D9DC" w14:textId="64BC2A07" w:rsidR="008571C3" w:rsidRDefault="008571C3" w:rsidP="00644596">
      <w:pPr>
        <w:pStyle w:val="BodyText"/>
      </w:pPr>
    </w:p>
    <w:p w14:paraId="21A54A67" w14:textId="37F6A207" w:rsidR="008571C3" w:rsidRDefault="008571C3" w:rsidP="00644596">
      <w:pPr>
        <w:pStyle w:val="BodyText"/>
      </w:pPr>
    </w:p>
    <w:p w14:paraId="0BB2B37F" w14:textId="77777777" w:rsidR="008571C3" w:rsidRDefault="008571C3" w:rsidP="00644596">
      <w:pPr>
        <w:pStyle w:val="BodyText"/>
      </w:pPr>
    </w:p>
    <w:p w14:paraId="6551B990" w14:textId="02CC7C4B" w:rsidR="009644D0" w:rsidRPr="00B023C8" w:rsidRDefault="00644596" w:rsidP="00350886">
      <w:pPr>
        <w:pStyle w:val="Heading1"/>
        <w:spacing w:before="0" w:line="480" w:lineRule="auto"/>
      </w:pPr>
      <w:r>
        <w:lastRenderedPageBreak/>
        <w:t>Background</w:t>
      </w:r>
    </w:p>
    <w:p w14:paraId="1B32532D" w14:textId="16D389FC" w:rsidR="003B55B2" w:rsidRPr="00B023C8" w:rsidRDefault="00A02D7A" w:rsidP="00350886">
      <w:pPr>
        <w:spacing w:after="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8571C3">
        <w:instrText xml:space="preserve"> ADDIN ZOTERO_ITEM CSL_CITATION {"citationID":"YLtoASEb","properties":{"formattedCitation":"(1,2)","plainCitation":"(1,2)","noteIndex":0},"citationItems":[{"id":2687,"uris":["http://zotero.org/users/5813034/items/KNQ9Y87M"],"itemData":{"id":2687,"type":"article-journal","container-title":"New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8571C3" w:rsidRPr="008571C3">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w:t>
      </w:r>
      <w:proofErr w:type="spellStart"/>
      <w:r w:rsidR="009A4656">
        <w:t>generalisable</w:t>
      </w:r>
      <w:proofErr w:type="spellEnd"/>
      <w:r w:rsidR="009A4656">
        <w:t xml:space="preserv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8571C3">
        <w:instrText xml:space="preserve"> ADDIN ZOTERO_ITEM CSL_CITATION {"citationID":"8WIhaVfd","properties":{"formattedCitation":"(3)","plainCitation":"(3)","noteIndex":0},"citationItems":[{"id":2203,"uris":["http://zotero.org/users/5813034/items/FC7DEB4I"],"itemData":{"id":2203,"type":"article-journal","container-title":"The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8571C3" w:rsidRPr="008571C3">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 xml:space="preserve">directly </w:t>
      </w:r>
      <w:proofErr w:type="spellStart"/>
      <w:r w:rsidR="002A5B3D">
        <w:t>generali</w:t>
      </w:r>
      <w:r w:rsidR="00721C8E">
        <w:t>s</w:t>
      </w:r>
      <w:r w:rsidR="002A5B3D">
        <w:t>able</w:t>
      </w:r>
      <w:proofErr w:type="spellEnd"/>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8571C3">
        <w:instrText xml:space="preserve"> ADDIN ZOTERO_ITEM CSL_CITATION {"citationID":"CvE4yFU9","properties":{"formattedCitation":"(4,5)","plainCitation":"(4,5)","noteIndex":0},"citationItems":[{"id":2025,"uris":["http://zotero.org/users/5813034/items/2IJBNLSM"],"itemData":{"id":2025,"type":"article-journal","container-title":"The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8571C3" w:rsidRPr="008571C3">
        <w:t>(4,5)</w:t>
      </w:r>
      <w:r w:rsidR="009A4656">
        <w:fldChar w:fldCharType="end"/>
      </w:r>
      <w:r w:rsidR="00845112" w:rsidRPr="006665F8">
        <w:t xml:space="preserve"> </w:t>
      </w:r>
    </w:p>
    <w:p w14:paraId="4DACFCC2" w14:textId="3A1FF3E6" w:rsidR="003B55B2" w:rsidRPr="00721C8E" w:rsidRDefault="003B55B2" w:rsidP="00350886">
      <w:pPr>
        <w:spacing w:after="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8571C3">
        <w:instrText xml:space="preserve"> ADDIN ZOTERO_ITEM CSL_CITATION {"citationID":"8u4FEkKd","properties":{"formattedCitation":"(6)","plainCitation":"(6)","noteIndex":0},"citationItems":[{"id":10280,"uris":["http://zotero.org/users/5813034/items/3TNT23NW"],"itemData":{"id":10280,"type":"article-journal","container-title":"Future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78C43428" w14:textId="4CE06D6B" w:rsidR="00582F7B" w:rsidRPr="00B023C8" w:rsidRDefault="009A4656" w:rsidP="00350886">
      <w:pPr>
        <w:spacing w:after="0"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p>
    <w:p w14:paraId="6D1E092C" w14:textId="0FE8B994" w:rsidR="002B0EC6" w:rsidRPr="00B023C8" w:rsidRDefault="00B67FF5" w:rsidP="00350886">
      <w:pPr>
        <w:pStyle w:val="Heading1"/>
        <w:spacing w:before="0" w:line="480" w:lineRule="auto"/>
      </w:pPr>
      <w:r w:rsidRPr="00B023C8">
        <w:lastRenderedPageBreak/>
        <w:t>M</w:t>
      </w:r>
      <w:r w:rsidR="006037EB" w:rsidRPr="00B023C8">
        <w:t>ethods</w:t>
      </w:r>
    </w:p>
    <w:p w14:paraId="44786609" w14:textId="780861E6" w:rsidR="008B6568" w:rsidRPr="00B023C8" w:rsidRDefault="008B6568" w:rsidP="00350886">
      <w:pPr>
        <w:pStyle w:val="Heading2"/>
        <w:spacing w:before="0" w:after="0" w:line="480" w:lineRule="auto"/>
      </w:pPr>
      <w:r w:rsidRPr="00B023C8">
        <w:t xml:space="preserve">RECOVERY </w:t>
      </w:r>
      <w:r w:rsidR="004014D6" w:rsidRPr="00B023C8">
        <w:t>cohort</w:t>
      </w:r>
    </w:p>
    <w:p w14:paraId="0DFB08CF" w14:textId="264093CA" w:rsidR="00A43A2E" w:rsidRPr="00B023C8" w:rsidRDefault="00A43A2E" w:rsidP="00350886">
      <w:pPr>
        <w:spacing w:after="0" w:line="480" w:lineRule="auto"/>
        <w:jc w:val="both"/>
      </w:pPr>
      <w:r w:rsidRPr="00B023C8">
        <w:t>The RECOVERY trial design has been described previously</w:t>
      </w:r>
      <w:r w:rsidR="00FB6835">
        <w:t>.</w:t>
      </w:r>
      <w:r w:rsidRPr="00B023C8">
        <w:fldChar w:fldCharType="begin"/>
      </w:r>
      <w:r w:rsidR="008571C3">
        <w:instrText xml:space="preserve"> ADDIN ZOTERO_ITEM CSL_CITATION {"citationID":"5EaucZfo","properties":{"formattedCitation":"(6)","plainCitation":"(6)","noteIndex":0},"citationItems":[{"id":10280,"uris":["http://zotero.org/users/5813034/items/3TNT23NW"],"itemData":{"id":10280,"type":"article-journal","container-title":"Future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r w:rsidRPr="008571C3">
        <w:t>www.recoverytrial.net</w:t>
      </w:r>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32F000CB" w:rsidR="00A43A2E" w:rsidRPr="00B023C8" w:rsidRDefault="00A43A2E" w:rsidP="00350886">
      <w:pPr>
        <w:spacing w:after="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8571C3">
        <w:instrText xml:space="preserve"> ADDIN ZOTERO_ITEM CSL_CITATION {"citationID":"mZyugl4r","properties":{"formattedCitation":"(7)","plainCitation":"(7)","noteIndex":0},"citationItems":[{"id":2099,"uris":["http://zotero.org/users/5813034/items/B6EJLVK8"],"itemData":{"id":2099,"type":"article-journal","container-title":"International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8571C3" w:rsidRPr="008571C3">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8571C3">
        <w:instrText xml:space="preserve"> ADDIN ZOTERO_ITEM CSL_CITATION {"citationID":"A4666JIN","properties":{"formattedCitation":"(8)","plainCitation":"(8)","noteIndex":0},"citationItems":[{"id":13563,"uris":["http://zotero.org/users/5813034/items/PR84US8N"],"itemData":{"id":13563,"type":"webpage","title":"Civil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8571C3" w:rsidRPr="008571C3">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 xml:space="preserve">admission and discharge dates and relevant diagnostic </w:t>
      </w:r>
      <w:r w:rsidRPr="00B023C8">
        <w:lastRenderedPageBreak/>
        <w:t xml:space="preserve">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8571C3">
        <w:instrText xml:space="preserve"> ADDIN ZOTERO_ITEM CSL_CITATION {"citationID":"pG0JRpq4","properties":{"formattedCitation":"(9)","plainCitation":"(9)","noteIndex":0},"citationItems":[{"id":13564,"uris":["http://zotero.org/users/5813034/items/93M3X8DY"],"itemData":{"id":13564,"type":"book","edition":"5th","title":"National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8571C3" w:rsidRPr="008571C3">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8571C3">
        <w:instrText xml:space="preserve"> ADDIN ZOTERO_ITEM CSL_CITATION {"citationID":"oCwYYR7r","properties":{"formattedCitation":"(10)","plainCitation":"(10)","noteIndex":0},"citationItems":[{"id":2104,"uris":["http://zotero.org/users/5813034/items/QSTRA54Y"],"itemData":{"id":2104,"type":"post-weblog","genre":"Homepage","title":"NHS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8571C3" w:rsidRPr="008571C3">
        <w:t>(10)</w:t>
      </w:r>
      <w:r w:rsidRPr="00B023C8">
        <w:fldChar w:fldCharType="end"/>
      </w:r>
      <w:r w:rsidRPr="00B023C8">
        <w:t xml:space="preserve"> </w:t>
      </w:r>
    </w:p>
    <w:p w14:paraId="3D761198" w14:textId="78B0B586" w:rsidR="008B6568" w:rsidRPr="00B023C8" w:rsidRDefault="004014D6" w:rsidP="00350886">
      <w:pPr>
        <w:pStyle w:val="Heading2"/>
        <w:spacing w:before="0" w:after="0" w:line="480" w:lineRule="auto"/>
      </w:pPr>
      <w:r w:rsidRPr="00B023C8">
        <w:t>Reference population</w:t>
      </w:r>
    </w:p>
    <w:p w14:paraId="1F6D62B4" w14:textId="75DF6817" w:rsidR="00F273ED" w:rsidRPr="00B023C8" w:rsidRDefault="005A3A83" w:rsidP="00350886">
      <w:pPr>
        <w:spacing w:after="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8571C3">
        <w:instrText xml:space="preserve"> ADDIN ZOTERO_ITEM CSL_CITATION {"citationID":"WOKvc0Ho","properties":{"formattedCitation":"(11)","plainCitation":"(11)","noteIndex":0},"citationItems":[{"id":13574,"uris":["http://zotero.org/users/5813034/items/QFFXPPF6"],"itemData":{"id":13574,"type":"webpage","title":"Unit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8571C3" w:rsidRPr="008571C3">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r w:rsidR="00A145F3" w:rsidRPr="008571C3">
        <w:t>http://digital.nhs.uk/services/data-access-request-service-dars/data-uses-register</w:t>
      </w:r>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233B1D83" w:rsidR="00214333" w:rsidRPr="00B023C8" w:rsidRDefault="00F273ED" w:rsidP="00350886">
      <w:pPr>
        <w:spacing w:after="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8571C3">
        <w:instrText xml:space="preserve"> ADDIN ZOTERO_ITEM CSL_CITATION {"citationID":"3Jgf4JIK","properties":{"formattedCitation":"(12)","plainCitation":"(12)","noteIndex":0},"citationItems":[{"id":13548,"uris":["http://zotero.org/users/5813034/items/8EMJQJHX"],"itemData":{"id":13548,"type":"webpage","title":"Emergency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8571C3" w:rsidRPr="008571C3">
        <w:t>(12)</w:t>
      </w:r>
      <w:r w:rsidR="00214333" w:rsidRPr="00B023C8">
        <w:fldChar w:fldCharType="end"/>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8571C3">
        <w:instrText xml:space="preserve"> ADDIN ZOTERO_ITEM CSL_CITATION {"citationID":"dJOX8hUl","properties":{"formattedCitation":"(13)","plainCitation":"(13)","noteIndex":0},"citationItems":[{"id":16998,"uris":["http://zotero.org/users/5813034/items/EJGPDW8R"],"itemData":{"id":16998,"type":"webpage","title":"COVID-19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8571C3" w:rsidRPr="008571C3">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w:t>
      </w:r>
      <w:r w:rsidR="00947850" w:rsidRPr="00B023C8">
        <w:lastRenderedPageBreak/>
        <w:t xml:space="preserve">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350886">
      <w:pPr>
        <w:pStyle w:val="Heading2"/>
        <w:spacing w:before="0" w:after="0" w:line="480" w:lineRule="auto"/>
      </w:pPr>
      <w:r w:rsidRPr="00B023C8">
        <w:t>Analysis</w:t>
      </w:r>
      <w:r w:rsidR="009D6B9C" w:rsidRPr="00B023C8">
        <w:t xml:space="preserve"> period</w:t>
      </w:r>
    </w:p>
    <w:p w14:paraId="6D72D2C7" w14:textId="57D10064" w:rsidR="002E2317" w:rsidRPr="004006FB" w:rsidRDefault="00947850" w:rsidP="00350886">
      <w:pPr>
        <w:spacing w:after="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8571C3">
        <w:instrText xml:space="preserve"> ADDIN ZOTERO_ITEM CSL_CITATION {"citationID":"LCCMB3yV","properties":{"formattedCitation":"(14)","plainCitation":"(14)","noteIndex":0},"citationItems":[{"id":17001,"uris":["http://zotero.org/users/5813034/items/XGCHWB79"],"itemData":{"id":17001,"type":"article-journal","container-title":"The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8571C3" w:rsidRPr="008571C3">
        <w:t>(14)</w:t>
      </w:r>
      <w:r w:rsidR="007947D7" w:rsidRPr="004006FB">
        <w:fldChar w:fldCharType="end"/>
      </w:r>
      <w:r w:rsidR="00A331CB" w:rsidRPr="004006FB">
        <w:t xml:space="preserve"> </w:t>
      </w:r>
    </w:p>
    <w:p w14:paraId="20B42E36" w14:textId="20B9F7E5" w:rsidR="004D67F1" w:rsidRPr="00B023C8" w:rsidRDefault="000424E6" w:rsidP="00350886">
      <w:pPr>
        <w:pStyle w:val="Heading2"/>
        <w:spacing w:before="0" w:after="0" w:line="480" w:lineRule="auto"/>
      </w:pPr>
      <w:r w:rsidRPr="004006FB">
        <w:t>Baseline characteristic and outcomes</w:t>
      </w:r>
    </w:p>
    <w:p w14:paraId="2F1F2215" w14:textId="64AF3076" w:rsidR="00FB1B07" w:rsidRPr="00B023C8" w:rsidRDefault="00204D8B" w:rsidP="00350886">
      <w:pPr>
        <w:spacing w:after="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8571C3">
        <w:instrText xml:space="preserve"> ADDIN ZOTERO_ITEM CSL_CITATION {"citationID":"7xaSBomP","properties":{"formattedCitation":"(15)","plainCitation":"(15)","noteIndex":0},"citationItems":[{"id":13549,"uris":["http://zotero.org/users/5813034/items/933LVBCS"],"itemData":{"id":13549,"type":"webpage","title":"English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8571C3" w:rsidRPr="008571C3">
        <w:t>(15)</w:t>
      </w:r>
      <w:r w:rsidRPr="00B023C8">
        <w:fldChar w:fldCharType="end"/>
      </w:r>
      <w:r w:rsidRPr="00B023C8">
        <w:t xml:space="preserve"> </w:t>
      </w:r>
      <w:r w:rsidR="00956A74" w:rsidRPr="00B023C8">
        <w:t xml:space="preserve">geographical location, </w:t>
      </w:r>
      <w:proofErr w:type="spellStart"/>
      <w:r w:rsidRPr="00B023C8">
        <w:t>Charlson</w:t>
      </w:r>
      <w:proofErr w:type="spellEnd"/>
      <w:r w:rsidRPr="00B023C8">
        <w:t xml:space="preserve"> Comorbidity Score </w:t>
      </w:r>
      <w:r w:rsidRPr="00B023C8">
        <w:fldChar w:fldCharType="begin"/>
      </w:r>
      <w:r w:rsidR="008571C3">
        <w:instrText xml:space="preserve"> ADDIN ZOTERO_ITEM CSL_CITATION {"citationID":"buK164TJ","properties":{"formattedCitation":"(16,17)","plainCitation":"(16,17)","noteIndex":0},"citationItems":[{"id":13550,"uris":["http://zotero.org/users/5813034/items/JZXCX6YY"],"itemData":{"id":13550,"type":"article-journal","abstract":"The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8571C3" w:rsidRPr="008571C3">
        <w:t>(16,17)</w:t>
      </w:r>
      <w:r w:rsidRPr="00B023C8">
        <w:fldChar w:fldCharType="end"/>
      </w:r>
      <w:r w:rsidRPr="00B023C8">
        <w:t xml:space="preserve"> and its components, and Hospital Frailty Risk Score.</w:t>
      </w:r>
      <w:r w:rsidRPr="00B023C8">
        <w:fldChar w:fldCharType="begin"/>
      </w:r>
      <w:r w:rsidR="008571C3">
        <w:instrText xml:space="preserve"> ADDIN ZOTERO_ITEM CSL_CITATION {"citationID":"WMnTBz04","properties":{"formattedCitation":"(18)","plainCitation":"(18)","noteIndex":0},"citationItems":[{"id":13553,"uris":["http://zotero.org/users/5813034/items/YT8SWDN3"],"itemData":{"id":13553,"type":"article-journal","abstract":"BACKGROUND: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8571C3" w:rsidRPr="008571C3">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4F7C53C8" w:rsidR="009874DE" w:rsidRPr="00B023C8" w:rsidRDefault="004C01B2" w:rsidP="00350886">
      <w:pPr>
        <w:spacing w:after="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8571C3">
        <w:instrText xml:space="preserve"> ADDIN ZOTERO_ITEM CSL_CITATION {"citationID":"CLp0hmry","properties":{"formattedCitation":"(19)","plainCitation":"(19)","noteIndex":0},"citationItems":[{"id":13726,"uris":["http://zotero.org/users/5813034/items/L4Y3UWHK"],"itemData":{"id":13726,"type":"document","title":"A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8571C3" w:rsidRPr="008571C3">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350886">
      <w:pPr>
        <w:pStyle w:val="Heading2"/>
        <w:spacing w:before="0" w:after="0" w:line="480" w:lineRule="auto"/>
      </w:pPr>
      <w:r w:rsidRPr="00B023C8">
        <w:t>Statistical analyses</w:t>
      </w:r>
    </w:p>
    <w:p w14:paraId="04C5349C" w14:textId="661C56FD" w:rsidR="005120A6" w:rsidRPr="006665F8" w:rsidRDefault="00F41504" w:rsidP="00350886">
      <w:pPr>
        <w:spacing w:after="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3A3CE991" w14:textId="46924B9E" w:rsidR="00350886" w:rsidRDefault="00DB034A" w:rsidP="00350886">
      <w:pPr>
        <w:spacing w:after="0" w:line="480" w:lineRule="auto"/>
        <w:jc w:val="both"/>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w:t>
      </w:r>
      <w:bookmarkStart w:id="0" w:name="_GoBack"/>
      <w:bookmarkEnd w:id="0"/>
      <w:r w:rsidR="00AB2018" w:rsidRPr="006665F8">
        <w:t>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8571C3">
        <w:instrText xml:space="preserve"> ADDIN ZOTERO_ITEM CSL_CITATION {"citationID":"aFxUgmC1","properties":{"formattedCitation":"(20)","plainCitation":"(20)","noteIndex":0},"citationItems":[{"id":13516,"uris":["http://zotero.org/users/5813034/items/NFM8FH82"],"itemData":{"id":13516,"type":"book","edition":"2nd","event-place":"Malden,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8571C3" w:rsidRPr="008571C3">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then aggregated individuals in each cohort into three-month periods and conducted the same calculations as above f</w:t>
      </w:r>
      <w:r w:rsidR="00350886">
        <w:t>or each time period separately.</w:t>
      </w:r>
    </w:p>
    <w:p w14:paraId="393D8897" w14:textId="102459FA" w:rsidR="009C75A0" w:rsidRPr="00B023C8" w:rsidRDefault="003F1A3F" w:rsidP="00350886">
      <w:pPr>
        <w:spacing w:after="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8571C3">
        <w:instrText xml:space="preserve"> ADDIN ZOTERO_ITEM CSL_CITATION {"citationID":"nr9n0V9D","properties":{"formattedCitation":"(20)","plainCitation":"(20)","noteIndex":0},"citationItems":[{"id":13516,"uris":["http://zotero.org/users/5813034/items/NFM8FH82"],"itemData":{"id":13516,"type":"book","edition":"2nd","event-place":"Malden,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8571C3" w:rsidRPr="008571C3">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8571C3">
        <w:instrText xml:space="preserve"> ADDIN ZOTERO_ITEM CSL_CITATION {"citationID":"5gn1rt7t","properties":{"formattedCitation":"(20)","plainCitation":"(20)","noteIndex":0},"citationItems":[{"id":13516,"uris":["http://zotero.org/users/5813034/items/NFM8FH82"],"itemData":{"id":13516,"type":"book","edition":"2nd","event-place":"Malden,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8571C3" w:rsidRPr="008571C3">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350886">
      <w:pPr>
        <w:spacing w:after="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7BD6FA53" w14:textId="52DA2CE3" w:rsidR="00350886" w:rsidRDefault="00350886" w:rsidP="00350886">
      <w:pPr>
        <w:spacing w:after="0" w:line="480" w:lineRule="auto"/>
        <w:jc w:val="both"/>
      </w:pPr>
    </w:p>
    <w:p w14:paraId="16F8EACA" w14:textId="2AA80626" w:rsidR="00350886" w:rsidRDefault="00350886" w:rsidP="00350886">
      <w:pPr>
        <w:spacing w:after="0" w:line="480" w:lineRule="auto"/>
        <w:jc w:val="both"/>
      </w:pPr>
    </w:p>
    <w:p w14:paraId="0B00B813" w14:textId="5D28C511" w:rsidR="00350886" w:rsidRDefault="00350886" w:rsidP="00350886">
      <w:pPr>
        <w:spacing w:after="0" w:line="480" w:lineRule="auto"/>
        <w:jc w:val="both"/>
      </w:pPr>
    </w:p>
    <w:p w14:paraId="001CFD3D" w14:textId="021F90AD" w:rsidR="008571C3" w:rsidRDefault="008571C3" w:rsidP="00350886">
      <w:pPr>
        <w:spacing w:after="0" w:line="480" w:lineRule="auto"/>
        <w:jc w:val="both"/>
      </w:pPr>
    </w:p>
    <w:p w14:paraId="0FFDE3AA" w14:textId="370BE1C7" w:rsidR="008571C3" w:rsidRDefault="008571C3" w:rsidP="00350886">
      <w:pPr>
        <w:spacing w:after="0" w:line="480" w:lineRule="auto"/>
        <w:jc w:val="both"/>
      </w:pPr>
    </w:p>
    <w:p w14:paraId="5DE160E3" w14:textId="1987940D" w:rsidR="008571C3" w:rsidRDefault="008571C3" w:rsidP="00350886">
      <w:pPr>
        <w:spacing w:after="0" w:line="480" w:lineRule="auto"/>
        <w:jc w:val="both"/>
      </w:pPr>
    </w:p>
    <w:p w14:paraId="014773A5" w14:textId="75F8DDB0" w:rsidR="008571C3" w:rsidRDefault="008571C3" w:rsidP="00350886">
      <w:pPr>
        <w:spacing w:after="0" w:line="480" w:lineRule="auto"/>
        <w:jc w:val="both"/>
      </w:pPr>
    </w:p>
    <w:p w14:paraId="675D9788" w14:textId="0155063C" w:rsidR="008571C3" w:rsidRDefault="008571C3" w:rsidP="00350886">
      <w:pPr>
        <w:spacing w:after="0" w:line="480" w:lineRule="auto"/>
        <w:jc w:val="both"/>
      </w:pPr>
    </w:p>
    <w:p w14:paraId="35DCD742" w14:textId="7A2A68F1" w:rsidR="008571C3" w:rsidRDefault="008571C3" w:rsidP="00350886">
      <w:pPr>
        <w:spacing w:after="0" w:line="480" w:lineRule="auto"/>
        <w:jc w:val="both"/>
      </w:pPr>
    </w:p>
    <w:p w14:paraId="4808D6C4" w14:textId="77777777" w:rsidR="008571C3" w:rsidRDefault="008571C3" w:rsidP="00350886">
      <w:pPr>
        <w:spacing w:after="0" w:line="480" w:lineRule="auto"/>
        <w:jc w:val="both"/>
      </w:pPr>
    </w:p>
    <w:p w14:paraId="24435910" w14:textId="51C83FBC" w:rsidR="0083568B" w:rsidRPr="00B023C8" w:rsidRDefault="00B67FF5" w:rsidP="00350886">
      <w:pPr>
        <w:pStyle w:val="Heading1"/>
        <w:spacing w:before="0" w:line="480" w:lineRule="auto"/>
      </w:pPr>
      <w:r w:rsidRPr="00B023C8">
        <w:lastRenderedPageBreak/>
        <w:t>R</w:t>
      </w:r>
      <w:r w:rsidR="006037EB" w:rsidRPr="00B023C8">
        <w:t>esults</w:t>
      </w:r>
    </w:p>
    <w:p w14:paraId="3F0A9637" w14:textId="0A41FDF8" w:rsidR="00FC289C" w:rsidRPr="00B023C8" w:rsidRDefault="00FC289C" w:rsidP="00350886">
      <w:pPr>
        <w:pStyle w:val="Heading2"/>
        <w:spacing w:before="0" w:after="0" w:line="480" w:lineRule="auto"/>
      </w:pPr>
      <w:r w:rsidRPr="00B023C8">
        <w:t>Baseline characteristics</w:t>
      </w:r>
    </w:p>
    <w:p w14:paraId="7731FE22" w14:textId="4DA8519A" w:rsidR="00454F31" w:rsidRPr="00B023C8" w:rsidRDefault="002F277B" w:rsidP="00350886">
      <w:pPr>
        <w:spacing w:after="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50886">
        <w:t>46</w:t>
      </w:r>
      <w:r w:rsidR="003E61CD" w:rsidRPr="00831EC8">
        <w:t>010</w:t>
      </w:r>
      <w:r w:rsidR="00686866" w:rsidRPr="00831EC8">
        <w:t xml:space="preserve"> </w:t>
      </w:r>
      <w:r w:rsidRPr="00831EC8">
        <w:t xml:space="preserve">participants, of which </w:t>
      </w:r>
      <w:r w:rsidR="003E61CD" w:rsidRPr="00831EC8">
        <w:t xml:space="preserve">44766 </w:t>
      </w:r>
      <w:r w:rsidR="00620A06" w:rsidRPr="00831EC8">
        <w:t xml:space="preserve">in the UK and </w:t>
      </w:r>
      <w:r w:rsidR="003E61CD" w:rsidRPr="00831EC8">
        <w:t xml:space="preserve">39952 </w:t>
      </w:r>
      <w:r w:rsidR="00620A06" w:rsidRPr="00831EC8">
        <w:t xml:space="preserve">in England. </w:t>
      </w:r>
      <w:r w:rsidR="009579CC" w:rsidRPr="00831EC8">
        <w:t>Of</w:t>
      </w:r>
      <w:r w:rsidR="00350886">
        <w:t xml:space="preserve"> these, 39</w:t>
      </w:r>
      <w:r w:rsidR="003E61CD" w:rsidRPr="00831EC8">
        <w:t>304 (98.4%) had available HES data</w:t>
      </w:r>
      <w:r w:rsidR="00350886">
        <w:t>, and 38</w:t>
      </w:r>
      <w:r w:rsidR="00B21D83" w:rsidRPr="00831EC8">
        <w:t>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350886">
        <w:t>8</w:t>
      </w:r>
      <w:r w:rsidR="00C42300" w:rsidRPr="00831EC8">
        <w:t>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0A2919">
        <w:fldChar w:fldCharType="begin"/>
      </w:r>
      <w:r w:rsidR="000A2919">
        <w:instrText xml:space="preserve"> REF _Ref160462639 \h </w:instrText>
      </w:r>
      <w:r w:rsidR="000A2919">
        <w:fldChar w:fldCharType="separate"/>
      </w:r>
      <w:r w:rsidR="000A2919">
        <w:t xml:space="preserve">Figure </w:t>
      </w:r>
      <w:r w:rsidR="000A2919">
        <w:rPr>
          <w:noProof/>
        </w:rPr>
        <w:t>1</w:t>
      </w:r>
      <w:r w:rsidR="000A2919">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del w:id="1" w:author="Guilherme Pessoa-Amorim" w:date="2024-06-15T17:08:00Z">
        <w:r w:rsidR="00C34677" w:rsidRPr="00BD05D6" w:rsidDel="003A3370">
          <w:fldChar w:fldCharType="begin"/>
        </w:r>
        <w:r w:rsidR="00C34677" w:rsidRPr="00BD05D6" w:rsidDel="003A3370">
          <w:delInstrText xml:space="preserve"> REF _Ref115078157 \h  \* MERGEFORMAT </w:delInstrText>
        </w:r>
        <w:r w:rsidR="00C34677" w:rsidRPr="00BD05D6" w:rsidDel="003A3370">
          <w:fldChar w:fldCharType="separate"/>
        </w:r>
        <w:r w:rsidR="00C34677" w:rsidRPr="00BD05D6" w:rsidDel="003A3370">
          <w:delText>Supplementary Table S1</w:delText>
        </w:r>
        <w:r w:rsidR="00C34677" w:rsidRPr="00BD05D6" w:rsidDel="003A3370">
          <w:fldChar w:fldCharType="end"/>
        </w:r>
      </w:del>
      <w:ins w:id="2" w:author="Guilherme Pessoa-Amorim" w:date="2024-06-15T17:08:00Z">
        <w:r w:rsidR="003A3370">
          <w:t>Supplementary Table S1</w:t>
        </w:r>
      </w:ins>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350886">
        <w:rPr>
          <w:color w:val="000000"/>
        </w:rPr>
        <w:t>346</w:t>
      </w:r>
      <w:r w:rsidR="0016745B" w:rsidRPr="00B023C8">
        <w:rPr>
          <w:color w:val="000000"/>
        </w:rPr>
        <w:t xml:space="preserve">271 </w:t>
      </w:r>
      <w:r w:rsidR="002D0B1D" w:rsidRPr="00B023C8">
        <w:t>individuals</w:t>
      </w:r>
      <w:r w:rsidR="00C568B0">
        <w:t xml:space="preserve"> (Figure 1)</w:t>
      </w:r>
      <w:r w:rsidR="002D0B1D" w:rsidRPr="00B023C8">
        <w:t xml:space="preserve">; for every 100 people admitted with 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36DB4ACC" w:rsidR="005B3328" w:rsidRPr="00B023C8" w:rsidRDefault="00657DE0" w:rsidP="00350886">
      <w:pPr>
        <w:spacing w:after="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del w:id="3" w:author="Guilherme Pessoa-Amorim" w:date="2024-06-15T17:09:00Z">
        <w:r w:rsidR="00B37983" w:rsidRPr="00B023C8" w:rsidDel="003A3370">
          <w:fldChar w:fldCharType="begin"/>
        </w:r>
        <w:r w:rsidR="00B37983" w:rsidRPr="00B023C8" w:rsidDel="003A3370">
          <w:delInstrText xml:space="preserve"> REF _Ref119062161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1</w:delText>
        </w:r>
        <w:r w:rsidR="00B37983" w:rsidRPr="00B023C8" w:rsidDel="003A3370">
          <w:fldChar w:fldCharType="end"/>
        </w:r>
      </w:del>
      <w:ins w:id="4" w:author="Guilherme Pessoa-Amorim" w:date="2024-06-15T17:09:00Z">
        <w:r w:rsidR="003A3370">
          <w:t>Supplementary Figure S1</w:t>
        </w:r>
      </w:ins>
      <w:r w:rsidR="00B37983" w:rsidRPr="00B023C8">
        <w:t xml:space="preserve"> </w:t>
      </w:r>
      <w:r w:rsidR="00225F6F" w:rsidRPr="00B023C8">
        <w:t>and</w:t>
      </w:r>
      <w:r w:rsidR="002971CE" w:rsidRPr="00B023C8">
        <w:t xml:space="preserve"> </w:t>
      </w:r>
      <w:del w:id="5" w:author="Guilherme Pessoa-Amorim" w:date="2024-06-15T17:09:00Z">
        <w:r w:rsidR="00B37983" w:rsidRPr="00B023C8" w:rsidDel="003A3370">
          <w:fldChar w:fldCharType="begin"/>
        </w:r>
        <w:r w:rsidR="00B37983" w:rsidRPr="00B023C8" w:rsidDel="003A3370">
          <w:delInstrText xml:space="preserve"> REF _Ref119078340 \h </w:delInstrText>
        </w:r>
        <w:r w:rsidR="002971CE" w:rsidRPr="00B023C8" w:rsidDel="003A3370">
          <w:delInstrText xml:space="preserve"> \* MERGEFORMAT </w:delInstrText>
        </w:r>
        <w:r w:rsidR="00B37983" w:rsidRPr="00B023C8" w:rsidDel="003A3370">
          <w:fldChar w:fldCharType="separate"/>
        </w:r>
        <w:r w:rsidR="00630A60" w:rsidRPr="00B023C8" w:rsidDel="003A3370">
          <w:delText>Supplementary T</w:delText>
        </w:r>
        <w:r w:rsidR="0008295F" w:rsidRPr="00B023C8" w:rsidDel="003A3370">
          <w:delText>able S</w:delText>
        </w:r>
        <w:r w:rsidR="00B37983" w:rsidRPr="00B023C8" w:rsidDel="003A3370">
          <w:fldChar w:fldCharType="end"/>
        </w:r>
        <w:r w:rsidR="002D0B1D" w:rsidRPr="00B023C8" w:rsidDel="003A3370">
          <w:delText>3</w:delText>
        </w:r>
      </w:del>
      <w:ins w:id="6" w:author="Guilherme Pessoa-Amorim" w:date="2024-06-15T17:09:00Z">
        <w:r w:rsidR="003A3370">
          <w:t>Supplementary Table S3</w:t>
        </w:r>
      </w:ins>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ins w:id="7" w:author="Guilherme Pessoa-Amorim" w:date="2024-06-15T17:09:00Z">
        <w:r w:rsidR="003A3370">
          <w:t>Supplementary Figure S2</w:t>
        </w:r>
      </w:ins>
      <w:del w:id="8" w:author="Guilherme Pessoa-Amorim" w:date="2024-06-15T17:09:00Z">
        <w:r w:rsidR="00B37983" w:rsidRPr="00B023C8" w:rsidDel="003A3370">
          <w:fldChar w:fldCharType="begin"/>
        </w:r>
        <w:r w:rsidR="00B37983" w:rsidRPr="00B023C8" w:rsidDel="003A3370">
          <w:delInstrText xml:space="preserve"> REF _Ref119078089 \h </w:delInstrText>
        </w:r>
        <w:r w:rsidR="002971CE" w:rsidRPr="00B023C8" w:rsidDel="003A3370">
          <w:delInstrText xml:space="preserve"> \* MERGEFORMAT </w:delInstrText>
        </w:r>
        <w:r w:rsidR="00B37983" w:rsidRPr="00B023C8" w:rsidDel="003A3370">
          <w:fldChar w:fldCharType="separate"/>
        </w:r>
        <w:r w:rsidR="0008295F" w:rsidRPr="00B023C8" w:rsidDel="003A3370">
          <w:delText xml:space="preserve">Supplementary </w:delText>
        </w:r>
        <w:r w:rsidR="00630A60" w:rsidRPr="00B023C8" w:rsidDel="003A3370">
          <w:delText>F</w:delText>
        </w:r>
        <w:r w:rsidR="0008295F" w:rsidRPr="00B023C8" w:rsidDel="003A3370">
          <w:delText>igure S2</w:delText>
        </w:r>
        <w:r w:rsidR="00B37983" w:rsidRPr="00B023C8" w:rsidDel="003A3370">
          <w:fldChar w:fldCharType="end"/>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ins w:id="9" w:author="Guilherme Pessoa-Amorim" w:date="2024-06-15T17:09:00Z">
        <w:r w:rsidR="003A3370">
          <w:t>Supplementary Figure S3</w:t>
        </w:r>
      </w:ins>
      <w:del w:id="10" w:author="Guilherme Pessoa-Amorim" w:date="2024-06-15T17:09:00Z">
        <w:r w:rsidR="00B37983" w:rsidRPr="00B023C8" w:rsidDel="003A3370">
          <w:fldChar w:fldCharType="begin"/>
        </w:r>
        <w:r w:rsidR="00B37983" w:rsidRPr="00B023C8" w:rsidDel="003A3370">
          <w:delInstrText xml:space="preserve"> REF _Ref119078108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3</w:delText>
        </w:r>
        <w:r w:rsidR="00B37983" w:rsidRPr="00B023C8" w:rsidDel="003A3370">
          <w:fldChar w:fldCharType="end"/>
        </w:r>
      </w:del>
      <w:r w:rsidR="00DA25F3" w:rsidRPr="00B023C8">
        <w:t>)</w:t>
      </w:r>
      <w:r w:rsidR="00A72ADC" w:rsidRPr="00B023C8">
        <w:t>.</w:t>
      </w:r>
      <w:r w:rsidR="00B41605" w:rsidRPr="00B023C8">
        <w:t xml:space="preserve"> </w:t>
      </w:r>
    </w:p>
    <w:p w14:paraId="19D14EFD" w14:textId="70748D86" w:rsidR="007A182D" w:rsidRPr="00B023C8" w:rsidRDefault="004B7D6A" w:rsidP="00350886">
      <w:pPr>
        <w:spacing w:after="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proofErr w:type="spellStart"/>
      <w:r w:rsidR="00857F79">
        <w:t>Charlson</w:t>
      </w:r>
      <w:proofErr w:type="spellEnd"/>
      <w:r w:rsidR="00857F79">
        <w:t xml:space="preserve"> Comorbidity Score </w:t>
      </w:r>
      <w:r w:rsidR="001F6399" w:rsidRPr="00B023C8">
        <w:t>[IQR]</w:t>
      </w:r>
      <w:r w:rsidR="001D0AC9" w:rsidRPr="00B023C8">
        <w:t xml:space="preserve">: RECOVERY 3.0 </w:t>
      </w:r>
      <w:r w:rsidR="001F6399" w:rsidRPr="00B023C8">
        <w:t xml:space="preserve">[1.0-5.0] vs </w:t>
      </w:r>
      <w:r w:rsidR="001F6399" w:rsidRPr="00B023C8">
        <w:lastRenderedPageBreak/>
        <w:t>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350886">
      <w:pPr>
        <w:pStyle w:val="Heading2"/>
        <w:spacing w:before="0" w:after="0" w:line="480" w:lineRule="auto"/>
      </w:pPr>
      <w:r w:rsidRPr="00B023C8">
        <w:t>Outcomes</w:t>
      </w:r>
    </w:p>
    <w:p w14:paraId="7D468815" w14:textId="32E10FE9" w:rsidR="00A670A7" w:rsidRDefault="002373E7" w:rsidP="00350886">
      <w:pPr>
        <w:spacing w:after="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del w:id="11" w:author="Guilherme Pessoa-Amorim" w:date="2024-06-15T17:09:00Z">
        <w:r w:rsidR="00317590" w:rsidDel="003A3370">
          <w:delText xml:space="preserve"> </w:delText>
        </w:r>
      </w:del>
      <w:ins w:id="12" w:author="Guilherme Pessoa-Amorim" w:date="2024-06-15T17:09:00Z">
        <w:r w:rsidR="003A3370">
          <w:t xml:space="preserve"> Figure 3</w:t>
        </w:r>
      </w:ins>
      <w:del w:id="13" w:author="Guilherme Pessoa-Amorim" w:date="2024-06-15T17:09:00Z">
        <w:r w:rsidR="00B37983" w:rsidRPr="00B023C8" w:rsidDel="003A3370">
          <w:fldChar w:fldCharType="begin"/>
        </w:r>
        <w:r w:rsidR="00B37983" w:rsidRPr="00B023C8" w:rsidDel="003A3370">
          <w:delInstrText xml:space="preserve"> REF _Ref119078146 \h </w:delInstrText>
        </w:r>
        <w:r w:rsidR="00812ECE" w:rsidRPr="00B023C8" w:rsidDel="003A3370">
          <w:delInstrText xml:space="preserve"> \* MERGEFORMAT </w:delInstrText>
        </w:r>
        <w:r w:rsidR="00B37983" w:rsidRPr="00B023C8" w:rsidDel="003A3370">
          <w:fldChar w:fldCharType="separate"/>
        </w:r>
        <w:r w:rsidR="0008295F" w:rsidRPr="00B023C8" w:rsidDel="003A3370">
          <w:delText>Figure 3</w:delText>
        </w:r>
        <w:r w:rsidR="00B37983" w:rsidRPr="00B023C8" w:rsidDel="003A3370">
          <w:fldChar w:fldCharType="end"/>
        </w:r>
      </w:del>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69597507" w14:textId="2411097B" w:rsidR="00350886" w:rsidRDefault="00350886" w:rsidP="00350886">
      <w:pPr>
        <w:spacing w:after="0" w:line="480" w:lineRule="auto"/>
        <w:jc w:val="both"/>
      </w:pPr>
    </w:p>
    <w:p w14:paraId="3CA57459" w14:textId="61504B63" w:rsidR="00350886" w:rsidRDefault="00350886" w:rsidP="00350886">
      <w:pPr>
        <w:spacing w:after="0" w:line="480" w:lineRule="auto"/>
        <w:jc w:val="both"/>
      </w:pPr>
    </w:p>
    <w:p w14:paraId="6068FA1E" w14:textId="4C8CC393" w:rsidR="00350886" w:rsidRDefault="00350886" w:rsidP="00350886">
      <w:pPr>
        <w:spacing w:after="0" w:line="480" w:lineRule="auto"/>
        <w:jc w:val="both"/>
      </w:pPr>
    </w:p>
    <w:p w14:paraId="4F37B88A" w14:textId="2F8790B0" w:rsidR="00350886" w:rsidRDefault="00350886" w:rsidP="00350886">
      <w:pPr>
        <w:spacing w:after="0" w:line="480" w:lineRule="auto"/>
        <w:jc w:val="both"/>
        <w:rPr>
          <w:rFonts w:eastAsiaTheme="majorEastAsia" w:cstheme="majorBidi"/>
          <w:sz w:val="32"/>
          <w:szCs w:val="32"/>
        </w:rPr>
      </w:pPr>
    </w:p>
    <w:p w14:paraId="7EC68B32" w14:textId="77777777" w:rsidR="008571C3" w:rsidRDefault="008571C3" w:rsidP="00350886">
      <w:pPr>
        <w:spacing w:after="0" w:line="480" w:lineRule="auto"/>
        <w:jc w:val="both"/>
        <w:rPr>
          <w:rFonts w:eastAsiaTheme="majorEastAsia" w:cstheme="majorBidi"/>
          <w:sz w:val="32"/>
          <w:szCs w:val="32"/>
        </w:rPr>
      </w:pPr>
    </w:p>
    <w:p w14:paraId="7EEA1B9A" w14:textId="0E8AC8D0" w:rsidR="005C3A2B" w:rsidRPr="00B023C8" w:rsidRDefault="005C3A2B" w:rsidP="00350886">
      <w:pPr>
        <w:pStyle w:val="Heading1"/>
        <w:spacing w:before="0" w:line="480" w:lineRule="auto"/>
      </w:pPr>
      <w:r w:rsidRPr="00B023C8">
        <w:lastRenderedPageBreak/>
        <w:t>D</w:t>
      </w:r>
      <w:r w:rsidR="006037EB" w:rsidRPr="00B023C8">
        <w:t>iscussion</w:t>
      </w:r>
    </w:p>
    <w:p w14:paraId="1B976A59" w14:textId="1FC4607B" w:rsidR="00DA09A1" w:rsidRDefault="00200D52" w:rsidP="00350886">
      <w:pPr>
        <w:spacing w:after="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0794CB49" w:rsidR="00AA20CA" w:rsidRPr="006665F8" w:rsidRDefault="00A03885" w:rsidP="00350886">
      <w:pPr>
        <w:spacing w:after="0" w:line="480" w:lineRule="auto"/>
        <w:jc w:val="both"/>
      </w:pPr>
      <w:r w:rsidRPr="00B023C8">
        <w:t>Older adults are frequently underrepresented in trials,</w:t>
      </w:r>
      <w:r w:rsidRPr="00B023C8">
        <w:fldChar w:fldCharType="begin"/>
      </w:r>
      <w:r w:rsidR="008571C3">
        <w:instrText xml:space="preserve"> ADDIN ZOTERO_ITEM CSL_CITATION {"citationID":"R3szwznf","properties":{"formattedCitation":"(21)","plainCitation":"(21)","noteIndex":0},"citationItems":[{"id":13674,"uris":["http://zotero.org/users/5813034/items/ZWIT73XF"],"itemData":{"id":13674,"type":"article-journal","container-title":"British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8571C3" w:rsidRPr="008571C3">
        <w:t>(21)</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8571C3">
        <w:instrText xml:space="preserve"> ADDIN ZOTERO_ITEM CSL_CITATION {"citationID":"Xc2NzABK","properties":{"formattedCitation":"(22)","plainCitation":"(22)","noteIndex":0},"citationItems":[{"id":13672,"uris":["http://zotero.org/users/5813034/items/4SMMJRL7"],"itemData":{"id":13672,"type":"article-journal","container-title":"JAMA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8571C3" w:rsidRPr="008571C3">
        <w:t>(22)</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ins w:id="14" w:author="Guilherme Pessoa-Amorim" w:date="2024-06-15T17:25:00Z">
        <w:r w:rsidR="00C55617">
          <w:t>,</w:t>
        </w:r>
      </w:ins>
      <w:r w:rsidR="00EC0FD0">
        <w:t xml:space="preserve"> but it is not possible to identify the </w:t>
      </w:r>
      <w:del w:id="15" w:author="Guilherme Pessoa-Amorim" w:date="2024-06-15T17:25:00Z">
        <w:r w:rsidR="00EC0FD0" w:rsidDel="00C55617">
          <w:delText xml:space="preserve">possible </w:delText>
        </w:r>
      </w:del>
      <w:ins w:id="16" w:author="Guilherme Pessoa-Amorim" w:date="2024-06-15T17:25:00Z">
        <w:r w:rsidR="00C55617">
          <w:t xml:space="preserve">underlying </w:t>
        </w:r>
      </w:ins>
      <w:r w:rsidR="00EC0FD0">
        <w:t>reasons for this in the available data</w:t>
      </w:r>
      <w:r w:rsidR="0061739B" w:rsidRPr="00B023C8">
        <w:t>.</w:t>
      </w:r>
      <w:ins w:id="17" w:author="Guilherme Pessoa-Amorim" w:date="2024-06-15T17:25:00Z">
        <w:r w:rsidR="00C55617">
          <w:t xml:space="preserve"> However, this is similar to results found in other trials, and may be due to under-recruitment of older patients </w:t>
        </w:r>
      </w:ins>
      <w:ins w:id="18" w:author="Guilherme Pessoa-Amorim" w:date="2024-06-15T17:26:00Z">
        <w:r w:rsidR="00C55617">
          <w:t>(who are more frequently women).</w:t>
        </w:r>
      </w:ins>
      <w:r w:rsidR="00C55617">
        <w:fldChar w:fldCharType="begin"/>
      </w:r>
      <w:r w:rsidR="00C55617">
        <w:instrText xml:space="preserve"> ADDIN ZOTERO_ITEM CSL_CITATION {"citationID":"xqS724ws","properties":{"formattedCitation":"(23,24)","plainCitation":"(23,24)","noteIndex":0},"citationItems":[{"id":19249,"uris":["http://zotero.org/users/5813034/items/FA2CHAED"],"itemData":{"id":19249,"type":"article-journal","abstract":"BACKGROUND: Although regulatory changes towards correcting the underrepresentation of women in randomized controlled trials (RCTs) occurred (National Institutes of Health 1994), concerns exist about whether an improvement is taking place. In this systematic review and meta-analysis, we aimed to assess the inclusion rates of women in recent RCTs and to explore the potential barriers for the enrollment of women.\nMETHODS: RCTs published in 2017 examining any type of intervention in adults were searched in PubMed and Cochrane Library. The following predefined medical fields were included: cardiovascular diseases, neoplasms, endocrine system diseases, respiratory tract diseases, bacterial and fungal infections, viral diseases, digestive system diseases, and immune system diseases. Studies were screened independently by two reviewers, and an equal number of studies was randomly selected per calendric month. The primary outcome was the enrollment rate of women, calculated as the number of randomized women patients divided by the total number of randomized patients. Rates were weighted by their inverse variance; statistical significance was tested using general linear models (GLM).\nRESULTS: Out of 398 RCTs assessed for eligibility, 300 RCTs were included. The enrollment rate of women in all the examined fields was lower than 50%, except for immune system diseases [median enrollment rate of 68% (IQR 46 to 81)]. The overall median enrollment rate of women was 41% (IQR 27 to 54). The median enrollment rate of women decreased with older age of the trials' participants [mean age of trials' participants ≤ 45 years: 47% (IQR 30-64), 46-55 years: 46% (IQR 33-58), 56-62 years: 38% (IQR 27-50), ≥ 63 years: 33% (IQR 20-46), p &lt; 0.001]. Methodological quality characteristics showed no significant association with the enrollment rates of women. Out of the 300 included RCTs, eleven did not report on the number of included women. There was no significant difference between these studies and the studies included in the analysis.\nCONCLUSIONS: Women are being inadequately represented, in the selected medical fields analyzed in our study, in recent RCTs. Older age is a potential barrier for the enrollment of women in clinical trials. Low inclusion rates of elderly women might create a lack of crucial knowledge in the adverse effects and the benefit/risk profile of any given treatment. Factors that might hinder the participation of women should be sought and addressed in the design of the study.","container-title":"Trials","DOI":"10.1186/s13063-022-07004-2","ISSN":"1745-6215","issue":"1","journalAbbreviation":"Trials","language":"eng","note":"PMID: 36539814\nPMCID: PMC9768985","page":"1038","source":"PubMed","title":"Underrepresentation of women in randomized controlled trials: a systematic review and meta-analysis","title-short":"Underrepresentation of women in randomized controlled trials","volume":"23","author":[{"family":"Daitch","given":"Vered"},{"family":"Turjeman","given":"Adi"},{"family":"Poran","given":"Itamar"},{"family":"Tau","given":"Noam"},{"family":"Ayalon-Dangur","given":"Irit"},{"family":"Nashashibi","given":"Jeries"},{"family":"Yahav","given":"Dafna"},{"family":"Paul","given":"Mical"},{"family":"Leibovici","given":"Leonard"}],"issued":{"date-parts":[["2022",12,21]]}}},{"id":19252,"uris":["http://zotero.org/users/5813034/items/SLY6FKH7"],"itemData":{"id":19252,"type":"article-journal","abstract":"Background: Cardiovascular disease is the leading cause of mortality for women and men. Prior studies have demonstrated the underrepresentation of women in published clinical trials, but no study to date has assessed inclusion of women in late-breaking clinical trials (LBCTs) presented at national meetings. The objective is to characterize the inclusion of women participants in LBCT presented at the 2021 American College of Cardiology (ACC), American Heart Association (AHA), and European Society of Cardiology (ESC) annual meetings and identify trial characteristics associated with improved inclusion. Methods: LBCT presented at the 2021 ACC, AHA, and ESC meetings were identified and the inclusion of women as participants was assessed. The inclusion to prevalence ratio (IPR) was calculated by dividing the percentage of women participants by the percentage of women in the disease population. IPRs &lt;1 indicate underenrollment of women. Of the 68 LBCT, 3 trials were excluded due to lack of subject matter relevance. Results: Inclusion of women ranged from 0% to 71%. Only 47.1% of trials reported sex-specific analyses. The average IPR was 0.76 for all trials and did not vary based on conference, trial center, geographic region, or funding source. The average IPR varied based on subspecialty, with a statistical difference between interventional cardiology and heart failure (0.65 vs. 0.88, p = 0.02). The average IPR was significantly lower for procedural studies compared with medication trials (0.61 vs. 0.78, p = 0.008), as well as for studies with mean age &lt;65 and trial size &lt;1500 participants. There was no difference in IPR based on female authorship. Conclusions: LBCT can impact novel drug and device approval, intervention indications, and patient management. Nonetheless, most LBCT underenroll women, particularly, procedural LBCT. In 2021, sex-based enrollment disparities persist, highlighting the need to engage key stakeholders, including funding organizations, national governing bodies, editorial board members, and medical societies, in the creation of a coordinated strategic initiative to advance gender parity. These findings warrant further investigation to increase inclusion of women in trials, including potential enrollment requirements for consideration as LBCT by meeting organizers.","container-title":"Journal of Women's Health (2002)","DOI":"10.1089/jwh.2022.0536","ISSN":"1931-843X","issue":"6","journalAbbreviation":"J Womens Health (Larchmt)","language":"eng","note":"PMID: 37074073","page":"635-640","source":"PubMed","title":"Underrepresentation of Women in Late-Breaking Cardiovascular Clinical Trials","volume":"32","author":[{"family":"Holtzman","given":"Jessica N."},{"family":"Kaur","given":"Gurleen"},{"family":"Power","given":"Juliette E."},{"family":"Barkhordarian","given":"Maryam"},{"family":"Mares","given":"Adriana"},{"family":"Goyal","given":"Amit"},{"family":"Gulati","given":"Martha"}],"issued":{"date-parts":[["2023",6]]}}}],"schema":"https://github.com/citation-style-language/schema/raw/master/csl-citation.json"} </w:instrText>
      </w:r>
      <w:r w:rsidR="00C55617">
        <w:fldChar w:fldCharType="separate"/>
      </w:r>
      <w:r w:rsidR="00C55617" w:rsidRPr="00C55617">
        <w:t>(23</w:t>
      </w:r>
      <w:proofErr w:type="gramStart"/>
      <w:r w:rsidR="00C55617" w:rsidRPr="00C55617">
        <w:t>,24</w:t>
      </w:r>
      <w:proofErr w:type="gramEnd"/>
      <w:r w:rsidR="00C55617" w:rsidRPr="00C55617">
        <w:t>)</w:t>
      </w:r>
      <w:r w:rsidR="00C55617">
        <w:fldChar w:fldCharType="end"/>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w:t>
      </w:r>
      <w:r w:rsidR="00AC2122">
        <w:lastRenderedPageBreak/>
        <w:t xml:space="preserve">eligibility for </w:t>
      </w:r>
      <w:r w:rsidR="00AC2122" w:rsidRPr="006665F8">
        <w:t>randomised trials will inevitably result in differences between the trial cohort 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w:t>
      </w:r>
      <w:proofErr w:type="spellStart"/>
      <w:r w:rsidR="00AC2122">
        <w:t>generali</w:t>
      </w:r>
      <w:r w:rsidR="000B23C9">
        <w:t>s</w:t>
      </w:r>
      <w:r w:rsidR="00AC2122">
        <w:t>able</w:t>
      </w:r>
      <w:proofErr w:type="spellEnd"/>
      <w:r w:rsidR="00AC2122">
        <w:t>, unless there are substantial differences in the biology of the target disease or the effectiveness of the intervention in the non-trial context.</w:t>
      </w:r>
      <w:r w:rsidR="000B23C9">
        <w:fldChar w:fldCharType="begin"/>
      </w:r>
      <w:r w:rsidR="008571C3">
        <w:instrText xml:space="preserve"> ADDIN ZOTERO_ITEM CSL_CITATION {"citationID":"SlIbx4kK","properties":{"formattedCitation":"(4,5)","plainCitation":"(4,5)","noteIndex":0},"citationItems":[{"id":2025,"uris":["http://zotero.org/users/5813034/items/2IJBNLSM"],"itemData":{"id":2025,"type":"article-journal","container-title":"The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r w:rsidR="00AC2122" w:rsidRPr="006665F8">
        <w:t xml:space="preserve"> </w:t>
      </w:r>
      <w:r w:rsidR="002559CE" w:rsidRPr="006665F8">
        <w:t xml:space="preserve"> </w:t>
      </w:r>
    </w:p>
    <w:p w14:paraId="511E679E" w14:textId="4B628B63" w:rsidR="002014B8" w:rsidRDefault="00E3051D" w:rsidP="00350886">
      <w:pPr>
        <w:spacing w:after="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C55617">
        <w:instrText xml:space="preserve"> ADDIN ZOTERO_ITEM CSL_CITATION {"citationID":"OCV0LICF","properties":{"formattedCitation":"(25)","plainCitation":"(25)","noteIndex":0},"citationItems":[{"id":13641,"uris":["http://zotero.org/users/5813034/items/XVDMG5AB"],"itemData":{"id":13641,"type":"article-journal","abstract":"Introduction\n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C55617" w:rsidRPr="00C55617">
        <w:t>(25)</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C55617">
        <w:instrText xml:space="preserve"> ADDIN ZOTERO_ITEM CSL_CITATION {"citationID":"SHNpGv5N","properties":{"formattedCitation":"(26,27)","plainCitation":"(26,27)","noteIndex":0},"citationItems":[{"id":13647,"uris":["http://zotero.org/users/5813034/items/DBENT5J7"],"itemData":{"id":13647,"type":"article-journal","abstract":"OBJECTIVE: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C55617" w:rsidRPr="00C55617">
        <w:t>(26</w:t>
      </w:r>
      <w:proofErr w:type="gramStart"/>
      <w:r w:rsidR="00C55617" w:rsidRPr="00C55617">
        <w:t>,27</w:t>
      </w:r>
      <w:proofErr w:type="gramEnd"/>
      <w:r w:rsidR="00C55617" w:rsidRPr="00C55617">
        <w:t>)</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w:t>
      </w:r>
      <w:proofErr w:type="spellStart"/>
      <w:r w:rsidR="002014B8" w:rsidRPr="006665F8">
        <w:t>generali</w:t>
      </w:r>
      <w:r w:rsidR="002559CE" w:rsidRPr="00737C53">
        <w:t>s</w:t>
      </w:r>
      <w:r w:rsidR="002014B8" w:rsidRPr="006665F8">
        <w:t>able</w:t>
      </w:r>
      <w:proofErr w:type="spellEnd"/>
      <w:r w:rsidR="002014B8" w:rsidRPr="006665F8">
        <w:t xml:space="preserv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8571C3">
        <w:instrText xml:space="preserve"> ADDIN ZOTERO_ITEM CSL_CITATION {"citationID":"hkkBS8do","properties":{"formattedCitation":"(4,5)","plainCitation":"(4,5)","noteIndex":0},"citationItems":[{"id":2025,"uris":["http://zotero.org/users/5813034/items/2IJBNLSM"],"itemData":{"id":2025,"type":"article-journal","container-title":"The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p>
    <w:p w14:paraId="38C0BDD4" w14:textId="4BD9AF27" w:rsidR="004006FB" w:rsidRPr="004006FB" w:rsidRDefault="004006FB" w:rsidP="00350886">
      <w:pPr>
        <w:spacing w:after="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rsidR="00C55617">
        <w:instrText xml:space="preserve"> ADDIN ZOTERO_ITEM CSL_CITATION {"citationID":"vgxxEfDv","properties":{"formattedCitation":"(28)","plainCitation":"(28)","noteIndex":0},"citationItems":[{"id":94,"uris":["http://zotero.org/users/5813034/items/FVTN9PB3"],"itemData":{"id":94,"type":"article-journal","abstract":"BACKGROUND: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00C55617" w:rsidRPr="00C55617">
        <w:t>(28)</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w:t>
      </w:r>
      <w:r w:rsidRPr="004006FB">
        <w:lastRenderedPageBreak/>
        <w:t>March 2020 to November 2021, due to changes to trial eligibility which could not be 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350886">
      <w:pPr>
        <w:spacing w:after="0" w:line="480" w:lineRule="auto"/>
        <w:jc w:val="both"/>
      </w:pPr>
    </w:p>
    <w:p w14:paraId="12AC3E52" w14:textId="24D6F399" w:rsidR="00E95644" w:rsidRPr="00B023C8" w:rsidRDefault="005C3A2B" w:rsidP="00350886">
      <w:pPr>
        <w:pStyle w:val="Heading1"/>
        <w:spacing w:before="0" w:line="480" w:lineRule="auto"/>
      </w:pPr>
      <w:r w:rsidRPr="00B023C8">
        <w:t>C</w:t>
      </w:r>
      <w:r w:rsidR="006037EB" w:rsidRPr="00B023C8">
        <w:t>onclusion</w:t>
      </w:r>
    </w:p>
    <w:p w14:paraId="2C8FFA78" w14:textId="67CF4D4C" w:rsidR="000061D2" w:rsidRDefault="00E95644" w:rsidP="00350886">
      <w:pPr>
        <w:spacing w:after="0" w:line="480" w:lineRule="auto"/>
        <w:jc w:val="both"/>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16D5546C" w14:textId="55A3208F" w:rsidR="00350886" w:rsidRDefault="00350886" w:rsidP="00350886">
      <w:pPr>
        <w:spacing w:after="0" w:line="480" w:lineRule="auto"/>
        <w:jc w:val="both"/>
      </w:pPr>
    </w:p>
    <w:p w14:paraId="6E24FC9E" w14:textId="1D6A4F19" w:rsidR="00350886" w:rsidRDefault="00350886" w:rsidP="00350886">
      <w:pPr>
        <w:spacing w:after="0" w:line="480" w:lineRule="auto"/>
        <w:jc w:val="both"/>
      </w:pPr>
    </w:p>
    <w:p w14:paraId="12692CC1" w14:textId="2CEC4AED" w:rsidR="00350886" w:rsidRDefault="00350886" w:rsidP="00350886">
      <w:pPr>
        <w:spacing w:after="0" w:line="480" w:lineRule="auto"/>
        <w:jc w:val="both"/>
      </w:pPr>
    </w:p>
    <w:p w14:paraId="00032B09" w14:textId="364379E2" w:rsidR="00350886" w:rsidRDefault="00350886" w:rsidP="00350886">
      <w:pPr>
        <w:spacing w:after="0" w:line="480" w:lineRule="auto"/>
        <w:jc w:val="both"/>
      </w:pPr>
    </w:p>
    <w:p w14:paraId="55A7AF7D" w14:textId="521B0743" w:rsidR="00350886" w:rsidRDefault="00350886" w:rsidP="00350886">
      <w:pPr>
        <w:spacing w:after="0" w:line="480" w:lineRule="auto"/>
        <w:jc w:val="both"/>
      </w:pPr>
    </w:p>
    <w:p w14:paraId="71F26656" w14:textId="55AEB6D7" w:rsidR="00350886" w:rsidRDefault="00350886" w:rsidP="00350886">
      <w:pPr>
        <w:spacing w:after="0" w:line="480" w:lineRule="auto"/>
        <w:jc w:val="both"/>
      </w:pPr>
    </w:p>
    <w:p w14:paraId="2AA9459A" w14:textId="08BF192D" w:rsidR="00350886" w:rsidRDefault="00350886" w:rsidP="00350886">
      <w:pPr>
        <w:spacing w:after="0" w:line="480" w:lineRule="auto"/>
        <w:jc w:val="both"/>
      </w:pPr>
    </w:p>
    <w:p w14:paraId="26358088" w14:textId="77777777" w:rsidR="00350886" w:rsidRDefault="00350886" w:rsidP="00350886">
      <w:pPr>
        <w:spacing w:after="0" w:line="480" w:lineRule="auto"/>
        <w:jc w:val="both"/>
        <w:rPr>
          <w:rFonts w:eastAsiaTheme="majorEastAsia" w:cstheme="majorBidi"/>
          <w:sz w:val="32"/>
          <w:szCs w:val="32"/>
        </w:rPr>
      </w:pPr>
    </w:p>
    <w:p w14:paraId="2168031C" w14:textId="7856949B" w:rsidR="00996C9B" w:rsidRPr="00B023C8" w:rsidRDefault="00996C9B" w:rsidP="00350886">
      <w:pPr>
        <w:pStyle w:val="Heading1"/>
        <w:spacing w:before="0" w:line="480" w:lineRule="auto"/>
      </w:pPr>
      <w:r w:rsidRPr="00B023C8">
        <w:lastRenderedPageBreak/>
        <w:t>Declarations</w:t>
      </w:r>
    </w:p>
    <w:p w14:paraId="31FA54BE" w14:textId="198D8366" w:rsidR="00644596" w:rsidRPr="00B023C8" w:rsidRDefault="00644596" w:rsidP="00644596">
      <w:pPr>
        <w:pStyle w:val="Heading2"/>
        <w:spacing w:before="0" w:after="0" w:line="480" w:lineRule="auto"/>
      </w:pPr>
      <w:r w:rsidRPr="00B023C8">
        <w:t>Ethics approval</w:t>
      </w:r>
      <w:r>
        <w:t xml:space="preserve"> and consent to participate</w:t>
      </w:r>
    </w:p>
    <w:p w14:paraId="6B91C10E" w14:textId="3E1AAF62" w:rsidR="00644596" w:rsidRDefault="008571C3" w:rsidP="00644596">
      <w:pPr>
        <w:spacing w:after="0" w:line="480" w:lineRule="auto"/>
        <w:jc w:val="both"/>
      </w:pPr>
      <w:r w:rsidRPr="008571C3">
        <w:t>Written informed consent was obtained from all the patients or from a legal representative if they were unable to provide consent. The RECOVERY trial has been approved by the UK Medicines and Healthcare products Regulatory Agency and the Cambridge East Research Ethics Committee (reference 20/EE/0101).</w:t>
      </w:r>
      <w:r>
        <w:t xml:space="preserve"> </w:t>
      </w:r>
      <w:r w:rsidR="00644596" w:rsidRPr="00B023C8">
        <w:t xml:space="preserve">The RECOVERY trial has been approved by the UK Medicines and Healthcare products Regulatory Agency and the Cambridge East Research Ethics Committee (reference 20/EE/0101). The </w:t>
      </w:r>
      <w:r w:rsidR="00644596">
        <w:t xml:space="preserve">dataset used to build the reference population by </w:t>
      </w:r>
      <w:r w:rsidR="00644596" w:rsidRPr="00B023C8">
        <w:t xml:space="preserve">the University of Oxford has been approved by the Central and South Bristol </w:t>
      </w:r>
      <w:r w:rsidR="00644596">
        <w:t>R</w:t>
      </w:r>
      <w:r w:rsidR="00644596" w:rsidRPr="00B023C8">
        <w:t xml:space="preserve">esearch </w:t>
      </w:r>
      <w:r w:rsidR="00644596">
        <w:t>E</w:t>
      </w:r>
      <w:r w:rsidR="00644596" w:rsidRPr="00B023C8">
        <w:t xml:space="preserve">thics </w:t>
      </w:r>
      <w:r w:rsidR="00644596">
        <w:t>C</w:t>
      </w:r>
      <w:r w:rsidR="00644596" w:rsidRPr="00B023C8">
        <w:t>ommittee (</w:t>
      </w:r>
      <w:r w:rsidR="00644596">
        <w:t>reference</w:t>
      </w:r>
      <w:r w:rsidR="00644596" w:rsidRPr="00B023C8">
        <w:t xml:space="preserve"> 04/Q2006/176).</w:t>
      </w:r>
      <w:r w:rsidR="00644596">
        <w:t xml:space="preserve"> </w:t>
      </w:r>
    </w:p>
    <w:p w14:paraId="63F90222" w14:textId="77777777" w:rsidR="008571C3" w:rsidRPr="008571C3" w:rsidRDefault="008571C3" w:rsidP="008571C3">
      <w:pPr>
        <w:pStyle w:val="Heading2"/>
        <w:spacing w:before="0" w:after="0" w:line="480" w:lineRule="auto"/>
      </w:pPr>
      <w:r w:rsidRPr="008571C3">
        <w:t>Consent for publication</w:t>
      </w:r>
    </w:p>
    <w:p w14:paraId="6F96FFFF" w14:textId="02F4C62C" w:rsidR="00644596" w:rsidRDefault="008571C3" w:rsidP="008571C3">
      <w:pPr>
        <w:pStyle w:val="BodyText"/>
      </w:pPr>
      <w:r>
        <w:t xml:space="preserve">Not applicable. </w:t>
      </w:r>
    </w:p>
    <w:p w14:paraId="03633A70" w14:textId="77777777" w:rsidR="008571C3" w:rsidRDefault="008571C3" w:rsidP="008571C3">
      <w:pPr>
        <w:pStyle w:val="BodyText"/>
      </w:pPr>
    </w:p>
    <w:p w14:paraId="43B457C1" w14:textId="0A0B53B5" w:rsidR="003E566B" w:rsidRPr="00B023C8" w:rsidRDefault="00350886" w:rsidP="00350886">
      <w:pPr>
        <w:pStyle w:val="Heading2"/>
        <w:spacing w:before="0" w:after="0" w:line="480" w:lineRule="auto"/>
      </w:pPr>
      <w:r>
        <w:t>Availability of data and materials</w:t>
      </w:r>
    </w:p>
    <w:p w14:paraId="68CCEA94" w14:textId="77777777" w:rsidR="00744791" w:rsidRPr="00B023C8" w:rsidRDefault="00744791" w:rsidP="00744791">
      <w:pPr>
        <w:spacing w:before="120" w:after="120" w:line="480" w:lineRule="auto"/>
        <w:jc w:val="both"/>
      </w:pPr>
      <w:r w:rsidRPr="00B023C8">
        <w:t xml:space="preserve">The RECOVERY trial protocol, consent form, statistical analysis plan, definition and derivation of clinical characteristics and outcomes, training materials, regulatory documents, and other relevant study materials are available online at www.recoverytrial.net. Data will be made available in line with the Nuffield Department of Population Health policy and procedures. Those wishing to request access should complete the form available at </w:t>
      </w:r>
      <w:r w:rsidRPr="00A670A7">
        <w:t>http://www.ndph.ox.ac.uk/data-access</w:t>
      </w:r>
      <w:r>
        <w:t xml:space="preserve"> a</w:t>
      </w:r>
      <w:r w:rsidRPr="00B023C8">
        <w:t xml:space="preserve">nd email it to </w:t>
      </w:r>
      <w:r w:rsidRPr="00A670A7">
        <w:t>data.access@ndph.ox.ac.uk</w:t>
      </w:r>
      <w:r w:rsidRPr="00B023C8">
        <w:t xml:space="preserve">. Nationwide anonymised English mortality (Civil Registrations) and hospitalisations (HES) data used to derive the reference population can be obtained upon application to NHS </w:t>
      </w:r>
      <w:r>
        <w:t>England</w:t>
      </w:r>
      <w:r w:rsidRPr="00B023C8">
        <w:t xml:space="preserve"> at </w:t>
      </w:r>
      <w:r w:rsidRPr="00A670A7">
        <w:t>www.digital.nhs.uk</w:t>
      </w:r>
      <w:r w:rsidRPr="00B023C8">
        <w:t>.</w:t>
      </w:r>
      <w:r>
        <w:t xml:space="preserve"> </w:t>
      </w:r>
      <w:r w:rsidRPr="00B023C8">
        <w:t xml:space="preserve">The statistical </w:t>
      </w:r>
      <w:r w:rsidRPr="00B023C8">
        <w:lastRenderedPageBreak/>
        <w:t xml:space="preserve">programming code used in this work is available for inspection and reuse at http://gitlab.ndph.ox.ac.uk/guilhermep/recovery-generalizability-representativeness. </w:t>
      </w:r>
    </w:p>
    <w:p w14:paraId="608A0514" w14:textId="77777777" w:rsidR="008571C3" w:rsidRDefault="008571C3" w:rsidP="00350886">
      <w:pPr>
        <w:spacing w:after="0" w:line="480" w:lineRule="auto"/>
        <w:jc w:val="both"/>
      </w:pPr>
    </w:p>
    <w:p w14:paraId="7DFF6FA5" w14:textId="4310C4F9" w:rsidR="008571C3" w:rsidRPr="00B023C8" w:rsidRDefault="008571C3" w:rsidP="008571C3">
      <w:pPr>
        <w:pStyle w:val="Heading2"/>
        <w:spacing w:before="0" w:after="0" w:line="480" w:lineRule="auto"/>
      </w:pPr>
      <w:r>
        <w:t>Competing interests</w:t>
      </w:r>
    </w:p>
    <w:p w14:paraId="4B6B014E" w14:textId="77777777" w:rsidR="008571C3" w:rsidRPr="00B023C8" w:rsidRDefault="008571C3" w:rsidP="008571C3">
      <w:pPr>
        <w:spacing w:after="0" w:line="480" w:lineRule="auto"/>
        <w:jc w:val="both"/>
      </w:pPr>
      <w:r>
        <w:t xml:space="preserve">Roche, AbbVie, Regeneron, and GSK have provided study drugs for evaluation in the RECOVERY trial. </w:t>
      </w:r>
      <w:r w:rsidRPr="00B023C8">
        <w:t xml:space="preserve">MM is an applicant on research grants from Novartis and Novo Nordisk (unrelated to this work). </w:t>
      </w:r>
      <w:r>
        <w:t xml:space="preserve">ML is in receipt of grants to University of Oxford from Novartis and </w:t>
      </w:r>
      <w:proofErr w:type="spellStart"/>
      <w:r>
        <w:t>Boehringer</w:t>
      </w:r>
      <w:proofErr w:type="spellEnd"/>
      <w:r>
        <w:t xml:space="preserve"> </w:t>
      </w:r>
      <w:proofErr w:type="spellStart"/>
      <w:r>
        <w:t>Ingelheim</w:t>
      </w:r>
      <w:proofErr w:type="spellEnd"/>
      <w:r>
        <w:t xml:space="preserve"> and grants to </w:t>
      </w:r>
      <w:proofErr w:type="spellStart"/>
      <w:r>
        <w:t>Protas</w:t>
      </w:r>
      <w:proofErr w:type="spellEnd"/>
      <w:r>
        <w:t xml:space="preserve"> from Regeneron, Sanofi, </w:t>
      </w:r>
      <w:proofErr w:type="spellStart"/>
      <w:r>
        <w:t>Moderna</w:t>
      </w:r>
      <w:proofErr w:type="spellEnd"/>
      <w:r>
        <w:t xml:space="preserve">, </w:t>
      </w:r>
      <w:proofErr w:type="spellStart"/>
      <w:r>
        <w:t>FluLab</w:t>
      </w:r>
      <w:proofErr w:type="spellEnd"/>
      <w:r>
        <w:t>, Google Ventures and Schmidt Futures (all unrelated to this work).</w:t>
      </w:r>
    </w:p>
    <w:p w14:paraId="6F5B7E1F" w14:textId="77777777" w:rsidR="003E566B" w:rsidRPr="00B023C8" w:rsidRDefault="003E566B" w:rsidP="00350886">
      <w:pPr>
        <w:spacing w:after="0" w:line="480" w:lineRule="auto"/>
        <w:jc w:val="both"/>
      </w:pPr>
    </w:p>
    <w:p w14:paraId="40B50D03" w14:textId="77777777" w:rsidR="008571C3" w:rsidRPr="00B023C8" w:rsidRDefault="008571C3" w:rsidP="008571C3">
      <w:pPr>
        <w:pStyle w:val="Heading2"/>
        <w:spacing w:before="0" w:after="0" w:line="480" w:lineRule="auto"/>
      </w:pPr>
      <w:r w:rsidRPr="00B023C8">
        <w:t>Funding</w:t>
      </w:r>
    </w:p>
    <w:p w14:paraId="7CC10A7F" w14:textId="77777777" w:rsidR="008571C3" w:rsidRPr="00B023C8" w:rsidRDefault="008571C3" w:rsidP="008571C3">
      <w:pPr>
        <w:spacing w:after="0" w:line="480" w:lineRule="auto"/>
        <w:jc w:val="both"/>
      </w:pPr>
      <w:r w:rsidRPr="00B023C8">
        <w:t xml:space="preserve">This work was supported by grants to the University of Oxford from UK Research and Innovation and NIHR (MC_PC_19056), the </w:t>
      </w:r>
      <w:proofErr w:type="spellStart"/>
      <w:r w:rsidRPr="00B023C8">
        <w:t>Wellcome</w:t>
      </w:r>
      <w:proofErr w:type="spellEnd"/>
      <w:r w:rsidRPr="00B023C8">
        <w:t xml:space="preserve"> Trust (grant reference 222406/Z/20/Z) through the COVID-19 Therapeutics Accelerator, the Oxford BHF Centre of Research Excellence (grant reference RE/18/3/34214)</w:t>
      </w:r>
      <w:r>
        <w:t>,</w:t>
      </w:r>
      <w:r w:rsidRPr="00B023C8">
        <w:t xml:space="preserve"> </w:t>
      </w:r>
      <w:r>
        <w:t xml:space="preserve">and </w:t>
      </w:r>
      <w:r w:rsidRPr="00B023C8">
        <w:t>Health Data Research UK</w:t>
      </w:r>
      <w:r>
        <w:t>,</w:t>
      </w:r>
      <w:r w:rsidRPr="00B023C8">
        <w:t xml:space="preserve"> </w:t>
      </w:r>
      <w:r>
        <w:t xml:space="preserve">and </w:t>
      </w:r>
      <w:r w:rsidRPr="00B023C8">
        <w:t xml:space="preserve">by core funding provided by the NIHR Oxford Biomedical Research Centre, the </w:t>
      </w:r>
      <w:proofErr w:type="spellStart"/>
      <w:r w:rsidRPr="00B023C8">
        <w:t>Wellcome</w:t>
      </w:r>
      <w:proofErr w:type="spellEnd"/>
      <w:r w:rsidRPr="00B023C8">
        <w:t xml:space="preserve"> Trust, the Bill and Melinda Gates Foundation, the Foreign, Commonwealth and Development Office, the Medical Research Council Population Health Research Unit, the NIHR Health Protection Unit in Emerging and Zoonotic Infections and NIHR Clinical Trials Unit Support Funding; and by PhD funding from the Medical Research Council Population Health Research Unit at the University of Oxford (to GPA and MC) and by a PhD studentship (grant reference MR/L004933/2) funded by the MRC Network of Hubs for Trials Methodology Research (HTMR) (to CH).</w:t>
      </w:r>
      <w:r>
        <w:t xml:space="preserve"> </w:t>
      </w:r>
      <w:r w:rsidRPr="00D844A3">
        <w:t>For the purpose of open access, the author(s) has applied a Creative Commons Attribution (CC BY) licence to any Author Accepted Manuscript version arising.</w:t>
      </w:r>
    </w:p>
    <w:p w14:paraId="046B4EB9" w14:textId="11A681A4" w:rsidR="005356CF" w:rsidRDefault="005356CF" w:rsidP="00350886">
      <w:pPr>
        <w:spacing w:after="0" w:line="480" w:lineRule="auto"/>
        <w:jc w:val="both"/>
      </w:pPr>
    </w:p>
    <w:p w14:paraId="5DA35A80" w14:textId="2BA42A12" w:rsidR="008571C3" w:rsidRPr="00B023C8" w:rsidRDefault="008571C3" w:rsidP="008571C3">
      <w:pPr>
        <w:pStyle w:val="Heading2"/>
        <w:spacing w:before="0" w:after="0" w:line="480" w:lineRule="auto"/>
      </w:pPr>
      <w:r w:rsidRPr="00B023C8">
        <w:t>Author</w:t>
      </w:r>
      <w:r>
        <w:t>s’</w:t>
      </w:r>
      <w:r w:rsidRPr="00B023C8">
        <w:t xml:space="preserve"> contributions</w:t>
      </w:r>
    </w:p>
    <w:p w14:paraId="3BC82DF2" w14:textId="36006B80" w:rsidR="008571C3" w:rsidRDefault="008571C3" w:rsidP="00350886">
      <w:pPr>
        <w:spacing w:after="0"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w:t>
      </w:r>
    </w:p>
    <w:p w14:paraId="1E95C781" w14:textId="77777777" w:rsidR="008571C3" w:rsidRPr="00B023C8" w:rsidRDefault="008571C3" w:rsidP="00350886">
      <w:pPr>
        <w:spacing w:after="0" w:line="480" w:lineRule="auto"/>
        <w:jc w:val="both"/>
      </w:pPr>
    </w:p>
    <w:p w14:paraId="3DF9D0C6" w14:textId="45C7BE28" w:rsidR="005522F2" w:rsidRPr="00B023C8" w:rsidRDefault="005522F2" w:rsidP="00350886">
      <w:pPr>
        <w:pStyle w:val="Heading2"/>
        <w:spacing w:before="0" w:after="0" w:line="480" w:lineRule="auto"/>
      </w:pPr>
      <w:r w:rsidRPr="00B023C8">
        <w:t>A</w:t>
      </w:r>
      <w:r w:rsidR="006037EB" w:rsidRPr="00B023C8">
        <w:t>cknowledgements</w:t>
      </w:r>
    </w:p>
    <w:p w14:paraId="633A9D1A" w14:textId="23F9DFB8" w:rsidR="00747C5F" w:rsidRPr="00B023C8" w:rsidRDefault="00747C5F" w:rsidP="00350886">
      <w:pPr>
        <w:spacing w:after="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 xml:space="preserve">Research (NIHR) Clinical Research Network, NHS </w:t>
      </w:r>
      <w:proofErr w:type="spellStart"/>
      <w:r w:rsidRPr="00B023C8">
        <w:t>DigiTrials</w:t>
      </w:r>
      <w:proofErr w:type="spellEnd"/>
      <w:r w:rsidRPr="00B023C8">
        <w:t>,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350886">
      <w:pPr>
        <w:spacing w:after="0" w:line="480" w:lineRule="auto"/>
        <w:jc w:val="both"/>
      </w:pPr>
    </w:p>
    <w:p w14:paraId="1816C5DC" w14:textId="427D3A20" w:rsidR="00C216DA" w:rsidRDefault="00C216DA" w:rsidP="00350886">
      <w:pPr>
        <w:pStyle w:val="BodyText"/>
      </w:pPr>
    </w:p>
    <w:p w14:paraId="592BC10E" w14:textId="7394BEFB" w:rsidR="00350886" w:rsidRDefault="00350886" w:rsidP="00350886"/>
    <w:p w14:paraId="0312BC08" w14:textId="2B7B8DB2" w:rsidR="00350886" w:rsidRDefault="00350886" w:rsidP="00350886"/>
    <w:p w14:paraId="3DF7A461" w14:textId="77777777" w:rsidR="00350886" w:rsidRPr="00350886" w:rsidRDefault="00350886" w:rsidP="00350886">
      <w:pPr>
        <w:sectPr w:rsidR="00350886" w:rsidRPr="00350886" w:rsidSect="00A36789">
          <w:footerReference w:type="default" r:id="rId9"/>
          <w:pgSz w:w="11906" w:h="16838"/>
          <w:pgMar w:top="1418" w:right="1418" w:bottom="1418" w:left="1418" w:header="708" w:footer="708" w:gutter="0"/>
          <w:lnNumType w:countBy="1"/>
          <w:cols w:space="708"/>
          <w:docGrid w:linePitch="360"/>
        </w:sectPr>
      </w:pPr>
    </w:p>
    <w:p w14:paraId="4B9E30EF" w14:textId="77777777" w:rsidR="00CB4CB7" w:rsidRPr="00B023C8" w:rsidRDefault="00CB4CB7" w:rsidP="00350886">
      <w:pPr>
        <w:pStyle w:val="Heading1"/>
        <w:spacing w:before="0" w:line="480" w:lineRule="auto"/>
      </w:pPr>
      <w:r w:rsidRPr="00B023C8">
        <w:t>F</w:t>
      </w:r>
      <w:r w:rsidR="006037EB" w:rsidRPr="00B023C8">
        <w:t>igures</w:t>
      </w:r>
    </w:p>
    <w:p w14:paraId="03D3A6F3" w14:textId="6B87170E" w:rsidR="000A2919" w:rsidRDefault="000A2919" w:rsidP="000A2919">
      <w:pPr>
        <w:pStyle w:val="Heading2"/>
      </w:pPr>
      <w:bookmarkStart w:id="19" w:name="_Ref160462639"/>
      <w:r>
        <w:t xml:space="preserve">Figure </w:t>
      </w:r>
      <w:fldSimple w:instr=" SEQ Figure \* ARABIC ">
        <w:r>
          <w:rPr>
            <w:noProof/>
          </w:rPr>
          <w:t>1</w:t>
        </w:r>
      </w:fldSimple>
      <w:bookmarkEnd w:id="19"/>
      <w:r>
        <w:t xml:space="preserve"> - </w:t>
      </w:r>
      <w:r w:rsidRPr="00665EED">
        <w:t>CONSORT diagram depicting the cohort derivation process</w:t>
      </w:r>
    </w:p>
    <w:p w14:paraId="4C532CBF" w14:textId="377915FB" w:rsidR="00630DBD" w:rsidRPr="00B023C8" w:rsidRDefault="000A2919" w:rsidP="00350886">
      <w:pPr>
        <w:spacing w:after="0" w:line="480" w:lineRule="auto"/>
        <w:jc w:val="center"/>
      </w:pPr>
      <w:r>
        <w:rPr>
          <w:noProof/>
          <w:lang w:eastAsia="en-GB"/>
        </w:rPr>
        <w:drawing>
          <wp:inline distT="0" distB="0" distL="0" distR="0" wp14:anchorId="67DA7B67" wp14:editId="51802606">
            <wp:extent cx="6756565" cy="390124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9005" cy="3919978"/>
                    </a:xfrm>
                    <a:prstGeom prst="rect">
                      <a:avLst/>
                    </a:prstGeom>
                    <a:noFill/>
                  </pic:spPr>
                </pic:pic>
              </a:graphicData>
            </a:graphic>
          </wp:inline>
        </w:drawing>
      </w:r>
    </w:p>
    <w:p w14:paraId="45828813" w14:textId="24AC895D" w:rsidR="008E5639" w:rsidRPr="00B023C8" w:rsidRDefault="008E5639" w:rsidP="00350886">
      <w:pPr>
        <w:spacing w:after="0"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350886">
      <w:pPr>
        <w:spacing w:after="0"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2EA4A31D" w:rsidR="001960B6" w:rsidRPr="00B023C8" w:rsidRDefault="001960B6" w:rsidP="00350886">
      <w:pPr>
        <w:pStyle w:val="Heading2"/>
        <w:spacing w:before="0" w:after="0" w:line="480" w:lineRule="auto"/>
      </w:pPr>
      <w:bookmarkStart w:id="20" w:name="_Ref119677328"/>
      <w:r w:rsidRPr="00B023C8">
        <w:t xml:space="preserve">Figure </w:t>
      </w:r>
      <w:fldSimple w:instr=" SEQ Figure \* ARABIC ">
        <w:r w:rsidR="000A2919">
          <w:rPr>
            <w:noProof/>
          </w:rPr>
          <w:t>2</w:t>
        </w:r>
      </w:fldSimple>
      <w:bookmarkEnd w:id="20"/>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44C40D61" w:rsidR="00B67FF5" w:rsidRPr="00B023C8" w:rsidRDefault="000A2919" w:rsidP="00350886">
      <w:pPr>
        <w:spacing w:after="0" w:line="480" w:lineRule="auto"/>
      </w:pPr>
      <w:r>
        <w:rPr>
          <w:noProof/>
          <w:lang w:eastAsia="en-GB"/>
        </w:rPr>
        <w:drawing>
          <wp:inline distT="0" distB="0" distL="0" distR="0" wp14:anchorId="30420946" wp14:editId="78BC3FD5">
            <wp:extent cx="5759450" cy="4069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geographical representative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350886">
      <w:pPr>
        <w:spacing w:after="0"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36D9B84B" w:rsidR="00B74B6C" w:rsidRPr="00B023C8" w:rsidRDefault="00B74B6C" w:rsidP="00350886">
      <w:pPr>
        <w:pStyle w:val="Heading2"/>
        <w:spacing w:before="0" w:after="0" w:line="480" w:lineRule="auto"/>
      </w:pPr>
      <w:r w:rsidRPr="00B023C8">
        <w:t xml:space="preserve">Figure </w:t>
      </w:r>
      <w:fldSimple w:instr=" SEQ Figure \* ARABIC ">
        <w:r w:rsidR="000A2919">
          <w:rPr>
            <w:noProof/>
          </w:rPr>
          <w:t>3</w:t>
        </w:r>
      </w:fldSimple>
      <w:r w:rsidRPr="00B023C8">
        <w:t xml:space="preserve"> - All-cause 28-day mortality over time in RECOVERY and the reference population</w:t>
      </w:r>
    </w:p>
    <w:p w14:paraId="2B4CFEA5" w14:textId="3EFA409C" w:rsidR="00FF5253" w:rsidRPr="00B023C8" w:rsidRDefault="000A2919" w:rsidP="00350886">
      <w:pPr>
        <w:spacing w:after="0" w:line="480" w:lineRule="auto"/>
        <w:ind w:left="-1134" w:firstLine="283"/>
        <w:jc w:val="center"/>
      </w:pPr>
      <w:r>
        <w:rPr>
          <w:noProof/>
          <w:lang w:eastAsia="en-GB"/>
        </w:rPr>
        <w:drawing>
          <wp:inline distT="0" distB="0" distL="0" distR="0" wp14:anchorId="218D800F" wp14:editId="7714FDC9">
            <wp:extent cx="6742204" cy="46117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mortality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2729" cy="4618956"/>
                    </a:xfrm>
                    <a:prstGeom prst="rect">
                      <a:avLst/>
                    </a:prstGeom>
                  </pic:spPr>
                </pic:pic>
              </a:graphicData>
            </a:graphic>
          </wp:inline>
        </w:drawing>
      </w:r>
    </w:p>
    <w:p w14:paraId="1F5D121A" w14:textId="3C43A818" w:rsidR="000172F7" w:rsidRPr="00B023C8" w:rsidRDefault="00B74B6C" w:rsidP="00350886">
      <w:pPr>
        <w:spacing w:after="0"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350886">
      <w:pPr>
        <w:spacing w:after="0"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350886">
      <w:pPr>
        <w:pStyle w:val="Heading1"/>
        <w:spacing w:before="0" w:line="480" w:lineRule="auto"/>
      </w:pPr>
      <w:r w:rsidRPr="00B023C8">
        <w:t>T</w:t>
      </w:r>
      <w:r w:rsidR="006037EB" w:rsidRPr="00B023C8">
        <w:t>ables</w:t>
      </w:r>
    </w:p>
    <w:p w14:paraId="4DBDED3F" w14:textId="20BA3F36" w:rsidR="00711B95" w:rsidRPr="00B023C8" w:rsidRDefault="00E574B5" w:rsidP="00350886">
      <w:pPr>
        <w:pStyle w:val="Heading2"/>
        <w:spacing w:before="0" w:after="0" w:line="480" w:lineRule="auto"/>
      </w:pPr>
      <w:bookmarkStart w:id="21" w:name="_Ref116287877"/>
      <w:bookmarkStart w:id="22" w:name="_Toc119084733"/>
      <w:r w:rsidRPr="00B023C8">
        <w:t xml:space="preserve">Table </w:t>
      </w:r>
      <w:fldSimple w:instr=" SEQ Table \* ARABIC ">
        <w:r w:rsidR="000E051C">
          <w:rPr>
            <w:noProof/>
          </w:rPr>
          <w:t>1</w:t>
        </w:r>
      </w:fldSimple>
      <w:bookmarkEnd w:id="21"/>
      <w:r w:rsidRPr="00B023C8">
        <w:t xml:space="preserve"> - Baseline cohort characteristics</w:t>
      </w:r>
      <w:bookmarkEnd w:id="22"/>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RECOVERY, </w:t>
            </w:r>
          </w:p>
          <w:p w14:paraId="5A6E44D4" w14:textId="600E6275"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38</w:t>
            </w:r>
            <w:r w:rsidR="007A6A8C" w:rsidRPr="00B023C8">
              <w:rPr>
                <w:color w:val="000000"/>
              </w:rPr>
              <w:t>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Reference population, </w:t>
            </w:r>
          </w:p>
          <w:p w14:paraId="535353FA" w14:textId="6C9D19CD"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346</w:t>
            </w:r>
            <w:r w:rsidR="007A6A8C" w:rsidRPr="00B023C8">
              <w:rPr>
                <w:color w:val="000000"/>
              </w:rPr>
              <w:t>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096DCD78"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16</w:t>
            </w:r>
            <w:r w:rsidR="007A6A8C" w:rsidRPr="00B023C8">
              <w:rPr>
                <w:color w:val="000000"/>
              </w:rPr>
              <w:t>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AAD3BBA"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123</w:t>
            </w:r>
            <w:r w:rsidR="007A6A8C" w:rsidRPr="00B023C8">
              <w:rPr>
                <w:color w:val="000000"/>
              </w:rPr>
              <w:t>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5D3FEDA0"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8</w:t>
            </w:r>
            <w:r w:rsidR="007A6A8C" w:rsidRPr="00B023C8">
              <w:rPr>
                <w:color w:val="000000"/>
              </w:rPr>
              <w:t>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6869409B"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56</w:t>
            </w:r>
            <w:r w:rsidR="007A6A8C" w:rsidRPr="00B023C8">
              <w:rPr>
                <w:color w:val="000000"/>
              </w:rPr>
              <w:t>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1032A7DF"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7</w:t>
            </w:r>
            <w:r w:rsidR="007A6A8C" w:rsidRPr="00B023C8">
              <w:rPr>
                <w:color w:val="000000"/>
              </w:rPr>
              <w:t>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5502DAE2"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69</w:t>
            </w:r>
            <w:r w:rsidR="007A6A8C" w:rsidRPr="00B023C8">
              <w:rPr>
                <w:color w:val="000000"/>
              </w:rPr>
              <w:t>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1B5445A"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5</w:t>
            </w:r>
            <w:r w:rsidR="00C97EB6">
              <w:rPr>
                <w:rFonts w:ascii="Arial"/>
                <w:color w:val="000000"/>
              </w:rPr>
              <w:t>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04838339"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96</w:t>
            </w:r>
            <w:r w:rsidR="00C97EB6">
              <w:rPr>
                <w:rFonts w:ascii="Arial"/>
                <w:color w:val="000000"/>
              </w:rPr>
              <w:t>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4AC34463"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14</w:t>
            </w:r>
            <w:r w:rsidR="007A6A8C" w:rsidRPr="00B023C8">
              <w:rPr>
                <w:color w:val="000000"/>
              </w:rPr>
              <w:t>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491135F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44014A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649A89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rPr>
                <w:color w:val="000000"/>
              </w:rPr>
            </w:pPr>
            <w:r w:rsidRPr="00B023C8">
              <w:rPr>
                <w:color w:val="000000"/>
              </w:rPr>
              <w:t xml:space="preserve">Geographical </w:t>
            </w:r>
            <w:proofErr w:type="spellStart"/>
            <w:r w:rsidR="001D1922" w:rsidRPr="00B023C8">
              <w:rPr>
                <w:color w:val="000000"/>
              </w:rPr>
              <w:t>region</w:t>
            </w:r>
            <w:r w:rsidR="001D1922">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6C4256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2CF66E8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1A1FCD2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3BD622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495246A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00D1C44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507FF33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50AF571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1E83D8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2"/>
            </w:pPr>
            <w:proofErr w:type="spellStart"/>
            <w:r w:rsidRPr="00B023C8">
              <w:rPr>
                <w:color w:val="000000"/>
              </w:rPr>
              <w:t>Ethnicity</w:t>
            </w:r>
            <w:r>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0126A0B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4A5472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2D4583E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0ACE92C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04009B5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271AC40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1042032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2941DBE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5D6F6CF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179E55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4F7239D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44C0D46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67E447D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3561031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6125178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6853E7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5055F60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3B2CFFE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1B84ED9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579E57A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11C84CF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270E03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proofErr w:type="spellStart"/>
            <w:r w:rsidRPr="00B023C8">
              <w:rPr>
                <w:color w:val="000000"/>
              </w:rPr>
              <w:t>Charlson</w:t>
            </w:r>
            <w:proofErr w:type="spellEnd"/>
            <w:r w:rsidRPr="00B023C8">
              <w:rPr>
                <w:color w:val="000000"/>
              </w:rPr>
              <w:t xml:space="preserve">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27DB19C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5AF6A38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6CAAAE4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6DDFAA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618343D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5DB312E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1EB295E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6CE01FA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0415C2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24A351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2A6A77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2CC4DD6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63051C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B673E0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523338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361AB45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4CB46A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45F36C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4DEF5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53D0940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FC9C0F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1B7F446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1A0D1CE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062D248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558B5CC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69D22FF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171267D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5E8399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56660D4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AIDS/</w:t>
            </w:r>
            <w:proofErr w:type="spellStart"/>
            <w:r w:rsidR="001D1922" w:rsidRPr="00B023C8">
              <w:rPr>
                <w:color w:val="000000"/>
              </w:rPr>
              <w:t>HIV</w:t>
            </w:r>
            <w:r w:rsidR="001D1922">
              <w:rPr>
                <w:color w:val="000000"/>
                <w:vertAlign w:val="superscript"/>
              </w:rPr>
              <w:t>b</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018B8B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62E208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00DC03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48BBB7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5D19BA4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520B7FC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167E337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11A5D64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24DC37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4F325D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3CC70B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A0BF21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2D1A714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30CFA50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proofErr w:type="spellStart"/>
            <w:r>
              <w:rPr>
                <w:color w:val="000000"/>
                <w:vertAlign w:val="superscript"/>
              </w:rPr>
              <w:t>a</w:t>
            </w:r>
            <w:r w:rsidRPr="00B023C8">
              <w:rPr>
                <w:color w:val="000000"/>
              </w:rPr>
              <w:t>Proportions</w:t>
            </w:r>
            <w:proofErr w:type="spellEnd"/>
            <w:r w:rsidRPr="00B023C8">
              <w:rPr>
                <w:color w:val="000000"/>
              </w:rPr>
              <w:t xml:space="preserve">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350886">
      <w:pPr>
        <w:spacing w:after="0" w:line="480" w:lineRule="auto"/>
      </w:pPr>
    </w:p>
    <w:p w14:paraId="780B4F98" w14:textId="156AFA37" w:rsidR="0048140E" w:rsidRPr="00B023C8" w:rsidRDefault="0048140E" w:rsidP="00350886">
      <w:pPr>
        <w:pStyle w:val="BodyText"/>
        <w:spacing w:before="0" w:after="0" w:line="480" w:lineRule="auto"/>
      </w:pPr>
    </w:p>
    <w:p w14:paraId="440DD3F1" w14:textId="77777777" w:rsidR="007A6A8C" w:rsidRPr="00B023C8" w:rsidRDefault="007A6A8C" w:rsidP="00350886">
      <w:pPr>
        <w:pStyle w:val="BodyText"/>
        <w:spacing w:before="0" w:after="0" w:line="480" w:lineRule="auto"/>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350886">
      <w:pPr>
        <w:pStyle w:val="Heading1"/>
        <w:spacing w:before="0" w:line="480" w:lineRule="auto"/>
        <w:rPr>
          <w:lang w:val="pt-PT"/>
        </w:rPr>
      </w:pPr>
      <w:r w:rsidRPr="009155B6">
        <w:rPr>
          <w:lang w:val="pt-PT"/>
        </w:rPr>
        <w:t>R</w:t>
      </w:r>
      <w:r w:rsidR="006037EB" w:rsidRPr="009155B6">
        <w:rPr>
          <w:lang w:val="pt-PT"/>
        </w:rPr>
        <w:t>eferences</w:t>
      </w:r>
    </w:p>
    <w:p w14:paraId="409F4CBA" w14:textId="77777777" w:rsidR="00C55617" w:rsidRPr="00C55617" w:rsidRDefault="000B23C9" w:rsidP="00C55617">
      <w:pPr>
        <w:pStyle w:val="Bibliography"/>
      </w:pPr>
      <w:r>
        <w:fldChar w:fldCharType="begin"/>
      </w:r>
      <w:r w:rsidR="008571C3">
        <w:rPr>
          <w:lang w:val="pt-PT"/>
        </w:rPr>
        <w:instrText xml:space="preserve"> ADDIN ZOTERO_BIBL {"uncited":[],"omitted":[],"custom":[]} CSL_BIBLIOGRAPHY </w:instrText>
      </w:r>
      <w:r>
        <w:fldChar w:fldCharType="separate"/>
      </w:r>
      <w:r w:rsidR="00C55617" w:rsidRPr="00C55617">
        <w:rPr>
          <w:lang w:val="pt-PT"/>
          <w:rPrChange w:id="23" w:author="Guilherme Pessoa-Amorim" w:date="2024-06-15T17:27:00Z">
            <w:rPr/>
          </w:rPrChange>
        </w:rPr>
        <w:t>1.</w:t>
      </w:r>
      <w:r w:rsidR="00C55617" w:rsidRPr="00C55617">
        <w:rPr>
          <w:lang w:val="pt-PT"/>
          <w:rPrChange w:id="24" w:author="Guilherme Pessoa-Amorim" w:date="2024-06-15T17:27:00Z">
            <w:rPr/>
          </w:rPrChange>
        </w:rPr>
        <w:tab/>
        <w:t xml:space="preserve">Concato J, Shah N, Horwitz RI. </w:t>
      </w:r>
      <w:r w:rsidR="00C55617" w:rsidRPr="00C55617">
        <w:t xml:space="preserve">Randomized, Controlled Trials, Observational Studies, and the Hierarchy of Research Designs. N </w:t>
      </w:r>
      <w:proofErr w:type="spellStart"/>
      <w:r w:rsidR="00C55617" w:rsidRPr="00C55617">
        <w:t>Engl</w:t>
      </w:r>
      <w:proofErr w:type="spellEnd"/>
      <w:r w:rsidR="00C55617" w:rsidRPr="00C55617">
        <w:t xml:space="preserve"> J Med. 2000 Jun 22</w:t>
      </w:r>
      <w:proofErr w:type="gramStart"/>
      <w:r w:rsidR="00C55617" w:rsidRPr="00C55617">
        <w:t>;342</w:t>
      </w:r>
      <w:proofErr w:type="gramEnd"/>
      <w:r w:rsidR="00C55617" w:rsidRPr="00C55617">
        <w:t xml:space="preserve">(25):1887–92. </w:t>
      </w:r>
    </w:p>
    <w:p w14:paraId="3A4F5868" w14:textId="77777777" w:rsidR="00C55617" w:rsidRPr="00C55617" w:rsidRDefault="00C55617" w:rsidP="00C55617">
      <w:pPr>
        <w:pStyle w:val="Bibliography"/>
      </w:pPr>
      <w:r w:rsidRPr="00C55617">
        <w:t>2.</w:t>
      </w:r>
      <w:r w:rsidRPr="00C55617">
        <w:tab/>
        <w:t>Good Clinical Trials Collaborative. Good Clinical Trials Collaborative. Guidelines for Good Randomized Clinical Trials. [Internet]. 2023 [cited 2023 Apr 25]. Available from: www.goodtrials.org</w:t>
      </w:r>
    </w:p>
    <w:p w14:paraId="10FF69A6" w14:textId="77777777" w:rsidR="00C55617" w:rsidRPr="00C55617" w:rsidRDefault="00C55617" w:rsidP="00C55617">
      <w:pPr>
        <w:pStyle w:val="Bibliography"/>
      </w:pPr>
      <w:r w:rsidRPr="00C55617">
        <w:t>3.</w:t>
      </w:r>
      <w:r w:rsidRPr="00C55617">
        <w:tab/>
        <w:t xml:space="preserve">Collins R, Reith C, </w:t>
      </w:r>
      <w:proofErr w:type="spellStart"/>
      <w:r w:rsidRPr="00C55617">
        <w:t>Emberson</w:t>
      </w:r>
      <w:proofErr w:type="spellEnd"/>
      <w:r w:rsidRPr="00C55617">
        <w:t xml:space="preserve"> J, Armitage J, </w:t>
      </w:r>
      <w:proofErr w:type="spellStart"/>
      <w:r w:rsidRPr="00C55617">
        <w:t>Baigent</w:t>
      </w:r>
      <w:proofErr w:type="spellEnd"/>
      <w:r w:rsidRPr="00C55617">
        <w:t xml:space="preserve"> C, Blackwell L, et al. Interpretation of the evidence for the efficacy and safety of statin therapy. The Lancet. 2016 Nov</w:t>
      </w:r>
      <w:proofErr w:type="gramStart"/>
      <w:r w:rsidRPr="00C55617">
        <w:t>;388</w:t>
      </w:r>
      <w:proofErr w:type="gramEnd"/>
      <w:r w:rsidRPr="00C55617">
        <w:t xml:space="preserve">(10059):2532–61. </w:t>
      </w:r>
    </w:p>
    <w:p w14:paraId="3184ACF1" w14:textId="77777777" w:rsidR="00C55617" w:rsidRPr="00C55617" w:rsidRDefault="00C55617" w:rsidP="00C55617">
      <w:pPr>
        <w:pStyle w:val="Bibliography"/>
      </w:pPr>
      <w:r w:rsidRPr="00C55617">
        <w:t>4.</w:t>
      </w:r>
      <w:r w:rsidRPr="00C55617">
        <w:tab/>
      </w:r>
      <w:proofErr w:type="spellStart"/>
      <w:r w:rsidRPr="00C55617">
        <w:t>MacMahon</w:t>
      </w:r>
      <w:proofErr w:type="spellEnd"/>
      <w:r w:rsidRPr="00C55617">
        <w:t xml:space="preserve"> S, Collins R. Reliable assessment of the effects of treatment on mortality and major morbidity, II: observational studies. The Lancet. 2001 Feb</w:t>
      </w:r>
      <w:proofErr w:type="gramStart"/>
      <w:r w:rsidRPr="00C55617">
        <w:t>;357</w:t>
      </w:r>
      <w:proofErr w:type="gramEnd"/>
      <w:r w:rsidRPr="00C55617">
        <w:t xml:space="preserve">(9254):455–62. </w:t>
      </w:r>
    </w:p>
    <w:p w14:paraId="49EB76C3" w14:textId="77777777" w:rsidR="00C55617" w:rsidRPr="00C55617" w:rsidRDefault="00C55617" w:rsidP="00C55617">
      <w:pPr>
        <w:pStyle w:val="Bibliography"/>
      </w:pPr>
      <w:r w:rsidRPr="00C55617">
        <w:t>5.</w:t>
      </w:r>
      <w:r w:rsidRPr="00C55617">
        <w:tab/>
        <w:t xml:space="preserve">Collins R, </w:t>
      </w:r>
      <w:proofErr w:type="spellStart"/>
      <w:r w:rsidRPr="00C55617">
        <w:t>MacMahon</w:t>
      </w:r>
      <w:proofErr w:type="spellEnd"/>
      <w:r w:rsidRPr="00C55617">
        <w:t xml:space="preserve"> S. Reliable assessment of the effects of treatment on mortality and major morbidity, I: clinical trials. The Lancet. 2001 Feb</w:t>
      </w:r>
      <w:proofErr w:type="gramStart"/>
      <w:r w:rsidRPr="00C55617">
        <w:t>;357</w:t>
      </w:r>
      <w:proofErr w:type="gramEnd"/>
      <w:r w:rsidRPr="00C55617">
        <w:t xml:space="preserve">(9253):373–80. </w:t>
      </w:r>
    </w:p>
    <w:p w14:paraId="6937EF2E" w14:textId="77777777" w:rsidR="00C55617" w:rsidRPr="00C55617" w:rsidRDefault="00C55617" w:rsidP="00C55617">
      <w:pPr>
        <w:pStyle w:val="Bibliography"/>
      </w:pPr>
      <w:r w:rsidRPr="00C55617">
        <w:t>6.</w:t>
      </w:r>
      <w:r w:rsidRPr="00C55617">
        <w:tab/>
        <w:t xml:space="preserve">Pessoa-Amorim G, Campbell M, Fletcher L, Horby P, Landray M, Mafham M, et al. Making trials part of good clinical care: lessons from the RECOVERY trial. Future </w:t>
      </w:r>
      <w:proofErr w:type="spellStart"/>
      <w:r w:rsidRPr="00C55617">
        <w:t>Healthc</w:t>
      </w:r>
      <w:proofErr w:type="spellEnd"/>
      <w:r w:rsidRPr="00C55617">
        <w:t xml:space="preserve"> J. 2021 Jul</w:t>
      </w:r>
      <w:proofErr w:type="gramStart"/>
      <w:r w:rsidRPr="00C55617">
        <w:t>;8</w:t>
      </w:r>
      <w:proofErr w:type="gramEnd"/>
      <w:r w:rsidRPr="00C55617">
        <w:t xml:space="preserve">(2):e243–50. </w:t>
      </w:r>
    </w:p>
    <w:p w14:paraId="21DF9779" w14:textId="77777777" w:rsidR="00C55617" w:rsidRPr="00C55617" w:rsidRDefault="00C55617" w:rsidP="00C55617">
      <w:pPr>
        <w:pStyle w:val="Bibliography"/>
      </w:pPr>
      <w:r w:rsidRPr="00C55617">
        <w:t>7.</w:t>
      </w:r>
      <w:r w:rsidRPr="00C55617">
        <w:tab/>
        <w:t xml:space="preserve">Herbert A, </w:t>
      </w:r>
      <w:proofErr w:type="spellStart"/>
      <w:r w:rsidRPr="00C55617">
        <w:t>Wijlaars</w:t>
      </w:r>
      <w:proofErr w:type="spellEnd"/>
      <w:r w:rsidRPr="00C55617">
        <w:t xml:space="preserve"> L, </w:t>
      </w:r>
      <w:proofErr w:type="spellStart"/>
      <w:r w:rsidRPr="00C55617">
        <w:t>Zylbersztejn</w:t>
      </w:r>
      <w:proofErr w:type="spellEnd"/>
      <w:r w:rsidRPr="00C55617">
        <w:t xml:space="preserve"> A, </w:t>
      </w:r>
      <w:proofErr w:type="gramStart"/>
      <w:r w:rsidRPr="00C55617">
        <w:t>Cromwell</w:t>
      </w:r>
      <w:proofErr w:type="gramEnd"/>
      <w:r w:rsidRPr="00C55617">
        <w:t xml:space="preserve"> D, </w:t>
      </w:r>
      <w:proofErr w:type="spellStart"/>
      <w:r w:rsidRPr="00C55617">
        <w:t>Hardelid</w:t>
      </w:r>
      <w:proofErr w:type="spellEnd"/>
      <w:r w:rsidRPr="00C55617">
        <w:t xml:space="preserve"> P. Data Resource Profile: Hospital Episode Statistics Admitted Patient Care (HES APC). </w:t>
      </w:r>
      <w:proofErr w:type="spellStart"/>
      <w:r w:rsidRPr="00C55617">
        <w:t>Int</w:t>
      </w:r>
      <w:proofErr w:type="spellEnd"/>
      <w:r w:rsidRPr="00C55617">
        <w:t xml:space="preserve"> J </w:t>
      </w:r>
      <w:proofErr w:type="spellStart"/>
      <w:r w:rsidRPr="00C55617">
        <w:t>Epidemiol</w:t>
      </w:r>
      <w:proofErr w:type="spellEnd"/>
      <w:r w:rsidRPr="00C55617">
        <w:t>. 2017 Aug 1</w:t>
      </w:r>
      <w:proofErr w:type="gramStart"/>
      <w:r w:rsidRPr="00C55617">
        <w:t>;46</w:t>
      </w:r>
      <w:proofErr w:type="gramEnd"/>
      <w:r w:rsidRPr="00C55617">
        <w:t xml:space="preserve">(4):1093–1093i. </w:t>
      </w:r>
    </w:p>
    <w:p w14:paraId="19C2B5AE" w14:textId="77777777" w:rsidR="00C55617" w:rsidRPr="00C55617" w:rsidRDefault="00C55617" w:rsidP="00C55617">
      <w:pPr>
        <w:pStyle w:val="Bibliography"/>
      </w:pPr>
      <w:r w:rsidRPr="00C55617">
        <w:t>8.</w:t>
      </w:r>
      <w:r w:rsidRPr="00C55617">
        <w:tab/>
        <w:t>NHS Digital. Civil Registration – Deaths [Internet]. 2022 [cited 2022 Oct 11]. Available from: https://digital.nhs.uk/services/data-access-request-service-dars/dars-products-and-services/data-set-catalogue/civil-registration-deaths</w:t>
      </w:r>
    </w:p>
    <w:p w14:paraId="5DC09AF1" w14:textId="77777777" w:rsidR="00C55617" w:rsidRPr="00C55617" w:rsidRDefault="00C55617" w:rsidP="00C55617">
      <w:pPr>
        <w:pStyle w:val="Bibliography"/>
      </w:pPr>
      <w:r w:rsidRPr="00C55617">
        <w:t>9.</w:t>
      </w:r>
      <w:r w:rsidRPr="00C55617">
        <w:tab/>
        <w:t>NHS Digital. National Clinical Coding Standards ICD-10 [Internet]. 5th ed. 2021. Available from: https://classbrowser.nhs.uk/ref_books/ICD-10_2021_5th_Ed_NCCS.pdf</w:t>
      </w:r>
    </w:p>
    <w:p w14:paraId="4104FB5F" w14:textId="77777777" w:rsidR="00C55617" w:rsidRPr="00C55617" w:rsidRDefault="00C55617" w:rsidP="00C55617">
      <w:pPr>
        <w:pStyle w:val="Bibliography"/>
      </w:pPr>
      <w:r w:rsidRPr="00C55617">
        <w:rPr>
          <w:lang w:val="pt-PT"/>
          <w:rPrChange w:id="25" w:author="Guilherme Pessoa-Amorim" w:date="2024-06-15T17:27:00Z">
            <w:rPr/>
          </w:rPrChange>
        </w:rPr>
        <w:t>10.</w:t>
      </w:r>
      <w:r w:rsidRPr="00C55617">
        <w:rPr>
          <w:lang w:val="pt-PT"/>
          <w:rPrChange w:id="26" w:author="Guilherme Pessoa-Amorim" w:date="2024-06-15T17:27:00Z">
            <w:rPr/>
          </w:rPrChange>
        </w:rPr>
        <w:tab/>
        <w:t xml:space="preserve">NHS Digital. NHS Digital [Internet]. </w:t>
      </w:r>
      <w:r w:rsidRPr="00C55617">
        <w:t>[</w:t>
      </w:r>
      <w:proofErr w:type="gramStart"/>
      <w:r w:rsidRPr="00C55617">
        <w:t>cited</w:t>
      </w:r>
      <w:proofErr w:type="gramEnd"/>
      <w:r w:rsidRPr="00C55617">
        <w:t xml:space="preserve"> 2022 Oct 11]. Available from: https://digital.nhs.uk/</w:t>
      </w:r>
    </w:p>
    <w:p w14:paraId="772C53F5" w14:textId="77777777" w:rsidR="00C55617" w:rsidRPr="00C55617" w:rsidRDefault="00C55617" w:rsidP="00C55617">
      <w:pPr>
        <w:pStyle w:val="Bibliography"/>
      </w:pPr>
      <w:r w:rsidRPr="00C55617">
        <w:t>11.</w:t>
      </w:r>
      <w:r w:rsidRPr="00C55617">
        <w:tab/>
        <w:t>Big Data Institute, University of Oxford. Unit of Health Care Epidemiology [Internet]. 2022 [cited 2022 Oct 11]. Available from: https://www.bdi.ox.ac.uk/research/unit-of-health-care-epidemiology</w:t>
      </w:r>
    </w:p>
    <w:p w14:paraId="7A9DE625" w14:textId="77777777" w:rsidR="00C55617" w:rsidRPr="00C55617" w:rsidRDefault="00C55617" w:rsidP="00C55617">
      <w:pPr>
        <w:pStyle w:val="Bibliography"/>
      </w:pPr>
      <w:r w:rsidRPr="00C55617">
        <w:t>12.</w:t>
      </w:r>
      <w:r w:rsidRPr="00C55617">
        <w:tab/>
        <w:t>World Health Organization. Emergency use ICD codes for COVID-19 disease outbreak (who.int) [Internet]. 2021 [cited 2022 Oct 11]. Available from: https://www.who.int/standards/classifications/classification-of-diseases/emergency-use-icd-codes-for-covid-19-disease-outbreak</w:t>
      </w:r>
    </w:p>
    <w:p w14:paraId="16931B4C" w14:textId="77777777" w:rsidR="00C55617" w:rsidRPr="00C55617" w:rsidRDefault="00C55617" w:rsidP="00C55617">
      <w:pPr>
        <w:pStyle w:val="Bibliography"/>
      </w:pPr>
      <w:r w:rsidRPr="00C55617">
        <w:t>13.</w:t>
      </w:r>
      <w:r w:rsidRPr="00C55617">
        <w:tab/>
        <w:t>NHS England. COVID-19 Second Generation Surveillance System (SGSS) [Internet]. 2023 [cited 2023 Apr 25]. Available from: https://digital.nhs.uk/services/data-access-request-service-dars/dars-products-and-services/data-set-catalogue/covid-19-second-generation-surveillance-system-sgss</w:t>
      </w:r>
    </w:p>
    <w:p w14:paraId="248ADDD8" w14:textId="77777777" w:rsidR="00C55617" w:rsidRPr="00C55617" w:rsidRDefault="00C55617" w:rsidP="00C55617">
      <w:pPr>
        <w:pStyle w:val="Bibliography"/>
      </w:pPr>
      <w:r w:rsidRPr="00C55617">
        <w:t>14.</w:t>
      </w:r>
      <w:r w:rsidRPr="00C55617">
        <w:tab/>
        <w:t xml:space="preserve">RECOVERY Collaborative Group. Higher dose corticosteroids in patients admitted to hospital with COVID-19 who are hypoxic but not requiring </w:t>
      </w:r>
      <w:proofErr w:type="spellStart"/>
      <w:r w:rsidRPr="00C55617">
        <w:t>ventilatory</w:t>
      </w:r>
      <w:proofErr w:type="spellEnd"/>
      <w:r w:rsidRPr="00C55617">
        <w:t xml:space="preserve"> support (RECOVERY): a randomised, controlled, open-label, platform trial. The Lancet. 2023 Apr</w:t>
      </w:r>
      <w:proofErr w:type="gramStart"/>
      <w:r w:rsidRPr="00C55617">
        <w:t>;S014067362300510X</w:t>
      </w:r>
      <w:proofErr w:type="gramEnd"/>
      <w:r w:rsidRPr="00C55617">
        <w:t xml:space="preserve">. </w:t>
      </w:r>
    </w:p>
    <w:p w14:paraId="7E6D79E3" w14:textId="77777777" w:rsidR="00C55617" w:rsidRPr="00C55617" w:rsidRDefault="00C55617" w:rsidP="00C55617">
      <w:pPr>
        <w:pStyle w:val="Bibliography"/>
      </w:pPr>
      <w:r w:rsidRPr="00C55617">
        <w:t>15.</w:t>
      </w:r>
      <w:r w:rsidRPr="00C55617">
        <w:tab/>
        <w:t>Ministry of Housing, Communities &amp; Local Government. English indices of deprivation 2019 [Internet]. 2019 [cited 2022 Oct 11]. Available from: https://www.gov.uk/government/statistics/english-indices-of-deprivation-2019</w:t>
      </w:r>
    </w:p>
    <w:p w14:paraId="48E9F22D" w14:textId="77777777" w:rsidR="00C55617" w:rsidRPr="00C55617" w:rsidRDefault="00C55617" w:rsidP="00C55617">
      <w:pPr>
        <w:pStyle w:val="Bibliography"/>
      </w:pPr>
      <w:r w:rsidRPr="00C55617">
        <w:t>16.</w:t>
      </w:r>
      <w:r w:rsidRPr="00C55617">
        <w:tab/>
      </w:r>
      <w:proofErr w:type="spellStart"/>
      <w:r w:rsidRPr="00C55617">
        <w:t>Charlson</w:t>
      </w:r>
      <w:proofErr w:type="spellEnd"/>
      <w:r w:rsidRPr="00C55617">
        <w:t xml:space="preserve"> ME, </w:t>
      </w:r>
      <w:proofErr w:type="spellStart"/>
      <w:r w:rsidRPr="00C55617">
        <w:t>Pompei</w:t>
      </w:r>
      <w:proofErr w:type="spellEnd"/>
      <w:r w:rsidRPr="00C55617">
        <w:t xml:space="preserve"> P, Ales KL, </w:t>
      </w:r>
      <w:proofErr w:type="spellStart"/>
      <w:r w:rsidRPr="00C55617">
        <w:t>MacKenzie</w:t>
      </w:r>
      <w:proofErr w:type="spellEnd"/>
      <w:r w:rsidRPr="00C55617">
        <w:t xml:space="preserve"> CR. A new method of classifying prognostic comorbidity in longitudinal studies: development and validation. J Chronic Dis. 1987</w:t>
      </w:r>
      <w:proofErr w:type="gramStart"/>
      <w:r w:rsidRPr="00C55617">
        <w:t>;40</w:t>
      </w:r>
      <w:proofErr w:type="gramEnd"/>
      <w:r w:rsidRPr="00C55617">
        <w:t xml:space="preserve">(5):373–83. </w:t>
      </w:r>
    </w:p>
    <w:p w14:paraId="51FC73CD" w14:textId="77777777" w:rsidR="00C55617" w:rsidRPr="00C55617" w:rsidRDefault="00C55617" w:rsidP="00C55617">
      <w:pPr>
        <w:pStyle w:val="Bibliography"/>
      </w:pPr>
      <w:r w:rsidRPr="00C55617">
        <w:t>17.</w:t>
      </w:r>
      <w:r w:rsidRPr="00C55617">
        <w:tab/>
      </w:r>
      <w:proofErr w:type="spellStart"/>
      <w:r w:rsidRPr="00C55617">
        <w:t>Quan</w:t>
      </w:r>
      <w:proofErr w:type="spellEnd"/>
      <w:r w:rsidRPr="00C55617">
        <w:t xml:space="preserve"> H, Sundararajan V, </w:t>
      </w:r>
      <w:proofErr w:type="spellStart"/>
      <w:r w:rsidRPr="00C55617">
        <w:t>Halfon</w:t>
      </w:r>
      <w:proofErr w:type="spellEnd"/>
      <w:r w:rsidRPr="00C55617">
        <w:t xml:space="preserve"> P, Fong A, </w:t>
      </w:r>
      <w:proofErr w:type="spellStart"/>
      <w:r w:rsidRPr="00C55617">
        <w:t>Burnand</w:t>
      </w:r>
      <w:proofErr w:type="spellEnd"/>
      <w:r w:rsidRPr="00C55617">
        <w:t xml:space="preserve"> B, </w:t>
      </w:r>
      <w:proofErr w:type="spellStart"/>
      <w:r w:rsidRPr="00C55617">
        <w:t>Luthi</w:t>
      </w:r>
      <w:proofErr w:type="spellEnd"/>
      <w:r w:rsidRPr="00C55617">
        <w:t xml:space="preserve"> JC, et al. Coding Algorithms for Defining Comorbidities in ICD-9-CM and ICD-10 Administrative Data: Med Care. 2005 Nov</w:t>
      </w:r>
      <w:proofErr w:type="gramStart"/>
      <w:r w:rsidRPr="00C55617">
        <w:t>;43</w:t>
      </w:r>
      <w:proofErr w:type="gramEnd"/>
      <w:r w:rsidRPr="00C55617">
        <w:t xml:space="preserve">(11):1130–9. </w:t>
      </w:r>
    </w:p>
    <w:p w14:paraId="5CF355F0" w14:textId="77777777" w:rsidR="00C55617" w:rsidRPr="00C55617" w:rsidRDefault="00C55617" w:rsidP="00C55617">
      <w:pPr>
        <w:pStyle w:val="Bibliography"/>
      </w:pPr>
      <w:r w:rsidRPr="00C55617">
        <w:t>18.</w:t>
      </w:r>
      <w:r w:rsidRPr="00C55617">
        <w:tab/>
        <w:t xml:space="preserve">Gilbert T, </w:t>
      </w:r>
      <w:proofErr w:type="spellStart"/>
      <w:r w:rsidRPr="00C55617">
        <w:t>Neuburger</w:t>
      </w:r>
      <w:proofErr w:type="spellEnd"/>
      <w:r w:rsidRPr="00C55617">
        <w:t xml:space="preserve"> J, </w:t>
      </w:r>
      <w:proofErr w:type="spellStart"/>
      <w:r w:rsidRPr="00C55617">
        <w:t>Kraindler</w:t>
      </w:r>
      <w:proofErr w:type="spellEnd"/>
      <w:r w:rsidRPr="00C55617">
        <w:t xml:space="preserve"> J, Keeble E, Smith P, </w:t>
      </w:r>
      <w:proofErr w:type="spellStart"/>
      <w:r w:rsidRPr="00C55617">
        <w:t>Ariti</w:t>
      </w:r>
      <w:proofErr w:type="spellEnd"/>
      <w:r w:rsidRPr="00C55617">
        <w:t xml:space="preserve"> C, et al. Development and validation of a Hospital Frailty Risk Score focusing on older people in acute care settings using electronic hospital records: an observational study. Lancet </w:t>
      </w:r>
      <w:proofErr w:type="spellStart"/>
      <w:r w:rsidRPr="00C55617">
        <w:t>Lond</w:t>
      </w:r>
      <w:proofErr w:type="spellEnd"/>
      <w:r w:rsidRPr="00C55617">
        <w:t xml:space="preserve"> Engl. 2018 May 5</w:t>
      </w:r>
      <w:proofErr w:type="gramStart"/>
      <w:r w:rsidRPr="00C55617">
        <w:t>;391</w:t>
      </w:r>
      <w:proofErr w:type="gramEnd"/>
      <w:r w:rsidRPr="00C55617">
        <w:t xml:space="preserve">(10132):1775–82. </w:t>
      </w:r>
    </w:p>
    <w:p w14:paraId="7E34C98D" w14:textId="77777777" w:rsidR="00C55617" w:rsidRPr="00C55617" w:rsidRDefault="00C55617" w:rsidP="00C55617">
      <w:pPr>
        <w:pStyle w:val="Bibliography"/>
      </w:pPr>
      <w:r w:rsidRPr="00C55617">
        <w:t>19.</w:t>
      </w:r>
      <w:r w:rsidRPr="00C55617">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4A251F9B" w14:textId="77777777" w:rsidR="00C55617" w:rsidRPr="00C55617" w:rsidRDefault="00C55617" w:rsidP="00C55617">
      <w:pPr>
        <w:pStyle w:val="Bibliography"/>
      </w:pPr>
      <w:r w:rsidRPr="00C55617">
        <w:t>20.</w:t>
      </w:r>
      <w:r w:rsidRPr="00C55617">
        <w:tab/>
        <w:t xml:space="preserve">Kirkwood BR, Sterne JAC. Essential Medical Statistics. 2nd ed. Malden, Massachusetts, USA: Blackwell Science; 2003. p156, p264 p. </w:t>
      </w:r>
    </w:p>
    <w:p w14:paraId="0D3A610B" w14:textId="77777777" w:rsidR="00C55617" w:rsidRPr="00C55617" w:rsidRDefault="00C55617" w:rsidP="00C55617">
      <w:pPr>
        <w:pStyle w:val="Bibliography"/>
      </w:pPr>
      <w:r w:rsidRPr="00C55617">
        <w:t>21.</w:t>
      </w:r>
      <w:r w:rsidRPr="00C55617">
        <w:tab/>
      </w:r>
      <w:proofErr w:type="spellStart"/>
      <w:r w:rsidRPr="00C55617">
        <w:t>Marum</w:t>
      </w:r>
      <w:proofErr w:type="spellEnd"/>
      <w:r w:rsidRPr="00C55617">
        <w:t xml:space="preserve"> RJ. Underrepresentation of the elderly in clinical trials, time for action. Br J </w:t>
      </w:r>
      <w:proofErr w:type="spellStart"/>
      <w:r w:rsidRPr="00C55617">
        <w:t>Clin</w:t>
      </w:r>
      <w:proofErr w:type="spellEnd"/>
      <w:r w:rsidRPr="00C55617">
        <w:t xml:space="preserve"> </w:t>
      </w:r>
      <w:proofErr w:type="spellStart"/>
      <w:r w:rsidRPr="00C55617">
        <w:t>Pharmacol</w:t>
      </w:r>
      <w:proofErr w:type="spellEnd"/>
      <w:r w:rsidRPr="00C55617">
        <w:t>. 2020 Oct</w:t>
      </w:r>
      <w:proofErr w:type="gramStart"/>
      <w:r w:rsidRPr="00C55617">
        <w:t>;86</w:t>
      </w:r>
      <w:proofErr w:type="gramEnd"/>
      <w:r w:rsidRPr="00C55617">
        <w:t xml:space="preserve">(10):2014–6. </w:t>
      </w:r>
    </w:p>
    <w:p w14:paraId="13A98D69" w14:textId="77777777" w:rsidR="00C55617" w:rsidRPr="00C55617" w:rsidRDefault="00C55617" w:rsidP="00C55617">
      <w:pPr>
        <w:pStyle w:val="Bibliography"/>
      </w:pPr>
      <w:r w:rsidRPr="00C55617">
        <w:t>22.</w:t>
      </w:r>
      <w:r w:rsidRPr="00C55617">
        <w:tab/>
      </w:r>
      <w:proofErr w:type="spellStart"/>
      <w:r w:rsidRPr="00C55617">
        <w:t>Helfand</w:t>
      </w:r>
      <w:proofErr w:type="spellEnd"/>
      <w:r w:rsidRPr="00C55617">
        <w:t xml:space="preserve"> BKI, Webb M, </w:t>
      </w:r>
      <w:proofErr w:type="spellStart"/>
      <w:r w:rsidRPr="00C55617">
        <w:t>Gartaganis</w:t>
      </w:r>
      <w:proofErr w:type="spellEnd"/>
      <w:r w:rsidRPr="00C55617">
        <w:t xml:space="preserve"> SL, Fuller L, Kwon CS, Inouye SK. The Exclusion of Older Persons </w:t>
      </w:r>
      <w:proofErr w:type="gramStart"/>
      <w:r w:rsidRPr="00C55617">
        <w:t>From</w:t>
      </w:r>
      <w:proofErr w:type="gramEnd"/>
      <w:r w:rsidRPr="00C55617">
        <w:t xml:space="preserve"> Vaccine and Treatment Trials for Coronavirus Disease 2019—Missing the Target. JAMA Intern Med. 2020 Nov 1</w:t>
      </w:r>
      <w:proofErr w:type="gramStart"/>
      <w:r w:rsidRPr="00C55617">
        <w:t>;180</w:t>
      </w:r>
      <w:proofErr w:type="gramEnd"/>
      <w:r w:rsidRPr="00C55617">
        <w:t xml:space="preserve">(11):1546. </w:t>
      </w:r>
    </w:p>
    <w:p w14:paraId="6AA2A146" w14:textId="77777777" w:rsidR="00C55617" w:rsidRPr="00C55617" w:rsidRDefault="00C55617" w:rsidP="00C55617">
      <w:pPr>
        <w:pStyle w:val="Bibliography"/>
      </w:pPr>
      <w:r w:rsidRPr="00C55617">
        <w:t>23.</w:t>
      </w:r>
      <w:r w:rsidRPr="00C55617">
        <w:tab/>
      </w:r>
      <w:proofErr w:type="spellStart"/>
      <w:r w:rsidRPr="00C55617">
        <w:t>Daitch</w:t>
      </w:r>
      <w:proofErr w:type="spellEnd"/>
      <w:r w:rsidRPr="00C55617">
        <w:t xml:space="preserve"> V, </w:t>
      </w:r>
      <w:proofErr w:type="spellStart"/>
      <w:r w:rsidRPr="00C55617">
        <w:t>Turjeman</w:t>
      </w:r>
      <w:proofErr w:type="spellEnd"/>
      <w:r w:rsidRPr="00C55617">
        <w:t xml:space="preserve"> A, </w:t>
      </w:r>
      <w:proofErr w:type="spellStart"/>
      <w:r w:rsidRPr="00C55617">
        <w:t>Poran</w:t>
      </w:r>
      <w:proofErr w:type="spellEnd"/>
      <w:r w:rsidRPr="00C55617">
        <w:t xml:space="preserve"> I, Tau N, </w:t>
      </w:r>
      <w:proofErr w:type="spellStart"/>
      <w:r w:rsidRPr="00C55617">
        <w:t>Ayalon-Dangur</w:t>
      </w:r>
      <w:proofErr w:type="spellEnd"/>
      <w:r w:rsidRPr="00C55617">
        <w:t xml:space="preserve"> I, </w:t>
      </w:r>
      <w:proofErr w:type="spellStart"/>
      <w:r w:rsidRPr="00C55617">
        <w:t>Nashashibi</w:t>
      </w:r>
      <w:proofErr w:type="spellEnd"/>
      <w:r w:rsidRPr="00C55617">
        <w:t xml:space="preserve"> J, et al. Underrepresentation of women in randomized controlled trials: a systematic review and meta-analysis. Trials. 2022 Dec 21</w:t>
      </w:r>
      <w:proofErr w:type="gramStart"/>
      <w:r w:rsidRPr="00C55617">
        <w:t>;23</w:t>
      </w:r>
      <w:proofErr w:type="gramEnd"/>
      <w:r w:rsidRPr="00C55617">
        <w:t xml:space="preserve">(1):1038. </w:t>
      </w:r>
    </w:p>
    <w:p w14:paraId="7C11FA1B" w14:textId="77777777" w:rsidR="00C55617" w:rsidRPr="00C55617" w:rsidRDefault="00C55617" w:rsidP="00C55617">
      <w:pPr>
        <w:pStyle w:val="Bibliography"/>
      </w:pPr>
      <w:r w:rsidRPr="00C55617">
        <w:t>24.</w:t>
      </w:r>
      <w:r w:rsidRPr="00C55617">
        <w:tab/>
      </w:r>
      <w:proofErr w:type="spellStart"/>
      <w:r w:rsidRPr="00C55617">
        <w:t>Holtzman</w:t>
      </w:r>
      <w:proofErr w:type="spellEnd"/>
      <w:r w:rsidRPr="00C55617">
        <w:t xml:space="preserve"> JN, Kaur G, Power JE, </w:t>
      </w:r>
      <w:proofErr w:type="spellStart"/>
      <w:r w:rsidRPr="00C55617">
        <w:t>Barkhordarian</w:t>
      </w:r>
      <w:proofErr w:type="spellEnd"/>
      <w:r w:rsidRPr="00C55617">
        <w:t xml:space="preserve"> M, Mares A, </w:t>
      </w:r>
      <w:proofErr w:type="spellStart"/>
      <w:r w:rsidRPr="00C55617">
        <w:t>Goyal</w:t>
      </w:r>
      <w:proofErr w:type="spellEnd"/>
      <w:r w:rsidRPr="00C55617">
        <w:t xml:space="preserve"> A, et al. Underrepresentation of Women in Late-Breaking Cardiovascular Clinical Trials. J </w:t>
      </w:r>
      <w:proofErr w:type="spellStart"/>
      <w:r w:rsidRPr="00C55617">
        <w:t>Womens</w:t>
      </w:r>
      <w:proofErr w:type="spellEnd"/>
      <w:r w:rsidRPr="00C55617">
        <w:t xml:space="preserve"> Health 2002. 2023 Jun</w:t>
      </w:r>
      <w:proofErr w:type="gramStart"/>
      <w:r w:rsidRPr="00C55617">
        <w:t>;32</w:t>
      </w:r>
      <w:proofErr w:type="gramEnd"/>
      <w:r w:rsidRPr="00C55617">
        <w:t xml:space="preserve">(6):635–40. </w:t>
      </w:r>
    </w:p>
    <w:p w14:paraId="58B4CB6D" w14:textId="77777777" w:rsidR="00C55617" w:rsidRPr="00C55617" w:rsidRDefault="00C55617" w:rsidP="00C55617">
      <w:pPr>
        <w:pStyle w:val="Bibliography"/>
      </w:pPr>
      <w:r w:rsidRPr="00C55617">
        <w:t>25.</w:t>
      </w:r>
      <w:r w:rsidRPr="00C55617">
        <w:tab/>
        <w:t xml:space="preserve">Gray WK, </w:t>
      </w:r>
      <w:proofErr w:type="spellStart"/>
      <w:r w:rsidRPr="00C55617">
        <w:t>Navaratnam</w:t>
      </w:r>
      <w:proofErr w:type="spellEnd"/>
      <w:r w:rsidRPr="00C55617">
        <w:t xml:space="preserve"> AV, Day J, </w:t>
      </w:r>
      <w:proofErr w:type="spellStart"/>
      <w:r w:rsidRPr="00C55617">
        <w:t>Wendon</w:t>
      </w:r>
      <w:proofErr w:type="spellEnd"/>
      <w:r w:rsidRPr="00C55617">
        <w:t xml:space="preserve"> J, Briggs TWR. COVID-19 hospital activity and in-hospital mortality during the first and second waves of the pandemic in England: an observational study. Thorax. 2021 Nov 24</w:t>
      </w:r>
      <w:proofErr w:type="gramStart"/>
      <w:r w:rsidRPr="00C55617">
        <w:t>;thoraxjnl</w:t>
      </w:r>
      <w:proofErr w:type="gramEnd"/>
      <w:r w:rsidRPr="00C55617">
        <w:t xml:space="preserve">-2021-218025. </w:t>
      </w:r>
    </w:p>
    <w:p w14:paraId="2AED0AE9" w14:textId="77777777" w:rsidR="00C55617" w:rsidRPr="00C55617" w:rsidRDefault="00C55617" w:rsidP="00C55617">
      <w:pPr>
        <w:pStyle w:val="Bibliography"/>
      </w:pPr>
      <w:r w:rsidRPr="00C55617">
        <w:t>26.</w:t>
      </w:r>
      <w:r w:rsidRPr="00C55617">
        <w:tab/>
        <w:t>Au WY, Cheung PPH. Effectiveness of heterologous and homologous covid-19 vaccine regimens: living systematic review with network meta-analysis. BMJ. 2022 May 31</w:t>
      </w:r>
      <w:proofErr w:type="gramStart"/>
      <w:r w:rsidRPr="00C55617">
        <w:t>;377:e069989</w:t>
      </w:r>
      <w:proofErr w:type="gramEnd"/>
      <w:r w:rsidRPr="00C55617">
        <w:t xml:space="preserve">. </w:t>
      </w:r>
    </w:p>
    <w:p w14:paraId="62C85F37" w14:textId="77777777" w:rsidR="00C55617" w:rsidRPr="00C55617" w:rsidRDefault="00C55617" w:rsidP="00C55617">
      <w:pPr>
        <w:pStyle w:val="Bibliography"/>
      </w:pPr>
      <w:r w:rsidRPr="00C55617">
        <w:t>27.</w:t>
      </w:r>
      <w:r w:rsidRPr="00C55617">
        <w:tab/>
        <w:t>Lopez Bernal J, Andrews N, Gower C, Robertson C, Stowe J, Tessier E, et al. Effectiveness of the Pfizer-</w:t>
      </w:r>
      <w:proofErr w:type="spellStart"/>
      <w:r w:rsidRPr="00C55617">
        <w:t>BioNTech</w:t>
      </w:r>
      <w:proofErr w:type="spellEnd"/>
      <w:r w:rsidRPr="00C55617">
        <w:t xml:space="preserve"> and Oxford-AstraZeneca vaccines on covid-19 related symptoms, hospital admissions, and mortality in older adults in England: test negative case-control study. BMJ. 2021 May 13</w:t>
      </w:r>
      <w:proofErr w:type="gramStart"/>
      <w:r w:rsidRPr="00C55617">
        <w:t>;n1088</w:t>
      </w:r>
      <w:proofErr w:type="gramEnd"/>
      <w:r w:rsidRPr="00C55617">
        <w:t xml:space="preserve">. </w:t>
      </w:r>
    </w:p>
    <w:p w14:paraId="3BF9A144" w14:textId="77777777" w:rsidR="00C55617" w:rsidRPr="00C55617" w:rsidRDefault="00C55617" w:rsidP="00C55617">
      <w:pPr>
        <w:pStyle w:val="Bibliography"/>
      </w:pPr>
      <w:r w:rsidRPr="00C55617">
        <w:t>28.</w:t>
      </w:r>
      <w:r w:rsidRPr="00C55617">
        <w:tab/>
        <w:t xml:space="preserve">RECOVERY Collaborative Group, Horby P, Lim WS, </w:t>
      </w:r>
      <w:proofErr w:type="spellStart"/>
      <w:r w:rsidRPr="00C55617">
        <w:t>Emberson</w:t>
      </w:r>
      <w:proofErr w:type="spellEnd"/>
      <w:r w:rsidRPr="00C55617">
        <w:t xml:space="preserve"> JR, Mafham M, Bell JL, et al. Dexamethasone in Hospitalized Patients with Covid-19. N </w:t>
      </w:r>
      <w:proofErr w:type="spellStart"/>
      <w:r w:rsidRPr="00C55617">
        <w:t>Engl</w:t>
      </w:r>
      <w:proofErr w:type="spellEnd"/>
      <w:r w:rsidRPr="00C55617">
        <w:t xml:space="preserve"> J Med. 2021 Feb 25</w:t>
      </w:r>
      <w:proofErr w:type="gramStart"/>
      <w:r w:rsidRPr="00C55617">
        <w:t>;384</w:t>
      </w:r>
      <w:proofErr w:type="gramEnd"/>
      <w:r w:rsidRPr="00C55617">
        <w:t xml:space="preserve">(8):693–704. </w:t>
      </w:r>
    </w:p>
    <w:p w14:paraId="4BEA35AE" w14:textId="5C71B85A" w:rsidR="00EE4033" w:rsidRPr="00B023C8" w:rsidRDefault="000B23C9" w:rsidP="00350886">
      <w:pPr>
        <w:pStyle w:val="Bibliography"/>
        <w:spacing w:after="0" w:line="480" w:lineRule="auto"/>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C55617" w:rsidRDefault="00C55617" w:rsidP="00CB4CB7">
      <w:pPr>
        <w:spacing w:after="0" w:line="240" w:lineRule="auto"/>
      </w:pPr>
      <w:r>
        <w:separator/>
      </w:r>
    </w:p>
  </w:endnote>
  <w:endnote w:type="continuationSeparator" w:id="0">
    <w:p w14:paraId="2282023C" w14:textId="77777777" w:rsidR="00C55617" w:rsidRDefault="00C55617" w:rsidP="00CB4CB7">
      <w:pPr>
        <w:spacing w:after="0" w:line="240" w:lineRule="auto"/>
      </w:pPr>
      <w:r>
        <w:continuationSeparator/>
      </w:r>
    </w:p>
  </w:endnote>
  <w:endnote w:type="continuationNotice" w:id="1">
    <w:p w14:paraId="3EC02C17" w14:textId="77777777" w:rsidR="00C55617" w:rsidRDefault="00C55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664AD91B" w:rsidR="00C55617" w:rsidRDefault="00C55617">
        <w:pPr>
          <w:pStyle w:val="Footer"/>
          <w:jc w:val="right"/>
        </w:pPr>
        <w:r>
          <w:fldChar w:fldCharType="begin"/>
        </w:r>
        <w:r>
          <w:instrText xml:space="preserve"> PAGE   \* MERGEFORMAT </w:instrText>
        </w:r>
        <w:r>
          <w:fldChar w:fldCharType="separate"/>
        </w:r>
        <w:r w:rsidR="0021484B">
          <w:rPr>
            <w:noProof/>
          </w:rPr>
          <w:t>20</w:t>
        </w:r>
        <w:r>
          <w:rPr>
            <w:noProof/>
          </w:rPr>
          <w:fldChar w:fldCharType="end"/>
        </w:r>
      </w:p>
    </w:sdtContent>
  </w:sdt>
  <w:p w14:paraId="13496013" w14:textId="77777777" w:rsidR="00C55617" w:rsidRDefault="00C55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C55617" w:rsidRDefault="00C55617" w:rsidP="00CB4CB7">
      <w:pPr>
        <w:spacing w:after="0" w:line="240" w:lineRule="auto"/>
      </w:pPr>
      <w:r>
        <w:separator/>
      </w:r>
    </w:p>
  </w:footnote>
  <w:footnote w:type="continuationSeparator" w:id="0">
    <w:p w14:paraId="6F33E70E" w14:textId="77777777" w:rsidR="00C55617" w:rsidRDefault="00C55617" w:rsidP="00CB4CB7">
      <w:pPr>
        <w:spacing w:after="0" w:line="240" w:lineRule="auto"/>
      </w:pPr>
      <w:r>
        <w:continuationSeparator/>
      </w:r>
    </w:p>
  </w:footnote>
  <w:footnote w:type="continuationNotice" w:id="1">
    <w:p w14:paraId="22C883E2" w14:textId="77777777" w:rsidR="00C55617" w:rsidRDefault="00C556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2919"/>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484B"/>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7A6"/>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886"/>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3370"/>
    <w:rsid w:val="003A4169"/>
    <w:rsid w:val="003B397F"/>
    <w:rsid w:val="003B50D3"/>
    <w:rsid w:val="003B55B2"/>
    <w:rsid w:val="003C22DF"/>
    <w:rsid w:val="003D20F8"/>
    <w:rsid w:val="003D3A75"/>
    <w:rsid w:val="003D6177"/>
    <w:rsid w:val="003D7011"/>
    <w:rsid w:val="003E0C33"/>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0D35"/>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596"/>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6E4"/>
    <w:rsid w:val="00711B95"/>
    <w:rsid w:val="00712357"/>
    <w:rsid w:val="0071565F"/>
    <w:rsid w:val="007205A2"/>
    <w:rsid w:val="00721C8E"/>
    <w:rsid w:val="0072344C"/>
    <w:rsid w:val="00726D7D"/>
    <w:rsid w:val="007307E5"/>
    <w:rsid w:val="00733A81"/>
    <w:rsid w:val="00735C40"/>
    <w:rsid w:val="007365F7"/>
    <w:rsid w:val="0073667E"/>
    <w:rsid w:val="00737C53"/>
    <w:rsid w:val="00740651"/>
    <w:rsid w:val="007414D6"/>
    <w:rsid w:val="00742468"/>
    <w:rsid w:val="0074297F"/>
    <w:rsid w:val="00742CCC"/>
    <w:rsid w:val="00743D32"/>
    <w:rsid w:val="00744791"/>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1C3"/>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3E66"/>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4DD4"/>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5617"/>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539D"/>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0A2919"/>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384"/>
      </w:tabs>
      <w:spacing w:after="240" w:line="240" w:lineRule="auto"/>
      <w:ind w:left="384" w:hanging="38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644596"/>
    <w:pPr>
      <w:spacing w:before="180" w:after="180" w:line="240" w:lineRule="auto"/>
    </w:pPr>
    <w:rPr>
      <w:szCs w:val="24"/>
      <w:lang w:val="en-US"/>
    </w:rPr>
  </w:style>
  <w:style w:type="character" w:customStyle="1" w:styleId="BodyTextChar">
    <w:name w:val="Body Text Char"/>
    <w:basedOn w:val="DefaultParagraphFont"/>
    <w:link w:val="BodyText"/>
    <w:rsid w:val="00644596"/>
    <w:rPr>
      <w:rFonts w:ascii="Mulish" w:hAnsi="Mulish"/>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186915820">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7E58-9DCA-4BD7-9D6D-606DC995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13531</Words>
  <Characters>77130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4</cp:revision>
  <cp:lastPrinted>2023-02-01T16:58:00Z</cp:lastPrinted>
  <dcterms:created xsi:type="dcterms:W3CDTF">2024-06-15T16:07:00Z</dcterms:created>
  <dcterms:modified xsi:type="dcterms:W3CDTF">2024-06-15T19:35:00Z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id="j1mymaME"/&gt;&lt;style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