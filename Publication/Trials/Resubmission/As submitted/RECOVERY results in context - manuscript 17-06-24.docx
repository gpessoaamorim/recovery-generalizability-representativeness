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8AFEC" w14:textId="246FCCFC" w:rsidR="009644D0" w:rsidRPr="00B023C8" w:rsidRDefault="006037EB" w:rsidP="00350886">
      <w:pPr>
        <w:pStyle w:val="Heading1"/>
        <w:spacing w:before="0" w:line="480" w:lineRule="auto"/>
      </w:pPr>
      <w:r w:rsidRPr="00B023C8">
        <w:t>Title page</w:t>
      </w:r>
    </w:p>
    <w:p w14:paraId="188838A3" w14:textId="3676F280" w:rsidR="00BA71D4" w:rsidRPr="00B023C8" w:rsidRDefault="00BA71D4" w:rsidP="00350886">
      <w:pPr>
        <w:spacing w:after="0" w:line="480" w:lineRule="auto"/>
        <w:rPr>
          <w:b/>
        </w:rPr>
      </w:pPr>
      <w:r w:rsidRPr="00B023C8">
        <w:rPr>
          <w:b/>
        </w:rPr>
        <w:t>Title:</w:t>
      </w:r>
    </w:p>
    <w:p w14:paraId="57D5AA24" w14:textId="3CBFB51C" w:rsidR="00BA71D4" w:rsidRPr="00B023C8" w:rsidRDefault="009C23F3" w:rsidP="00350886">
      <w:pPr>
        <w:spacing w:after="0" w:line="480" w:lineRule="auto"/>
      </w:pPr>
      <w:r>
        <w:t>Clinical</w:t>
      </w:r>
      <w:r w:rsidR="005F358B">
        <w:t xml:space="preserve"> </w:t>
      </w:r>
      <w:r>
        <w:t>t</w:t>
      </w:r>
      <w:r w:rsidR="00A40296">
        <w:t>rial results in context</w:t>
      </w:r>
      <w:r w:rsidR="000B0D1F">
        <w:t>:</w:t>
      </w:r>
      <w:r w:rsidR="00FA75C6" w:rsidRPr="00B023C8">
        <w:t xml:space="preserve"> </w:t>
      </w:r>
      <w:r w:rsidR="006F1C94" w:rsidRPr="00B023C8">
        <w:t xml:space="preserve">comparison of </w:t>
      </w:r>
      <w:r w:rsidR="00E80C83" w:rsidRPr="00B023C8">
        <w:t>baseline characteristics and outcomes</w:t>
      </w:r>
      <w:r w:rsidR="00350886">
        <w:t xml:space="preserve"> of 38</w:t>
      </w:r>
      <w:r w:rsidR="006F1C94" w:rsidRPr="00B023C8">
        <w:t xml:space="preserve">510 </w:t>
      </w:r>
      <w:r w:rsidR="000B0D1F">
        <w:t xml:space="preserve">RECOVERY </w:t>
      </w:r>
      <w:r w:rsidR="006F1C94" w:rsidRPr="00B023C8">
        <w:t>trial participants versus</w:t>
      </w:r>
      <w:r w:rsidR="00FA75C6" w:rsidRPr="00B023C8">
        <w:t xml:space="preserve"> a reference population of </w:t>
      </w:r>
      <w:r w:rsidR="00350886">
        <w:t>346</w:t>
      </w:r>
      <w:r w:rsidR="0016745B" w:rsidRPr="00B023C8">
        <w:t xml:space="preserve">271 </w:t>
      </w:r>
      <w:r w:rsidR="00FA75C6" w:rsidRPr="00B023C8">
        <w:t xml:space="preserve">people </w:t>
      </w:r>
      <w:r w:rsidR="006F1C94" w:rsidRPr="00B023C8">
        <w:t>hospitalised</w:t>
      </w:r>
      <w:r w:rsidR="00FA75C6" w:rsidRPr="00B023C8">
        <w:t xml:space="preserve"> with COVID-19 in England</w:t>
      </w:r>
      <w:r w:rsidR="00A811EC" w:rsidRPr="00B023C8">
        <w:t xml:space="preserve"> </w:t>
      </w:r>
    </w:p>
    <w:p w14:paraId="29114D26" w14:textId="5BD9FF53" w:rsidR="00350886" w:rsidRPr="00B023C8" w:rsidRDefault="00350886" w:rsidP="00350886">
      <w:pPr>
        <w:spacing w:after="0" w:line="480" w:lineRule="auto"/>
        <w:rPr>
          <w:b/>
        </w:rPr>
      </w:pPr>
    </w:p>
    <w:p w14:paraId="1F33E328" w14:textId="743A21D9" w:rsidR="00BA71D4" w:rsidRPr="00B023C8" w:rsidRDefault="00BA71D4" w:rsidP="00350886">
      <w:pPr>
        <w:spacing w:after="0" w:line="480" w:lineRule="auto"/>
        <w:rPr>
          <w:b/>
        </w:rPr>
      </w:pPr>
      <w:r w:rsidRPr="00B023C8">
        <w:rPr>
          <w:b/>
        </w:rPr>
        <w:t>Authors:</w:t>
      </w:r>
    </w:p>
    <w:p w14:paraId="7ACB1E65" w14:textId="14BA9DE7" w:rsidR="009374BA" w:rsidRPr="00B023C8" w:rsidRDefault="009374BA" w:rsidP="00350886">
      <w:pPr>
        <w:spacing w:after="0" w:line="480" w:lineRule="auto"/>
      </w:pPr>
      <w:r w:rsidRPr="00B023C8">
        <w:t>Guilherme Pessoa-Amorim</w:t>
      </w:r>
      <w:r>
        <w:rPr>
          <w:vertAlign w:val="superscript"/>
        </w:rPr>
        <w:t>ab</w:t>
      </w:r>
      <w:r w:rsidRPr="00B023C8">
        <w:rPr>
          <w:color w:val="2A2A2A"/>
          <w:sz w:val="23"/>
          <w:szCs w:val="23"/>
          <w:shd w:val="clear" w:color="auto" w:fill="FFFFFF"/>
        </w:rPr>
        <w:t>†*</w:t>
      </w:r>
      <w:r w:rsidRPr="00B023C8">
        <w:t>, Raphael Goldacre</w:t>
      </w:r>
      <w:r w:rsidRPr="00347F0D">
        <w:rPr>
          <w:vertAlign w:val="superscript"/>
        </w:rPr>
        <w:t>c</w:t>
      </w:r>
      <w:r w:rsidRPr="00B023C8">
        <w:rPr>
          <w:color w:val="2A2A2A"/>
          <w:sz w:val="23"/>
          <w:szCs w:val="23"/>
          <w:shd w:val="clear" w:color="auto" w:fill="FFFFFF"/>
        </w:rPr>
        <w:t>†</w:t>
      </w:r>
      <w:r w:rsidRPr="00B023C8">
        <w:t>, Charles Crichton</w:t>
      </w:r>
      <w:r>
        <w:rPr>
          <w:vertAlign w:val="superscript"/>
        </w:rPr>
        <w:t>c</w:t>
      </w:r>
      <w:r w:rsidRPr="00B023C8">
        <w:rPr>
          <w:color w:val="2A2A2A"/>
          <w:sz w:val="23"/>
          <w:szCs w:val="23"/>
          <w:shd w:val="clear" w:color="auto" w:fill="FFFFFF"/>
        </w:rPr>
        <w:t>†</w:t>
      </w:r>
      <w:r w:rsidRPr="00B023C8">
        <w:t>, Will Stevens</w:t>
      </w:r>
      <w:r w:rsidRPr="00347F0D">
        <w:rPr>
          <w:vertAlign w:val="superscript"/>
        </w:rPr>
        <w:t>ab</w:t>
      </w:r>
      <w:r w:rsidRPr="00B023C8">
        <w:t>, Michelle Nunn</w:t>
      </w:r>
      <w:r w:rsidRPr="00347F0D">
        <w:rPr>
          <w:vertAlign w:val="superscript"/>
        </w:rPr>
        <w:t>ab</w:t>
      </w:r>
      <w:r>
        <w:t>,</w:t>
      </w:r>
      <w:r w:rsidRPr="00B023C8">
        <w:t xml:space="preserve"> Andy King</w:t>
      </w:r>
      <w:r>
        <w:rPr>
          <w:vertAlign w:val="superscript"/>
        </w:rPr>
        <w:t>d</w:t>
      </w:r>
      <w:r w:rsidRPr="00B023C8">
        <w:t>, Dave Murray</w:t>
      </w:r>
      <w:r>
        <w:rPr>
          <w:vertAlign w:val="superscript"/>
        </w:rPr>
        <w:t>d</w:t>
      </w:r>
      <w:r w:rsidRPr="00B023C8">
        <w:t xml:space="preserve">, Richard </w:t>
      </w:r>
      <w:r>
        <w:t>Welsh</w:t>
      </w:r>
      <w:r>
        <w:rPr>
          <w:vertAlign w:val="superscript"/>
        </w:rPr>
        <w:t>d</w:t>
      </w:r>
      <w:r w:rsidRPr="00B023C8">
        <w:t>,</w:t>
      </w:r>
      <w:r>
        <w:t xml:space="preserve"> Heather Pinches</w:t>
      </w:r>
      <w:r>
        <w:rPr>
          <w:vertAlign w:val="superscript"/>
        </w:rPr>
        <w:t>e</w:t>
      </w:r>
      <w:r>
        <w:t>, Andrew Rees</w:t>
      </w:r>
      <w:r>
        <w:rPr>
          <w:vertAlign w:val="superscript"/>
        </w:rPr>
        <w:t>e</w:t>
      </w:r>
      <w:r>
        <w:t>,</w:t>
      </w:r>
      <w:r w:rsidRPr="00B023C8">
        <w:t xml:space="preserve"> Eva </w:t>
      </w:r>
      <w:r>
        <w:t xml:space="preserve">JA </w:t>
      </w:r>
      <w:r w:rsidRPr="00B023C8">
        <w:t>Morris</w:t>
      </w:r>
      <w:r w:rsidRPr="00347F0D">
        <w:rPr>
          <w:vertAlign w:val="superscript"/>
        </w:rPr>
        <w:t>c</w:t>
      </w:r>
      <w:r>
        <w:rPr>
          <w:vertAlign w:val="superscript"/>
        </w:rPr>
        <w:t>f</w:t>
      </w:r>
      <w:r w:rsidRPr="00B023C8">
        <w:t>, Martin Landray</w:t>
      </w:r>
      <w:r w:rsidRPr="00347F0D">
        <w:rPr>
          <w:vertAlign w:val="superscript"/>
        </w:rPr>
        <w:t>ab</w:t>
      </w:r>
      <w:r w:rsidR="00E4539D">
        <w:rPr>
          <w:vertAlign w:val="superscript"/>
        </w:rPr>
        <w:t>cf</w:t>
      </w:r>
      <w:r w:rsidRPr="00B023C8">
        <w:t>, Richard Haynes</w:t>
      </w:r>
      <w:r w:rsidRPr="00347F0D">
        <w:rPr>
          <w:vertAlign w:val="superscript"/>
        </w:rPr>
        <w:t>ab</w:t>
      </w:r>
      <w:r w:rsidRPr="00B023C8">
        <w:t>, Peter Horby</w:t>
      </w:r>
      <w:r>
        <w:rPr>
          <w:vertAlign w:val="superscript"/>
        </w:rPr>
        <w:t>ghij</w:t>
      </w:r>
      <w:r w:rsidRPr="00B023C8">
        <w:t>, Karl Wallendszus</w:t>
      </w:r>
      <w:r w:rsidRPr="00347F0D">
        <w:rPr>
          <w:vertAlign w:val="superscript"/>
        </w:rPr>
        <w:t>ab</w:t>
      </w:r>
      <w:r w:rsidRPr="00B023C8">
        <w:t xml:space="preserve">, </w:t>
      </w:r>
      <w:r>
        <w:t>Leon Peto</w:t>
      </w:r>
      <w:r w:rsidRPr="00347F0D">
        <w:rPr>
          <w:vertAlign w:val="superscript"/>
        </w:rPr>
        <w:t>ab</w:t>
      </w:r>
      <w:r>
        <w:rPr>
          <w:vertAlign w:val="superscript"/>
        </w:rPr>
        <w:t>j</w:t>
      </w:r>
      <w:r>
        <w:t xml:space="preserve">, </w:t>
      </w:r>
      <w:r w:rsidRPr="00B023C8">
        <w:t>Mark Campbell</w:t>
      </w:r>
      <w:r w:rsidRPr="00347F0D">
        <w:rPr>
          <w:vertAlign w:val="superscript"/>
        </w:rPr>
        <w:t>ab</w:t>
      </w:r>
      <w:r>
        <w:rPr>
          <w:vertAlign w:val="superscript"/>
        </w:rPr>
        <w:t>j</w:t>
      </w:r>
      <w:r w:rsidRPr="00B023C8">
        <w:t>‡</w:t>
      </w:r>
      <w:r>
        <w:t>,</w:t>
      </w:r>
      <w:r w:rsidRPr="00B023C8">
        <w:t xml:space="preserve"> Charlie Harper</w:t>
      </w:r>
      <w:r w:rsidRPr="00347F0D">
        <w:rPr>
          <w:vertAlign w:val="superscript"/>
        </w:rPr>
        <w:t>ab</w:t>
      </w:r>
      <w:r w:rsidRPr="00B023C8">
        <w:t>‡</w:t>
      </w:r>
      <w:r>
        <w:t>,</w:t>
      </w:r>
      <w:r w:rsidRPr="00B023C8">
        <w:t xml:space="preserve"> Marion Mafham</w:t>
      </w:r>
      <w:r w:rsidRPr="00347F0D">
        <w:rPr>
          <w:vertAlign w:val="superscript"/>
        </w:rPr>
        <w:t>ab</w:t>
      </w:r>
      <w:r w:rsidRPr="00B023C8">
        <w:t>‡</w:t>
      </w:r>
    </w:p>
    <w:p w14:paraId="5D5A0C7D" w14:textId="77777777" w:rsidR="009374BA" w:rsidRPr="00B023C8" w:rsidRDefault="009374BA" w:rsidP="00350886">
      <w:pPr>
        <w:spacing w:after="0" w:line="480" w:lineRule="auto"/>
      </w:pPr>
      <w:r w:rsidRPr="00B023C8">
        <w:rPr>
          <w:color w:val="2A2A2A"/>
          <w:sz w:val="23"/>
          <w:szCs w:val="23"/>
          <w:shd w:val="clear" w:color="auto" w:fill="FFFFFF"/>
        </w:rPr>
        <w:t>†J</w:t>
      </w:r>
      <w:r w:rsidRPr="00B023C8">
        <w:t>oint first-authors</w:t>
      </w:r>
    </w:p>
    <w:p w14:paraId="629E04BB" w14:textId="77777777" w:rsidR="009374BA" w:rsidRPr="00B023C8" w:rsidRDefault="009374BA" w:rsidP="00350886">
      <w:pPr>
        <w:spacing w:after="0" w:line="480" w:lineRule="auto"/>
      </w:pPr>
      <w:r w:rsidRPr="00B023C8">
        <w:t>‡Joint senior authors</w:t>
      </w:r>
    </w:p>
    <w:p w14:paraId="6328544C" w14:textId="77777777" w:rsidR="009374BA" w:rsidRPr="00B023C8" w:rsidRDefault="009374BA" w:rsidP="00350886">
      <w:pPr>
        <w:spacing w:after="0" w:line="480" w:lineRule="auto"/>
        <w:rPr>
          <w:b/>
        </w:rPr>
      </w:pPr>
    </w:p>
    <w:p w14:paraId="1D36C3B3" w14:textId="77777777" w:rsidR="009374BA" w:rsidRPr="00B023C8" w:rsidRDefault="009374BA" w:rsidP="00350886">
      <w:pPr>
        <w:spacing w:after="0" w:line="480" w:lineRule="auto"/>
        <w:rPr>
          <w:b/>
        </w:rPr>
      </w:pPr>
      <w:r w:rsidRPr="00B023C8">
        <w:rPr>
          <w:b/>
        </w:rPr>
        <w:t>Affiliations:</w:t>
      </w:r>
    </w:p>
    <w:p w14:paraId="58FE6691" w14:textId="77777777" w:rsidR="009374BA" w:rsidRPr="00B023C8" w:rsidRDefault="009374BA" w:rsidP="00350886">
      <w:pPr>
        <w:pStyle w:val="ListParagraph"/>
        <w:numPr>
          <w:ilvl w:val="0"/>
          <w:numId w:val="30"/>
        </w:numPr>
        <w:spacing w:after="0" w:line="480" w:lineRule="auto"/>
        <w:ind w:left="142" w:hanging="142"/>
      </w:pPr>
      <w:r w:rsidRPr="00B023C8">
        <w:t>Clinical Trial Service Unit, Oxford Population Health, University of Oxford, Oxford, United Kingdom</w:t>
      </w:r>
    </w:p>
    <w:p w14:paraId="32B1BFE3" w14:textId="77777777" w:rsidR="009374BA" w:rsidRPr="00B023C8" w:rsidRDefault="009374BA" w:rsidP="00350886">
      <w:pPr>
        <w:pStyle w:val="ListParagraph"/>
        <w:numPr>
          <w:ilvl w:val="0"/>
          <w:numId w:val="30"/>
        </w:numPr>
        <w:spacing w:after="0" w:line="480" w:lineRule="auto"/>
        <w:ind w:left="142" w:hanging="142"/>
      </w:pPr>
      <w:r w:rsidRPr="00B023C8">
        <w:t>Medical Research Council Population Health Research Unit, Oxford Population Health, University of Oxford, Oxford, United Kingdom</w:t>
      </w:r>
    </w:p>
    <w:p w14:paraId="681B40ED" w14:textId="77777777" w:rsidR="009374BA" w:rsidRDefault="009374BA" w:rsidP="00350886">
      <w:pPr>
        <w:pStyle w:val="ListParagraph"/>
        <w:numPr>
          <w:ilvl w:val="0"/>
          <w:numId w:val="30"/>
        </w:numPr>
        <w:spacing w:after="0" w:line="480" w:lineRule="auto"/>
        <w:ind w:left="142" w:hanging="142"/>
      </w:pPr>
      <w:r w:rsidRPr="00B023C8">
        <w:t xml:space="preserve">Big Data Institute, </w:t>
      </w:r>
      <w:r>
        <w:t xml:space="preserve">Oxford Population Health, </w:t>
      </w:r>
      <w:r w:rsidRPr="00B023C8">
        <w:t>University of Oxford, Oxford, United Kingdom</w:t>
      </w:r>
    </w:p>
    <w:p w14:paraId="7896BFA7" w14:textId="77777777" w:rsidR="009374BA" w:rsidRDefault="009374BA" w:rsidP="00350886">
      <w:pPr>
        <w:pStyle w:val="ListParagraph"/>
        <w:numPr>
          <w:ilvl w:val="0"/>
          <w:numId w:val="30"/>
        </w:numPr>
        <w:spacing w:after="0" w:line="480" w:lineRule="auto"/>
        <w:ind w:left="142" w:hanging="142"/>
      </w:pPr>
      <w:r>
        <w:lastRenderedPageBreak/>
        <w:t>National Perinatal Epidemiology Unit, Oxford Population Health, University of Oxford, Oxford, United Kingdom</w:t>
      </w:r>
    </w:p>
    <w:p w14:paraId="4A4357AA" w14:textId="77777777" w:rsidR="009374BA" w:rsidRDefault="009374BA" w:rsidP="00350886">
      <w:pPr>
        <w:pStyle w:val="ListParagraph"/>
        <w:numPr>
          <w:ilvl w:val="0"/>
          <w:numId w:val="30"/>
        </w:numPr>
        <w:spacing w:after="0" w:line="480" w:lineRule="auto"/>
        <w:ind w:left="142" w:hanging="142"/>
      </w:pPr>
      <w:r>
        <w:t>NHS DigiTrials, Leeds, United Kingdom</w:t>
      </w:r>
    </w:p>
    <w:p w14:paraId="1486E11D" w14:textId="77777777" w:rsidR="009374BA" w:rsidRDefault="009374BA" w:rsidP="00350886">
      <w:pPr>
        <w:pStyle w:val="ListParagraph"/>
        <w:numPr>
          <w:ilvl w:val="0"/>
          <w:numId w:val="30"/>
        </w:numPr>
        <w:spacing w:after="0" w:line="480" w:lineRule="auto"/>
        <w:ind w:left="142" w:hanging="142"/>
      </w:pPr>
      <w:r w:rsidRPr="00B023C8">
        <w:t xml:space="preserve">NIHR Oxford Biomedical Research Centre, </w:t>
      </w:r>
      <w:r>
        <w:t>Oxford University Hospitals NHS Foundation Trust</w:t>
      </w:r>
      <w:r w:rsidRPr="00B023C8">
        <w:t>, Oxford, United Kingdom</w:t>
      </w:r>
    </w:p>
    <w:p w14:paraId="1576CC89" w14:textId="77777777" w:rsidR="009374BA" w:rsidRPr="00B023C8" w:rsidRDefault="009374BA" w:rsidP="00350886">
      <w:pPr>
        <w:pStyle w:val="ListParagraph"/>
        <w:numPr>
          <w:ilvl w:val="0"/>
          <w:numId w:val="30"/>
        </w:numPr>
        <w:spacing w:after="0" w:line="480" w:lineRule="auto"/>
        <w:ind w:left="142" w:hanging="142"/>
      </w:pPr>
      <w:r w:rsidRPr="00B023C8">
        <w:t>Centre for Tropical Medicine and Global Health, Nuffield Department of Medicine, University of Oxford, Oxford, United Kingdom</w:t>
      </w:r>
    </w:p>
    <w:p w14:paraId="099163B0" w14:textId="77777777" w:rsidR="009374BA" w:rsidRPr="00B023C8" w:rsidRDefault="009374BA" w:rsidP="00350886">
      <w:pPr>
        <w:pStyle w:val="ListParagraph"/>
        <w:numPr>
          <w:ilvl w:val="0"/>
          <w:numId w:val="30"/>
        </w:numPr>
        <w:spacing w:after="0" w:line="480" w:lineRule="auto"/>
        <w:ind w:left="142" w:hanging="142"/>
      </w:pPr>
      <w:r w:rsidRPr="00B023C8">
        <w:t>International Severe Acute Respiratory and emerging Infections Consortium (ISARIC), University of</w:t>
      </w:r>
      <w:r>
        <w:t xml:space="preserve"> </w:t>
      </w:r>
      <w:r w:rsidRPr="00B023C8">
        <w:t>Oxford, Oxford, United Kingdom</w:t>
      </w:r>
    </w:p>
    <w:p w14:paraId="29AA0818" w14:textId="77777777" w:rsidR="009374BA" w:rsidRDefault="009374BA" w:rsidP="00350886">
      <w:pPr>
        <w:pStyle w:val="ListParagraph"/>
        <w:numPr>
          <w:ilvl w:val="0"/>
          <w:numId w:val="30"/>
        </w:numPr>
        <w:spacing w:after="0" w:line="480" w:lineRule="auto"/>
        <w:ind w:left="142" w:hanging="142"/>
      </w:pPr>
      <w:r w:rsidRPr="00B023C8">
        <w:t>Pandemic Sciences Centre, University of Oxford, Oxford, United Kingdom</w:t>
      </w:r>
    </w:p>
    <w:p w14:paraId="7B053A2F" w14:textId="77777777" w:rsidR="009374BA" w:rsidRDefault="009374BA" w:rsidP="00350886">
      <w:pPr>
        <w:pStyle w:val="ListParagraph"/>
        <w:numPr>
          <w:ilvl w:val="0"/>
          <w:numId w:val="30"/>
        </w:numPr>
        <w:spacing w:after="0" w:line="480" w:lineRule="auto"/>
        <w:ind w:left="142" w:hanging="142"/>
      </w:pPr>
      <w:r w:rsidRPr="005C10AC">
        <w:t>Department of Infectious Diseases and Microbiology, Oxford University Hospitals NHS Foundation Trust</w:t>
      </w:r>
      <w:r>
        <w:t>, Oxford, United Kingdom</w:t>
      </w:r>
    </w:p>
    <w:p w14:paraId="5E8C26F8" w14:textId="64A3A2F3" w:rsidR="0042664E" w:rsidRPr="00B023C8" w:rsidRDefault="0042664E" w:rsidP="00350886">
      <w:pPr>
        <w:spacing w:after="0" w:line="480" w:lineRule="auto"/>
        <w:rPr>
          <w:b/>
        </w:rPr>
      </w:pPr>
    </w:p>
    <w:p w14:paraId="6DC7A35C" w14:textId="1C3ABA04" w:rsidR="0000207B" w:rsidRPr="009C23F3" w:rsidRDefault="0053605E" w:rsidP="00350886">
      <w:pPr>
        <w:spacing w:after="0" w:line="480" w:lineRule="auto"/>
        <w:rPr>
          <w:b/>
          <w:lang w:val="pt-PT"/>
        </w:rPr>
      </w:pPr>
      <w:r w:rsidRPr="009C23F3">
        <w:rPr>
          <w:b/>
          <w:lang w:val="pt-PT"/>
        </w:rPr>
        <w:t>*</w:t>
      </w:r>
      <w:r w:rsidR="0000207B" w:rsidRPr="009C23F3">
        <w:rPr>
          <w:b/>
          <w:lang w:val="pt-PT"/>
        </w:rPr>
        <w:t>Corresponding author:</w:t>
      </w:r>
    </w:p>
    <w:p w14:paraId="74AF2DD9" w14:textId="40917144" w:rsidR="0000207B" w:rsidRDefault="00A12B6D" w:rsidP="00350886">
      <w:pPr>
        <w:spacing w:after="0" w:line="480" w:lineRule="auto"/>
      </w:pPr>
      <w:r w:rsidRPr="00D40CCC">
        <w:rPr>
          <w:lang w:val="pt-PT"/>
        </w:rPr>
        <w:t>Guilherme Pessoa-Amorim</w:t>
      </w:r>
      <w:r w:rsidR="00F47CE9" w:rsidRPr="00D40CCC">
        <w:rPr>
          <w:lang w:val="pt-PT"/>
        </w:rPr>
        <w:t xml:space="preserve">. </w:t>
      </w:r>
      <w:r w:rsidR="00F47CE9" w:rsidRPr="00B023C8">
        <w:t xml:space="preserve">Clinical Trial Service Unit, Richard Doll Building, Old Road Campus, University of Oxford, Roosevelt Drive, Oxford OX37LF, United Kingdom. Email: </w:t>
      </w:r>
      <w:hyperlink r:id="rId8" w:history="1">
        <w:r w:rsidRPr="00B023C8">
          <w:rPr>
            <w:rStyle w:val="Hyperlink"/>
          </w:rPr>
          <w:t>guilherme.pessoa-amorim@ndph.ox.ac.uk</w:t>
        </w:r>
      </w:hyperlink>
      <w:r w:rsidR="00F47CE9" w:rsidRPr="00B023C8">
        <w:t xml:space="preserve"> </w:t>
      </w:r>
    </w:p>
    <w:p w14:paraId="26B310BA" w14:textId="77777777" w:rsidR="00350886" w:rsidRPr="00B023C8" w:rsidRDefault="00350886" w:rsidP="00350886">
      <w:pPr>
        <w:spacing w:after="0" w:line="480" w:lineRule="auto"/>
      </w:pPr>
    </w:p>
    <w:p w14:paraId="550C98D2" w14:textId="2DDD7FCB" w:rsidR="00AF70F3" w:rsidRPr="00B023C8" w:rsidRDefault="0042664E" w:rsidP="00350886">
      <w:pPr>
        <w:spacing w:after="0" w:line="480" w:lineRule="auto"/>
        <w:rPr>
          <w:b/>
        </w:rPr>
      </w:pPr>
      <w:r w:rsidRPr="00B023C8">
        <w:rPr>
          <w:b/>
        </w:rPr>
        <w:t>Word count:</w:t>
      </w:r>
      <w:r w:rsidR="00E44850" w:rsidRPr="00B023C8">
        <w:rPr>
          <w:b/>
        </w:rPr>
        <w:t xml:space="preserve"> </w:t>
      </w:r>
      <w:r w:rsidR="00686866">
        <w:rPr>
          <w:b/>
        </w:rPr>
        <w:t>28</w:t>
      </w:r>
      <w:r w:rsidR="00A44DD4">
        <w:rPr>
          <w:b/>
        </w:rPr>
        <w:t xml:space="preserve">04 (excluding abstract </w:t>
      </w:r>
      <w:r w:rsidR="000061D2">
        <w:rPr>
          <w:b/>
        </w:rPr>
        <w:t>and declarations)</w:t>
      </w:r>
    </w:p>
    <w:p w14:paraId="5A361C9F" w14:textId="4227AF77" w:rsidR="00AF70F3" w:rsidRDefault="00AF70F3" w:rsidP="00350886">
      <w:pPr>
        <w:spacing w:after="0" w:line="480" w:lineRule="auto"/>
      </w:pPr>
    </w:p>
    <w:p w14:paraId="07834F30" w14:textId="51C35A58" w:rsidR="00350886" w:rsidRPr="00644596" w:rsidRDefault="00644596" w:rsidP="00350886">
      <w:pPr>
        <w:spacing w:after="0" w:line="480" w:lineRule="auto"/>
      </w:pPr>
      <w:r w:rsidRPr="00644596">
        <w:rPr>
          <w:b/>
        </w:rPr>
        <w:t>Keywords:</w:t>
      </w:r>
      <w:r>
        <w:rPr>
          <w:b/>
        </w:rPr>
        <w:t xml:space="preserve"> </w:t>
      </w:r>
      <w:r w:rsidRPr="00644596">
        <w:t>COVID-19, randomised trials, evidence translation, RECOVERY</w:t>
      </w:r>
    </w:p>
    <w:p w14:paraId="010ADAAE" w14:textId="5F9CD109" w:rsidR="00350886" w:rsidRDefault="00350886" w:rsidP="00350886">
      <w:pPr>
        <w:spacing w:after="0" w:line="480" w:lineRule="auto"/>
      </w:pPr>
    </w:p>
    <w:p w14:paraId="1E0C365D" w14:textId="52A732A2" w:rsidR="00350886" w:rsidRDefault="00350886" w:rsidP="00350886">
      <w:pPr>
        <w:spacing w:after="0" w:line="480" w:lineRule="auto"/>
      </w:pPr>
    </w:p>
    <w:p w14:paraId="734E606B" w14:textId="755D0BBA" w:rsidR="00350886" w:rsidRDefault="00350886" w:rsidP="00350886">
      <w:pPr>
        <w:spacing w:after="0" w:line="480" w:lineRule="auto"/>
      </w:pPr>
    </w:p>
    <w:p w14:paraId="0D97CB98" w14:textId="5936DA33" w:rsidR="008571C3" w:rsidRDefault="008571C3" w:rsidP="00350886">
      <w:pPr>
        <w:spacing w:after="0" w:line="480" w:lineRule="auto"/>
      </w:pPr>
    </w:p>
    <w:p w14:paraId="285DB444" w14:textId="61BEFEA1" w:rsidR="008571C3" w:rsidRDefault="008571C3" w:rsidP="00350886">
      <w:pPr>
        <w:spacing w:after="0" w:line="480" w:lineRule="auto"/>
      </w:pPr>
    </w:p>
    <w:p w14:paraId="773B4EB6" w14:textId="77777777" w:rsidR="008571C3" w:rsidRPr="00B023C8" w:rsidRDefault="008571C3" w:rsidP="00350886">
      <w:pPr>
        <w:spacing w:after="0" w:line="480" w:lineRule="auto"/>
      </w:pPr>
    </w:p>
    <w:p w14:paraId="5633BB17" w14:textId="359BE425" w:rsidR="0038417B" w:rsidRPr="00B023C8" w:rsidRDefault="005522F2" w:rsidP="00350886">
      <w:pPr>
        <w:pStyle w:val="Heading1"/>
        <w:spacing w:before="0" w:line="480" w:lineRule="auto"/>
      </w:pPr>
      <w:r w:rsidRPr="00B023C8">
        <w:t>A</w:t>
      </w:r>
      <w:r w:rsidR="006037EB" w:rsidRPr="00B023C8">
        <w:t>bstract</w:t>
      </w:r>
    </w:p>
    <w:p w14:paraId="4BEDD63B" w14:textId="77777777" w:rsidR="00B74B6C" w:rsidRPr="00B023C8" w:rsidRDefault="00B74B6C" w:rsidP="00350886">
      <w:pPr>
        <w:spacing w:after="0" w:line="480" w:lineRule="auto"/>
        <w:rPr>
          <w:b/>
        </w:rPr>
      </w:pPr>
      <w:r w:rsidRPr="00B023C8">
        <w:rPr>
          <w:b/>
        </w:rPr>
        <w:t>Background:</w:t>
      </w:r>
    </w:p>
    <w:p w14:paraId="1DC2F9AD" w14:textId="662AC1CD" w:rsidR="000B0D1F" w:rsidRDefault="000B0D1F" w:rsidP="00350886">
      <w:pPr>
        <w:spacing w:after="0" w:line="480" w:lineRule="auto"/>
        <w:jc w:val="both"/>
      </w:pPr>
      <w:r w:rsidRPr="000B0D1F">
        <w:t xml:space="preserve">Randomised trials are </w:t>
      </w:r>
      <w:r w:rsidR="002D0756">
        <w:t xml:space="preserve">essential to reliably assess </w:t>
      </w:r>
      <w:r w:rsidR="00312935">
        <w:t xml:space="preserve">medical </w:t>
      </w:r>
      <w:r w:rsidR="002D0756">
        <w:t>interventions</w:t>
      </w:r>
      <w:r w:rsidR="00BD05D6">
        <w:t>.</w:t>
      </w:r>
      <w:r w:rsidR="002D0756">
        <w:t xml:space="preserve"> </w:t>
      </w:r>
      <w:r w:rsidR="00BD05D6">
        <w:t xml:space="preserve">Nevertheless, </w:t>
      </w:r>
      <w:r w:rsidR="002D0756">
        <w:t xml:space="preserve">interpretation of </w:t>
      </w:r>
      <w:r w:rsidR="00312935">
        <w:t>such</w:t>
      </w:r>
      <w:r w:rsidR="002D0756">
        <w:t xml:space="preserve"> studies, particularly when considering absolute effects, is enhanced by understanding </w:t>
      </w:r>
      <w:r w:rsidR="00312935">
        <w:t>how the</w:t>
      </w:r>
      <w:r w:rsidR="002D0756">
        <w:t xml:space="preserve"> trial population may differ from</w:t>
      </w:r>
      <w:r w:rsidRPr="000B0D1F">
        <w:t xml:space="preserve"> the populations </w:t>
      </w:r>
      <w:r w:rsidR="002D0756">
        <w:t>it</w:t>
      </w:r>
      <w:r w:rsidR="002D0756" w:rsidRPr="000B0D1F">
        <w:t xml:space="preserve"> </w:t>
      </w:r>
      <w:r w:rsidRPr="000B0D1F">
        <w:t>aim</w:t>
      </w:r>
      <w:r w:rsidR="002D0756">
        <w:t>s</w:t>
      </w:r>
      <w:r w:rsidRPr="000B0D1F">
        <w:t xml:space="preserve"> to </w:t>
      </w:r>
      <w:r w:rsidR="00312935">
        <w:t>represent</w:t>
      </w:r>
      <w:r w:rsidRPr="000B0D1F">
        <w:t>.</w:t>
      </w:r>
      <w:r w:rsidR="00B12140" w:rsidRPr="000B0D1F" w:rsidDel="00B12140">
        <w:t xml:space="preserve"> </w:t>
      </w:r>
    </w:p>
    <w:p w14:paraId="07365669" w14:textId="3D3E655A" w:rsidR="00B74B6C" w:rsidRPr="00B023C8" w:rsidRDefault="00B74B6C" w:rsidP="00350886">
      <w:pPr>
        <w:spacing w:after="0" w:line="480" w:lineRule="auto"/>
        <w:rPr>
          <w:b/>
        </w:rPr>
      </w:pPr>
      <w:r w:rsidRPr="00B023C8">
        <w:rPr>
          <w:b/>
        </w:rPr>
        <w:t>Methods:</w:t>
      </w:r>
    </w:p>
    <w:p w14:paraId="4A9DA813" w14:textId="74CD0974" w:rsidR="00B74B6C" w:rsidRPr="00B023C8" w:rsidRDefault="00B74B6C" w:rsidP="00350886">
      <w:pPr>
        <w:spacing w:after="0" w:line="480" w:lineRule="auto"/>
        <w:jc w:val="both"/>
      </w:pPr>
      <w:r w:rsidRPr="00B023C8">
        <w:t>We compared baseline characteristics and mortality of RECOVERY participants recr</w:t>
      </w:r>
      <w:r w:rsidR="00350886">
        <w:t>uited in England (n= 38</w:t>
      </w:r>
      <w:r w:rsidRPr="00B023C8">
        <w:t xml:space="preserve">510) with a reference population hospitalised with COVID-19 in England (n = </w:t>
      </w:r>
      <w:r w:rsidR="00350886">
        <w:t>346</w:t>
      </w:r>
      <w:r w:rsidR="0016745B" w:rsidRPr="00B023C8">
        <w:t>271</w:t>
      </w:r>
      <w:r w:rsidRPr="00B023C8">
        <w:t xml:space="preserve">) </w:t>
      </w:r>
      <w:r w:rsidR="00582880">
        <w:t>from</w:t>
      </w:r>
      <w:r w:rsidRPr="00B023C8">
        <w:t xml:space="preserve"> March 2020 </w:t>
      </w:r>
      <w:r w:rsidR="00582880">
        <w:t>-</w:t>
      </w:r>
      <w:r w:rsidRPr="00B023C8">
        <w:t xml:space="preserve"> November 2021. We used </w:t>
      </w:r>
      <w:r w:rsidR="00D25B6C">
        <w:t xml:space="preserve">linked </w:t>
      </w:r>
      <w:r w:rsidRPr="00B023C8">
        <w:t>hospitalisation and mortality data for both cohorts to ext</w:t>
      </w:r>
      <w:r w:rsidR="002305CD" w:rsidRPr="00B023C8">
        <w:t>ract demographics, comorbidity/</w:t>
      </w:r>
      <w:r w:rsidRPr="00B023C8">
        <w:t>frailty scores, and crude and age- and sex-adjusted</w:t>
      </w:r>
      <w:r w:rsidRPr="00B023C8" w:rsidDel="00F93417">
        <w:t xml:space="preserve"> </w:t>
      </w:r>
      <w:r w:rsidRPr="00B023C8">
        <w:t xml:space="preserve">28-day all-cause mortality. </w:t>
      </w:r>
    </w:p>
    <w:p w14:paraId="1D45C802" w14:textId="77777777" w:rsidR="00B74B6C" w:rsidRPr="00B023C8" w:rsidRDefault="00B74B6C" w:rsidP="00350886">
      <w:pPr>
        <w:spacing w:after="0" w:line="480" w:lineRule="auto"/>
        <w:rPr>
          <w:b/>
        </w:rPr>
      </w:pPr>
      <w:r w:rsidRPr="00B023C8">
        <w:rPr>
          <w:b/>
        </w:rPr>
        <w:t>Results:</w:t>
      </w:r>
    </w:p>
    <w:p w14:paraId="1916A5CF" w14:textId="60560E74" w:rsidR="00B74B6C" w:rsidRPr="00B023C8" w:rsidRDefault="00B74B6C" w:rsidP="00350886">
      <w:pPr>
        <w:spacing w:after="0" w:line="480" w:lineRule="auto"/>
        <w:jc w:val="both"/>
      </w:pPr>
      <w:r w:rsidRPr="00B023C8">
        <w:t xml:space="preserve">Demographics of RECOVERY participants were broadly similar to the reference population, but RECOVERY participants were </w:t>
      </w:r>
      <w:r w:rsidR="001F6399" w:rsidRPr="00B023C8">
        <w:t xml:space="preserve">younger (mean age [standard deviation]: </w:t>
      </w:r>
      <w:r w:rsidR="0078545F">
        <w:t xml:space="preserve">RECOVERY </w:t>
      </w:r>
      <w:r w:rsidR="001F6399" w:rsidRPr="00B023C8">
        <w:t xml:space="preserve">62.6 [15.3] vs </w:t>
      </w:r>
      <w:r w:rsidR="0078545F">
        <w:t xml:space="preserve">reference </w:t>
      </w:r>
      <w:r w:rsidR="001F6399" w:rsidRPr="00B023C8">
        <w:t>65.7 [18.5] years)</w:t>
      </w:r>
      <w:r w:rsidRPr="00B023C8">
        <w:t xml:space="preserve"> and less frequently female (37% vs 45%). Comorbidity and frailty scores were lower in RECOVERY</w:t>
      </w:r>
      <w:r w:rsidR="00312935">
        <w:t xml:space="preserve">, but </w:t>
      </w:r>
      <w:r w:rsidRPr="00B023C8">
        <w:t xml:space="preserve">differences </w:t>
      </w:r>
      <w:r w:rsidR="000B0D1F">
        <w:t xml:space="preserve">were </w:t>
      </w:r>
      <w:r w:rsidRPr="00B023C8">
        <w:t>attenuated after age stratification. Age- and sex-</w:t>
      </w:r>
      <w:r w:rsidRPr="00B023C8">
        <w:lastRenderedPageBreak/>
        <w:t xml:space="preserve">adjusted 28-day mortality </w:t>
      </w:r>
      <w:r w:rsidR="00582880">
        <w:t xml:space="preserve">declined over time but </w:t>
      </w:r>
      <w:r w:rsidRPr="00B023C8">
        <w:t>w</w:t>
      </w:r>
      <w:r w:rsidR="009B4626">
        <w:t>as</w:t>
      </w:r>
      <w:r w:rsidRPr="00B023C8">
        <w:t xml:space="preserve"> similar between cohorts across the study period (</w:t>
      </w:r>
      <w:r w:rsidR="00582880">
        <w:t xml:space="preserve">RECOVERY </w:t>
      </w:r>
      <w:r w:rsidRPr="00B023C8">
        <w:t>23.7%</w:t>
      </w:r>
      <w:r w:rsidR="009B4626">
        <w:t xml:space="preserve"> [</w:t>
      </w:r>
      <w:r w:rsidR="00582880">
        <w:t xml:space="preserve">95% confidence interval: </w:t>
      </w:r>
      <w:r w:rsidRPr="00B023C8">
        <w:t>23.3%-24.1%</w:t>
      </w:r>
      <w:r w:rsidR="009B4626">
        <w:t>]</w:t>
      </w:r>
      <w:r w:rsidRPr="00B023C8">
        <w:t>; vs reference 24.8%</w:t>
      </w:r>
      <w:r w:rsidR="009B4626">
        <w:t xml:space="preserve"> [</w:t>
      </w:r>
      <w:r w:rsidRPr="00B023C8">
        <w:t>24.6%-24.9%</w:t>
      </w:r>
      <w:r w:rsidR="009B4626">
        <w:t>]</w:t>
      </w:r>
      <w:r w:rsidRPr="00B023C8">
        <w:t xml:space="preserve">), </w:t>
      </w:r>
      <w:r w:rsidR="002305CD" w:rsidRPr="00B023C8">
        <w:t>except</w:t>
      </w:r>
      <w:r w:rsidR="00582880">
        <w:t xml:space="preserve"> during the first pandemic wave in the UK</w:t>
      </w:r>
      <w:r w:rsidR="002305CD" w:rsidRPr="00B023C8">
        <w:t xml:space="preserve"> </w:t>
      </w:r>
      <w:r w:rsidR="00582880">
        <w:t>(</w:t>
      </w:r>
      <w:r w:rsidRPr="00B023C8">
        <w:t>March-May 2020</w:t>
      </w:r>
      <w:r w:rsidR="00582880">
        <w:t>)</w:t>
      </w:r>
      <w:r w:rsidRPr="00B023C8">
        <w:t xml:space="preserve"> when adjusted mortality was lower in RECOVERY.</w:t>
      </w:r>
    </w:p>
    <w:p w14:paraId="14E3A8B4" w14:textId="17F437C1" w:rsidR="00B74B6C" w:rsidRPr="00B023C8" w:rsidRDefault="00B74B6C" w:rsidP="00350886">
      <w:pPr>
        <w:spacing w:after="0" w:line="480" w:lineRule="auto"/>
        <w:rPr>
          <w:b/>
        </w:rPr>
      </w:pPr>
      <w:r w:rsidRPr="00B023C8">
        <w:rPr>
          <w:b/>
        </w:rPr>
        <w:t>Conclusion</w:t>
      </w:r>
      <w:r w:rsidR="00644596">
        <w:rPr>
          <w:b/>
        </w:rPr>
        <w:t>s</w:t>
      </w:r>
      <w:r w:rsidRPr="00B023C8">
        <w:rPr>
          <w:b/>
        </w:rPr>
        <w:t>:</w:t>
      </w:r>
    </w:p>
    <w:p w14:paraId="4214B49C" w14:textId="7291D5EC" w:rsidR="00C9076D" w:rsidRDefault="00312935" w:rsidP="00350886">
      <w:pPr>
        <w:spacing w:after="0" w:line="480" w:lineRule="auto"/>
        <w:jc w:val="both"/>
      </w:pPr>
      <w:r>
        <w:t>Adjusted</w:t>
      </w:r>
      <w:r w:rsidR="00845112">
        <w:t xml:space="preserve"> </w:t>
      </w:r>
      <w:r w:rsidR="00DE5818">
        <w:t xml:space="preserve">28-day mortality in RECOVERY was similar to </w:t>
      </w:r>
      <w:r w:rsidR="00077CD3">
        <w:t xml:space="preserve">a nationwide reference population of </w:t>
      </w:r>
      <w:r w:rsidR="00DE5818">
        <w:t xml:space="preserve">patients admitted with COVID-19 </w:t>
      </w:r>
      <w:r w:rsidR="00077CD3">
        <w:t xml:space="preserve">in England </w:t>
      </w:r>
      <w:r w:rsidR="00DE5818">
        <w:t>during the same period</w:t>
      </w:r>
      <w:r w:rsidR="00562245">
        <w:t xml:space="preserve"> but varied substantially </w:t>
      </w:r>
      <w:r w:rsidR="00E46DD3">
        <w:t>over</w:t>
      </w:r>
      <w:r w:rsidR="00562245">
        <w:t xml:space="preserve"> time in both cohorts</w:t>
      </w:r>
      <w:r w:rsidR="00BD05D6">
        <w:t>.</w:t>
      </w:r>
      <w:r w:rsidR="00077CD3">
        <w:t xml:space="preserve"> Therefore, </w:t>
      </w:r>
      <w:r w:rsidR="00845112">
        <w:t>the absolute</w:t>
      </w:r>
      <w:r w:rsidR="00845112" w:rsidRPr="00B023C8">
        <w:t xml:space="preserve"> </w:t>
      </w:r>
      <w:r w:rsidR="00845112">
        <w:t>effect estimates</w:t>
      </w:r>
      <w:r w:rsidR="00845112" w:rsidRPr="00B023C8">
        <w:t xml:space="preserve"> </w:t>
      </w:r>
      <w:r w:rsidR="00B74B6C" w:rsidRPr="00B023C8">
        <w:t>from RECOVERY</w:t>
      </w:r>
      <w:r w:rsidR="00562245">
        <w:t xml:space="preserve"> were broadly applicable to the target population at the time</w:t>
      </w:r>
      <w:r w:rsidR="00E46DD3">
        <w:t>,</w:t>
      </w:r>
      <w:r w:rsidR="00562245">
        <w:t xml:space="preserve"> but</w:t>
      </w:r>
      <w:r w:rsidR="00E46DD3">
        <w:t xml:space="preserve"> should be interpreted in the light of current mortality estimates</w:t>
      </w:r>
      <w:r w:rsidR="00845112">
        <w:t>.</w:t>
      </w:r>
      <w:r w:rsidR="00B74B6C" w:rsidRPr="00B023C8">
        <w:t xml:space="preserve"> </w:t>
      </w:r>
    </w:p>
    <w:p w14:paraId="5FC8B50B" w14:textId="4E914F56" w:rsidR="00350886" w:rsidRPr="00644596" w:rsidRDefault="00644596" w:rsidP="00350886">
      <w:pPr>
        <w:spacing w:after="0" w:line="480" w:lineRule="auto"/>
        <w:jc w:val="both"/>
        <w:rPr>
          <w:b/>
        </w:rPr>
      </w:pPr>
      <w:r w:rsidRPr="00644596">
        <w:rPr>
          <w:b/>
        </w:rPr>
        <w:t xml:space="preserve">Trial registration: </w:t>
      </w:r>
      <w:r w:rsidRPr="00644596">
        <w:t>I</w:t>
      </w:r>
      <w:r>
        <w:t xml:space="preserve">SRCTN50189673, </w:t>
      </w:r>
      <w:r w:rsidRPr="00644596">
        <w:t>NCT04381936</w:t>
      </w:r>
    </w:p>
    <w:p w14:paraId="4AF7170F" w14:textId="69C0DCC0" w:rsidR="00350886" w:rsidRPr="00350886" w:rsidRDefault="00350886" w:rsidP="008571C3">
      <w:pPr>
        <w:spacing w:after="0" w:line="480" w:lineRule="auto"/>
        <w:rPr>
          <w:rFonts w:eastAsiaTheme="majorEastAsia" w:cstheme="majorBidi"/>
          <w:sz w:val="32"/>
          <w:szCs w:val="32"/>
        </w:rPr>
      </w:pPr>
    </w:p>
    <w:p w14:paraId="72E54850" w14:textId="1F4DA8F7" w:rsidR="00644596" w:rsidRDefault="00644596" w:rsidP="008571C3">
      <w:pPr>
        <w:pStyle w:val="Heading1"/>
        <w:spacing w:before="0" w:line="480" w:lineRule="auto"/>
      </w:pPr>
      <w:r>
        <w:t>List of abbreviations</w:t>
      </w:r>
    </w:p>
    <w:p w14:paraId="738B53FB" w14:textId="0D13FAB3" w:rsidR="00644596" w:rsidRDefault="00644596" w:rsidP="008571C3">
      <w:pPr>
        <w:pStyle w:val="BodyText"/>
        <w:spacing w:before="0" w:after="0" w:line="480" w:lineRule="auto"/>
      </w:pPr>
      <w:r w:rsidRPr="00644596">
        <w:t>95% CI</w:t>
      </w:r>
      <w:r>
        <w:t>: 95% confidence intervals</w:t>
      </w:r>
    </w:p>
    <w:p w14:paraId="39DA771A" w14:textId="197689A6" w:rsidR="00644596" w:rsidRDefault="00644596" w:rsidP="008571C3">
      <w:pPr>
        <w:pStyle w:val="BodyText"/>
        <w:spacing w:before="0" w:after="0" w:line="480" w:lineRule="auto"/>
      </w:pPr>
      <w:r>
        <w:t>CRF: case-report form</w:t>
      </w:r>
    </w:p>
    <w:p w14:paraId="5BDAB356" w14:textId="7E2C0345" w:rsidR="00644596" w:rsidRDefault="00644596" w:rsidP="008571C3">
      <w:pPr>
        <w:pStyle w:val="BodyText"/>
        <w:spacing w:before="0" w:after="0" w:line="480" w:lineRule="auto"/>
      </w:pPr>
      <w:r>
        <w:t xml:space="preserve">HES: </w:t>
      </w:r>
      <w:r w:rsidRPr="00644596">
        <w:t>Hospital Episode Statistics</w:t>
      </w:r>
    </w:p>
    <w:p w14:paraId="79865BC2" w14:textId="6F0D8A9B" w:rsidR="00644596" w:rsidRDefault="00644596" w:rsidP="008571C3">
      <w:pPr>
        <w:pStyle w:val="BodyText"/>
        <w:spacing w:before="0" w:after="0" w:line="480" w:lineRule="auto"/>
      </w:pPr>
      <w:r>
        <w:t xml:space="preserve">ICD-10: </w:t>
      </w:r>
      <w:r w:rsidRPr="00644596">
        <w:t xml:space="preserve">International Classification of Diseases and Related Health Problems, Tenth Revision </w:t>
      </w:r>
    </w:p>
    <w:p w14:paraId="758B48F4" w14:textId="4ECD82C4" w:rsidR="00644596" w:rsidRDefault="00644596" w:rsidP="008571C3">
      <w:pPr>
        <w:pStyle w:val="BodyText"/>
        <w:spacing w:before="0" w:after="0" w:line="480" w:lineRule="auto"/>
      </w:pPr>
      <w:r>
        <w:t>IQR: inter-quatile range</w:t>
      </w:r>
    </w:p>
    <w:p w14:paraId="7AC33FB5" w14:textId="53714E9F" w:rsidR="00644596" w:rsidRDefault="00644596" w:rsidP="008571C3">
      <w:pPr>
        <w:pStyle w:val="BodyText"/>
        <w:spacing w:before="0" w:after="0" w:line="480" w:lineRule="auto"/>
      </w:pPr>
      <w:r>
        <w:t>NHS: National Health Service</w:t>
      </w:r>
    </w:p>
    <w:p w14:paraId="3C769961" w14:textId="0461DFFC" w:rsidR="00644596" w:rsidRDefault="00644596" w:rsidP="008571C3">
      <w:pPr>
        <w:pStyle w:val="BodyText"/>
        <w:spacing w:before="0" w:after="0" w:line="480" w:lineRule="auto"/>
      </w:pPr>
      <w:r>
        <w:lastRenderedPageBreak/>
        <w:t>RCTs: randomised controlled trials</w:t>
      </w:r>
    </w:p>
    <w:p w14:paraId="1B3003FE" w14:textId="13286D98" w:rsidR="00644596" w:rsidRDefault="00644596" w:rsidP="008571C3">
      <w:pPr>
        <w:pStyle w:val="BodyText"/>
        <w:spacing w:before="0" w:after="0" w:line="480" w:lineRule="auto"/>
      </w:pPr>
      <w:r>
        <w:t>RECOVERY: Randomised Evaluation of COVID-19 Therapy</w:t>
      </w:r>
    </w:p>
    <w:p w14:paraId="11010FBA" w14:textId="6EABA352" w:rsidR="00644596" w:rsidRDefault="00644596" w:rsidP="008571C3">
      <w:pPr>
        <w:pStyle w:val="BodyText"/>
        <w:spacing w:before="0" w:after="0" w:line="480" w:lineRule="auto"/>
      </w:pPr>
      <w:r>
        <w:t>SD: standard deviation</w:t>
      </w:r>
    </w:p>
    <w:p w14:paraId="79C8F513" w14:textId="16D31844" w:rsidR="00644596" w:rsidRDefault="00644596" w:rsidP="00644596">
      <w:pPr>
        <w:pStyle w:val="BodyText"/>
      </w:pPr>
    </w:p>
    <w:p w14:paraId="3B569B6E" w14:textId="47AE72A8" w:rsidR="008571C3" w:rsidRDefault="008571C3" w:rsidP="00644596">
      <w:pPr>
        <w:pStyle w:val="BodyText"/>
      </w:pPr>
    </w:p>
    <w:p w14:paraId="0A716C61" w14:textId="33CBC121" w:rsidR="008571C3" w:rsidRDefault="008571C3" w:rsidP="00644596">
      <w:pPr>
        <w:pStyle w:val="BodyText"/>
      </w:pPr>
    </w:p>
    <w:p w14:paraId="2ABCDFEA" w14:textId="43FC37C8" w:rsidR="008571C3" w:rsidRDefault="008571C3" w:rsidP="00644596">
      <w:pPr>
        <w:pStyle w:val="BodyText"/>
      </w:pPr>
    </w:p>
    <w:p w14:paraId="3DF4D9DC" w14:textId="64BC2A07" w:rsidR="008571C3" w:rsidRDefault="008571C3" w:rsidP="00644596">
      <w:pPr>
        <w:pStyle w:val="BodyText"/>
      </w:pPr>
    </w:p>
    <w:p w14:paraId="21A54A67" w14:textId="37F6A207" w:rsidR="008571C3" w:rsidRDefault="008571C3" w:rsidP="00644596">
      <w:pPr>
        <w:pStyle w:val="BodyText"/>
      </w:pPr>
    </w:p>
    <w:p w14:paraId="0BB2B37F" w14:textId="77777777" w:rsidR="008571C3" w:rsidRDefault="008571C3" w:rsidP="00644596">
      <w:pPr>
        <w:pStyle w:val="BodyText"/>
      </w:pPr>
    </w:p>
    <w:p w14:paraId="6551B990" w14:textId="02CC7C4B" w:rsidR="009644D0" w:rsidRPr="00B023C8" w:rsidRDefault="00644596" w:rsidP="00350886">
      <w:pPr>
        <w:pStyle w:val="Heading1"/>
        <w:spacing w:before="0" w:line="480" w:lineRule="auto"/>
      </w:pPr>
      <w:r>
        <w:t>Background</w:t>
      </w:r>
    </w:p>
    <w:p w14:paraId="1B32532D" w14:textId="4412D672" w:rsidR="003B55B2" w:rsidRPr="00B023C8" w:rsidRDefault="00A02D7A" w:rsidP="00350886">
      <w:pPr>
        <w:spacing w:after="0" w:line="480" w:lineRule="auto"/>
        <w:jc w:val="both"/>
      </w:pPr>
      <w:r w:rsidRPr="00B023C8">
        <w:t>Randomised controlled trials (RCTs) are</w:t>
      </w:r>
      <w:r w:rsidR="00DD649A" w:rsidRPr="00B023C8">
        <w:t xml:space="preserve"> essential to reliably</w:t>
      </w:r>
      <w:r w:rsidRPr="00B023C8">
        <w:t xml:space="preserve"> </w:t>
      </w:r>
      <w:r w:rsidR="00DD649A" w:rsidRPr="00B023C8">
        <w:t xml:space="preserve">evaluate </w:t>
      </w:r>
      <w:r w:rsidRPr="00B023C8">
        <w:t xml:space="preserve">safety and efficacy of </w:t>
      </w:r>
      <w:r w:rsidR="00195560" w:rsidRPr="00B023C8">
        <w:t>health</w:t>
      </w:r>
      <w:r w:rsidRPr="00B023C8">
        <w:t xml:space="preserve"> interventions.</w:t>
      </w:r>
      <w:r w:rsidR="008571C3" w:rsidRPr="008571C3">
        <w:t>(1,2)</w:t>
      </w:r>
      <w:r w:rsidR="005746F3" w:rsidRPr="00B023C8">
        <w:t xml:space="preserve"> </w:t>
      </w:r>
      <w:r w:rsidR="009A4656">
        <w:t xml:space="preserve">The use of randomisation (with allocation concealment) </w:t>
      </w:r>
      <w:r w:rsidR="009A4656" w:rsidRPr="00B023C8">
        <w:t>minimise</w:t>
      </w:r>
      <w:r w:rsidR="009A4656">
        <w:t>s</w:t>
      </w:r>
      <w:r w:rsidR="009A4656" w:rsidRPr="00B023C8">
        <w:t xml:space="preserve"> </w:t>
      </w:r>
      <w:r w:rsidR="009A4656">
        <w:t xml:space="preserve">the risk of </w:t>
      </w:r>
      <w:r w:rsidR="009A4656" w:rsidRPr="00B023C8">
        <w:t>bias</w:t>
      </w:r>
      <w:r w:rsidR="00BC35C9">
        <w:t xml:space="preserve"> but, i</w:t>
      </w:r>
      <w:r w:rsidR="00644ABB">
        <w:t>nevitability</w:t>
      </w:r>
      <w:r w:rsidR="009A4656" w:rsidRPr="00B023C8">
        <w:t xml:space="preserve">, </w:t>
      </w:r>
      <w:r w:rsidR="009A4656">
        <w:t>due to eligibility</w:t>
      </w:r>
      <w:r w:rsidR="009A4656" w:rsidRPr="00B023C8">
        <w:t xml:space="preserve"> criteria</w:t>
      </w:r>
      <w:r w:rsidR="009A4656">
        <w:t>,</w:t>
      </w:r>
      <w:r w:rsidR="009A4656" w:rsidRPr="00B023C8">
        <w:t xml:space="preserve"> </w:t>
      </w:r>
      <w:r w:rsidR="009A4656">
        <w:t>trial participants are rarely representative of the populations whose treatment they aim to inform. Nonetheless, the proportional estimates of treatment effect</w:t>
      </w:r>
      <w:r w:rsidR="00C568B0">
        <w:t>s</w:t>
      </w:r>
      <w:r w:rsidR="009A4656">
        <w:t xml:space="preserve"> from the </w:t>
      </w:r>
      <w:r w:rsidR="009A4656" w:rsidRPr="005D4160">
        <w:t xml:space="preserve">trial </w:t>
      </w:r>
      <w:r w:rsidR="009A4656" w:rsidRPr="00EE18E5">
        <w:t>are</w:t>
      </w:r>
      <w:r w:rsidR="009A4656" w:rsidRPr="005D4160">
        <w:t xml:space="preserve"> usually</w:t>
      </w:r>
      <w:r w:rsidR="009A4656">
        <w:t xml:space="preserve"> generalisable to the broader population, unless there are good grounds for believing there may be systematic differences in the effectiveness of the intervention or in the biology of the target disease outside of the trial setting (e.g. the advent of a new variant that renders a pathogen resistant to the particular drug that was studied).</w:t>
      </w:r>
      <w:r w:rsidR="008571C3" w:rsidRPr="008571C3">
        <w:t>(3)</w:t>
      </w:r>
      <w:r w:rsidR="00306183">
        <w:t xml:space="preserve"> However</w:t>
      </w:r>
      <w:r w:rsidR="009A4656">
        <w:t>,</w:t>
      </w:r>
      <w:r w:rsidR="00306183">
        <w:t xml:space="preserve"> the estimates of </w:t>
      </w:r>
      <w:r w:rsidR="00306183" w:rsidRPr="00BD05D6">
        <w:rPr>
          <w:i/>
        </w:rPr>
        <w:t>absolute</w:t>
      </w:r>
      <w:r w:rsidR="00306183">
        <w:t xml:space="preserve"> harm and benefit generated by such trial</w:t>
      </w:r>
      <w:r w:rsidR="002A5B3D">
        <w:t>s</w:t>
      </w:r>
      <w:r w:rsidR="00306183">
        <w:t xml:space="preserve"> may not be </w:t>
      </w:r>
      <w:r w:rsidR="002A5B3D">
        <w:t>directly generali</w:t>
      </w:r>
      <w:r w:rsidR="00721C8E">
        <w:t>s</w:t>
      </w:r>
      <w:r w:rsidR="002A5B3D">
        <w:t>able</w:t>
      </w:r>
      <w:r w:rsidR="00721C8E" w:rsidRPr="006665F8">
        <w:t>,</w:t>
      </w:r>
      <w:r w:rsidR="002A5B3D" w:rsidRPr="006665F8">
        <w:t xml:space="preserve"> and </w:t>
      </w:r>
      <w:r w:rsidR="002A5B3D" w:rsidRPr="006665F8">
        <w:lastRenderedPageBreak/>
        <w:t xml:space="preserve">assessment of the absolute rates of the relevant outcomes in the target population is </w:t>
      </w:r>
      <w:r w:rsidR="00A40296">
        <w:t>useful</w:t>
      </w:r>
      <w:r w:rsidR="00A40296" w:rsidRPr="006665F8">
        <w:t xml:space="preserve"> </w:t>
      </w:r>
      <w:r w:rsidR="002A5B3D" w:rsidRPr="006665F8">
        <w:t>to understand the likely absolute effects of the intervention in clinical practice</w:t>
      </w:r>
      <w:r w:rsidR="00845112" w:rsidRPr="006665F8">
        <w:t>.</w:t>
      </w:r>
      <w:r w:rsidR="008571C3" w:rsidRPr="008571C3">
        <w:t>(4,5)</w:t>
      </w:r>
      <w:r w:rsidR="00845112" w:rsidRPr="006665F8">
        <w:t xml:space="preserve"> </w:t>
      </w:r>
    </w:p>
    <w:p w14:paraId="4DACFCC2" w14:textId="50A21F32" w:rsidR="003B55B2" w:rsidRPr="00721C8E" w:rsidRDefault="003B55B2" w:rsidP="00350886">
      <w:pPr>
        <w:spacing w:after="0" w:line="480" w:lineRule="auto"/>
        <w:jc w:val="both"/>
      </w:pPr>
      <w:r w:rsidRPr="00B023C8">
        <w:t xml:space="preserve">The Randomised Evaluation of COVID-19 Therapy (RECOVERY) trial is an ongoing, randomised, controlled, open-label, </w:t>
      </w:r>
      <w:r w:rsidR="009A4656">
        <w:t>pragmatic</w:t>
      </w:r>
      <w:r w:rsidR="00593DFE">
        <w:t xml:space="preserve">, </w:t>
      </w:r>
      <w:r w:rsidR="009A4656">
        <w:t>platform</w:t>
      </w:r>
      <w:r w:rsidRPr="00B023C8">
        <w:t xml:space="preserve"> trial of </w:t>
      </w:r>
      <w:r w:rsidR="00195560" w:rsidRPr="00B023C8">
        <w:t>potential</w:t>
      </w:r>
      <w:r w:rsidRPr="00B023C8">
        <w:t xml:space="preserve"> </w:t>
      </w:r>
      <w:r w:rsidR="00195560" w:rsidRPr="00B023C8">
        <w:t xml:space="preserve">therapies </w:t>
      </w:r>
      <w:r w:rsidRPr="00B023C8">
        <w:t>for patients hospitalised with COVID-19.</w:t>
      </w:r>
      <w:r w:rsidR="008571C3" w:rsidRPr="008571C3">
        <w:t>(6)</w:t>
      </w:r>
      <w:r w:rsidRPr="00B023C8">
        <w:t xml:space="preserve"> Eligibility criteria are broad and simple (i.e. hospitalisation </w:t>
      </w:r>
      <w:r w:rsidR="00E90221" w:rsidRPr="00B023C8">
        <w:t xml:space="preserve">for </w:t>
      </w:r>
      <w:r w:rsidRPr="00B023C8">
        <w:t>suspected</w:t>
      </w:r>
      <w:r w:rsidR="00103FEA">
        <w:t xml:space="preserve"> or </w:t>
      </w:r>
      <w:r w:rsidRPr="00B023C8">
        <w:t>confirmed COVID-19)</w:t>
      </w:r>
      <w:r w:rsidR="00593DFE">
        <w:t>,</w:t>
      </w:r>
      <w:r w:rsidRPr="00B023C8">
        <w:t xml:space="preserve"> and trial</w:t>
      </w:r>
      <w:r w:rsidR="009A4656">
        <w:t xml:space="preserve"> procedures are streamlined to be feasible in l</w:t>
      </w:r>
      <w:r w:rsidR="00E90221" w:rsidRPr="00B023C8">
        <w:t xml:space="preserve">ocal </w:t>
      </w:r>
      <w:r w:rsidRPr="00B023C8">
        <w:t xml:space="preserve">practice. Data collection by trial staff, using dedicated case-report forms (CRF), </w:t>
      </w:r>
      <w:r w:rsidR="001F6399" w:rsidRPr="00B023C8">
        <w:t>focuses</w:t>
      </w:r>
      <w:r w:rsidRPr="00B023C8">
        <w:t xml:space="preserve"> on the minimum information needed, and </w:t>
      </w:r>
      <w:r w:rsidR="001F6399" w:rsidRPr="00B023C8">
        <w:t xml:space="preserve">is </w:t>
      </w:r>
      <w:r w:rsidRPr="00B023C8">
        <w:t xml:space="preserve">complemented with extensive linkage to </w:t>
      </w:r>
      <w:r w:rsidR="007804A6" w:rsidRPr="00B023C8">
        <w:t xml:space="preserve">several </w:t>
      </w:r>
      <w:r w:rsidR="001D2999">
        <w:t>healthcare systems data</w:t>
      </w:r>
      <w:r w:rsidRPr="00B023C8">
        <w:t xml:space="preserve"> sources in the UK. </w:t>
      </w:r>
      <w:r w:rsidR="00593DFE">
        <w:t>The trial is taking place in all acute UK</w:t>
      </w:r>
      <w:r w:rsidR="009B4626">
        <w:t xml:space="preserve"> National Health Service (NHS)</w:t>
      </w:r>
      <w:r w:rsidR="00593DFE">
        <w:t xml:space="preserve"> hospitals, and in several other countries globally.</w:t>
      </w:r>
    </w:p>
    <w:p w14:paraId="78C43428" w14:textId="4CE06D6B" w:rsidR="00582F7B" w:rsidRPr="00B023C8" w:rsidRDefault="009A4656" w:rsidP="00350886">
      <w:pPr>
        <w:spacing w:after="0" w:line="480" w:lineRule="auto"/>
        <w:jc w:val="both"/>
        <w:rPr>
          <w:rFonts w:eastAsiaTheme="majorEastAsia" w:cstheme="majorBidi"/>
          <w:sz w:val="32"/>
          <w:szCs w:val="32"/>
        </w:rPr>
      </w:pPr>
      <w:r w:rsidRPr="009A4656">
        <w:t>Here, we aimed to compare the baseline characteristics (demographics and comorbidities) and all-cause 28-day mortality (the trial primary outcome) for RECOVERY participants with a reference population hospitalised with COVID-19, within England.</w:t>
      </w:r>
    </w:p>
    <w:p w14:paraId="6D1E092C" w14:textId="0FE8B994" w:rsidR="002B0EC6" w:rsidRPr="00B023C8" w:rsidRDefault="00B67FF5" w:rsidP="00350886">
      <w:pPr>
        <w:pStyle w:val="Heading1"/>
        <w:spacing w:before="0" w:line="480" w:lineRule="auto"/>
      </w:pPr>
      <w:r w:rsidRPr="00B023C8">
        <w:t>M</w:t>
      </w:r>
      <w:r w:rsidR="006037EB" w:rsidRPr="00B023C8">
        <w:t>ethods</w:t>
      </w:r>
    </w:p>
    <w:p w14:paraId="44786609" w14:textId="780861E6" w:rsidR="008B6568" w:rsidRPr="00B023C8" w:rsidRDefault="008B6568" w:rsidP="00350886">
      <w:pPr>
        <w:pStyle w:val="Heading2"/>
        <w:spacing w:before="0" w:after="0" w:line="480" w:lineRule="auto"/>
      </w:pPr>
      <w:r w:rsidRPr="00B023C8">
        <w:t xml:space="preserve">RECOVERY </w:t>
      </w:r>
      <w:r w:rsidR="004014D6" w:rsidRPr="00B023C8">
        <w:t>cohort</w:t>
      </w:r>
    </w:p>
    <w:p w14:paraId="0DFB08CF" w14:textId="0FBFD90B" w:rsidR="00A43A2E" w:rsidRPr="00B023C8" w:rsidRDefault="00A43A2E" w:rsidP="00350886">
      <w:pPr>
        <w:spacing w:after="0" w:line="480" w:lineRule="auto"/>
        <w:jc w:val="both"/>
      </w:pPr>
      <w:r w:rsidRPr="00B023C8">
        <w:t>The RECOVERY trial design has been described previously</w:t>
      </w:r>
      <w:r w:rsidR="00FB6835">
        <w:t>.</w:t>
      </w:r>
      <w:r w:rsidR="008571C3" w:rsidRPr="008571C3">
        <w:t>(6)</w:t>
      </w:r>
      <w:r w:rsidRPr="00B023C8">
        <w:t xml:space="preserve"> </w:t>
      </w:r>
      <w:r w:rsidR="00FB6835">
        <w:t>B</w:t>
      </w:r>
      <w:r w:rsidRPr="00B023C8">
        <w:t xml:space="preserve">riefly, RECOVERY </w:t>
      </w:r>
      <w:r w:rsidR="001F6399" w:rsidRPr="00B023C8">
        <w:t>recruits</w:t>
      </w:r>
      <w:r w:rsidR="007804A6" w:rsidRPr="00B023C8">
        <w:t xml:space="preserve"> </w:t>
      </w:r>
      <w:r w:rsidRPr="00B023C8">
        <w:t xml:space="preserve">patients admitted to hospital </w:t>
      </w:r>
      <w:r w:rsidR="00A670A7">
        <w:t>with</w:t>
      </w:r>
      <w:r w:rsidRPr="00B023C8">
        <w:t xml:space="preserve"> confirmed</w:t>
      </w:r>
      <w:r w:rsidR="004C6D16">
        <w:t xml:space="preserve"> or </w:t>
      </w:r>
      <w:r w:rsidRPr="00B023C8">
        <w:t xml:space="preserve">suspected COVID-19 who </w:t>
      </w:r>
      <w:r w:rsidR="007804A6" w:rsidRPr="00B023C8">
        <w:t xml:space="preserve">are considered </w:t>
      </w:r>
      <w:r w:rsidRPr="00B023C8">
        <w:t xml:space="preserve">suitable for inclusion by their attending </w:t>
      </w:r>
      <w:r w:rsidRPr="00721C8E">
        <w:t xml:space="preserve">clinical team. </w:t>
      </w:r>
      <w:r w:rsidR="002B17D1" w:rsidRPr="00721C8E">
        <w:t>Recruit</w:t>
      </w:r>
      <w:r w:rsidR="002B17D1" w:rsidRPr="00721C8E">
        <w:lastRenderedPageBreak/>
        <w:t xml:space="preserve">ment was not targeted to any particular subgroups or </w:t>
      </w:r>
      <w:r w:rsidR="002B17D1" w:rsidRPr="006665F8">
        <w:t xml:space="preserve">aimed at achieving a representative sample of the target </w:t>
      </w:r>
      <w:r w:rsidR="002B17D1" w:rsidRPr="00721C8E">
        <w:t>population</w:t>
      </w:r>
      <w:r w:rsidR="009A4656">
        <w:t xml:space="preserve">; the </w:t>
      </w:r>
      <w:r w:rsidR="0042555C">
        <w:t>aim was to recruit a large number of participants rapidly</w:t>
      </w:r>
      <w:r w:rsidR="002B17D1" w:rsidRPr="00721C8E">
        <w:t xml:space="preserve">. </w:t>
      </w:r>
      <w:r w:rsidRPr="00721C8E">
        <w:t xml:space="preserve">Randomisation </w:t>
      </w:r>
      <w:r w:rsidR="007804A6" w:rsidRPr="00721C8E">
        <w:t xml:space="preserve">is </w:t>
      </w:r>
      <w:r w:rsidRPr="00721C8E">
        <w:t xml:space="preserve">performed via a short online </w:t>
      </w:r>
      <w:r w:rsidR="009B4626" w:rsidRPr="00721C8E">
        <w:t xml:space="preserve">CRF </w:t>
      </w:r>
      <w:r w:rsidRPr="00721C8E">
        <w:t xml:space="preserve">in which </w:t>
      </w:r>
      <w:r w:rsidR="005F344A" w:rsidRPr="00721C8E">
        <w:t xml:space="preserve">essential </w:t>
      </w:r>
      <w:r w:rsidRPr="00721C8E">
        <w:t xml:space="preserve">baseline data </w:t>
      </w:r>
      <w:r w:rsidR="007804A6" w:rsidRPr="00721C8E">
        <w:t xml:space="preserve">are </w:t>
      </w:r>
      <w:r w:rsidRPr="00721C8E">
        <w:t xml:space="preserve">collected. Follow-up data </w:t>
      </w:r>
      <w:r w:rsidR="00E90221" w:rsidRPr="00721C8E">
        <w:t xml:space="preserve">are </w:t>
      </w:r>
      <w:r w:rsidRPr="00721C8E">
        <w:t>collected using</w:t>
      </w:r>
      <w:r w:rsidRPr="00B023C8">
        <w:t xml:space="preserve"> a simple CRF upon death, hospital discharge, or </w:t>
      </w:r>
      <w:r w:rsidR="00E90221" w:rsidRPr="00B023C8">
        <w:t xml:space="preserve">at </w:t>
      </w:r>
      <w:r w:rsidRPr="00B023C8">
        <w:t xml:space="preserve">28 days from randomisation (whichever </w:t>
      </w:r>
      <w:r w:rsidR="007804A6" w:rsidRPr="00B023C8">
        <w:t xml:space="preserve">occurs </w:t>
      </w:r>
      <w:r w:rsidRPr="00B023C8">
        <w:t xml:space="preserve">sooner). In the UK, these data </w:t>
      </w:r>
      <w:r w:rsidR="007804A6" w:rsidRPr="00B023C8">
        <w:t xml:space="preserve">are </w:t>
      </w:r>
      <w:r w:rsidRPr="00B023C8">
        <w:t>comple</w:t>
      </w:r>
      <w:r w:rsidR="004C6D16">
        <w:t>men</w:t>
      </w:r>
      <w:r w:rsidRPr="00B023C8">
        <w:t xml:space="preserve">ted with linkage to </w:t>
      </w:r>
      <w:r w:rsidR="005F344A" w:rsidRPr="00B023C8">
        <w:t xml:space="preserve">national </w:t>
      </w:r>
      <w:r w:rsidR="001D2999">
        <w:t>healthcare systems data</w:t>
      </w:r>
      <w:r w:rsidR="001D2999" w:rsidRPr="00B023C8">
        <w:t xml:space="preserve"> </w:t>
      </w:r>
      <w:r w:rsidRPr="00B023C8">
        <w:t xml:space="preserve">sources. The protocol, data analysis plan, baseline characteristics and outcome derivation documentation, and published results are openly available at </w:t>
      </w:r>
      <w:r w:rsidRPr="008571C3">
        <w:t>www.recoverytrial.net</w:t>
      </w:r>
      <w:r w:rsidR="00E90221" w:rsidRPr="00B023C8">
        <w:t>,</w:t>
      </w:r>
      <w:r w:rsidRPr="00B023C8">
        <w:t xml:space="preserve"> </w:t>
      </w:r>
      <w:r w:rsidR="00E90221" w:rsidRPr="00B023C8">
        <w:t xml:space="preserve">and the </w:t>
      </w:r>
      <w:r w:rsidR="00AF70F3" w:rsidRPr="00B023C8">
        <w:t>trial is registered with ISRCTN (50189673) and ClinicalTrials.gov (NCT04381936).</w:t>
      </w:r>
      <w:r w:rsidR="00AF70F3" w:rsidRPr="00B023C8" w:rsidDel="00AF70F3">
        <w:t xml:space="preserve"> </w:t>
      </w:r>
      <w:r w:rsidR="009A4656" w:rsidRPr="009A4656">
        <w:t xml:space="preserve">Written informed consent was obtained from all the patients or from a legal representative if they were unable to provide consent. </w:t>
      </w:r>
      <w:r w:rsidR="00DA6C33" w:rsidRPr="00DA6C33">
        <w:t>The RECOVERY trial has been approved by the UK Medicines and Healthcare products Regulatory Agency and the Cambridge East Research Ethics Committee (reference 20/EE/0101).</w:t>
      </w:r>
    </w:p>
    <w:p w14:paraId="789C60FF" w14:textId="3EA4CFCC" w:rsidR="00A43A2E" w:rsidRPr="00B023C8" w:rsidRDefault="00A43A2E" w:rsidP="00350886">
      <w:pPr>
        <w:spacing w:after="0" w:line="480" w:lineRule="auto"/>
        <w:jc w:val="both"/>
      </w:pPr>
      <w:r w:rsidRPr="00B023C8">
        <w:t xml:space="preserve">For this analysis we </w:t>
      </w:r>
      <w:r w:rsidR="00C15FF0" w:rsidRPr="00B023C8">
        <w:t>included</w:t>
      </w:r>
      <w:r w:rsidR="008C45EC" w:rsidRPr="00B023C8">
        <w:t xml:space="preserve"> </w:t>
      </w:r>
      <w:r w:rsidRPr="00B023C8">
        <w:t xml:space="preserve">all RECOVERY participants recruited in England who had not withdrawn </w:t>
      </w:r>
      <w:r w:rsidR="00195560" w:rsidRPr="00B023C8">
        <w:t>consent</w:t>
      </w:r>
      <w:r w:rsidRPr="00B023C8">
        <w:t xml:space="preserve"> and had available </w:t>
      </w:r>
      <w:r w:rsidR="001D2999">
        <w:t>healthcare systems data</w:t>
      </w:r>
      <w:r w:rsidR="001D2999" w:rsidRPr="00B023C8">
        <w:t xml:space="preserve"> </w:t>
      </w:r>
      <w:r w:rsidRPr="00B023C8">
        <w:t>on hospital admissions</w:t>
      </w:r>
      <w:r w:rsidR="001F6399" w:rsidRPr="00B023C8">
        <w:t xml:space="preserve"> (</w:t>
      </w:r>
      <w:r w:rsidRPr="00B023C8">
        <w:t>Hos</w:t>
      </w:r>
      <w:r w:rsidR="001F6399" w:rsidRPr="00B023C8">
        <w:t>pital Episode Statistics [HES])</w:t>
      </w:r>
      <w:r w:rsidR="00580E2B" w:rsidRPr="00B023C8">
        <w:t>,</w:t>
      </w:r>
      <w:r w:rsidR="008571C3" w:rsidRPr="008571C3">
        <w:t>(7)</w:t>
      </w:r>
      <w:r w:rsidRPr="00B023C8">
        <w:t xml:space="preserve"> with or without </w:t>
      </w:r>
      <w:r w:rsidR="00580E2B" w:rsidRPr="00B023C8">
        <w:t xml:space="preserve">mortality data from </w:t>
      </w:r>
      <w:r w:rsidRPr="00B023C8">
        <w:t xml:space="preserve">official </w:t>
      </w:r>
      <w:r w:rsidR="009874DE" w:rsidRPr="00B023C8">
        <w:t>death</w:t>
      </w:r>
      <w:r w:rsidR="001F6399" w:rsidRPr="00B023C8">
        <w:t xml:space="preserve"> records (</w:t>
      </w:r>
      <w:r w:rsidRPr="00B023C8">
        <w:t>Ci</w:t>
      </w:r>
      <w:r w:rsidR="001F6399" w:rsidRPr="00B023C8">
        <w:t>vil Registrations)</w:t>
      </w:r>
      <w:r w:rsidRPr="00B023C8">
        <w:t>.</w:t>
      </w:r>
      <w:r w:rsidR="008571C3" w:rsidRPr="008571C3">
        <w:t>(8)</w:t>
      </w:r>
      <w:r w:rsidR="00580E2B" w:rsidRPr="00B023C8">
        <w:t xml:space="preserve"> </w:t>
      </w:r>
      <w:r w:rsidRPr="00B023C8">
        <w:t xml:space="preserve">We excluded children aged &lt;16 years due to </w:t>
      </w:r>
      <w:r w:rsidR="005F344A" w:rsidRPr="00B023C8">
        <w:t xml:space="preserve">difficulties in accessing </w:t>
      </w:r>
      <w:r w:rsidR="00005EC6" w:rsidRPr="00B023C8">
        <w:t>linked</w:t>
      </w:r>
      <w:r w:rsidR="005F344A" w:rsidRPr="00B023C8">
        <w:t xml:space="preserve"> </w:t>
      </w:r>
      <w:r w:rsidR="001D2999">
        <w:t>healthcare systems data</w:t>
      </w:r>
      <w:r w:rsidR="001D2999" w:rsidRPr="00B023C8">
        <w:t xml:space="preserve"> </w:t>
      </w:r>
      <w:r w:rsidR="005F344A" w:rsidRPr="00B023C8">
        <w:t>in this group</w:t>
      </w:r>
      <w:r w:rsidRPr="00B023C8">
        <w:t xml:space="preserve"> in RECOVERY. HES data </w:t>
      </w:r>
      <w:r w:rsidR="007804A6" w:rsidRPr="00B023C8">
        <w:t xml:space="preserve">contained </w:t>
      </w:r>
      <w:r w:rsidRPr="00B023C8">
        <w:t xml:space="preserve">information on admissions to all NHS hospitals in England </w:t>
      </w:r>
      <w:r w:rsidR="007804A6" w:rsidRPr="00B023C8">
        <w:t>(</w:t>
      </w:r>
      <w:r w:rsidRPr="00B023C8">
        <w:t>using standardised coding practices since the 1990</w:t>
      </w:r>
      <w:r w:rsidR="007804A6" w:rsidRPr="00B023C8">
        <w:t>s)</w:t>
      </w:r>
      <w:r w:rsidR="00E90221" w:rsidRPr="00B023C8">
        <w:t xml:space="preserve">, namely </w:t>
      </w:r>
      <w:r w:rsidRPr="00B023C8">
        <w:t>admission and discharge dates and relevant diagnostic and pro</w:t>
      </w:r>
      <w:r w:rsidRPr="00B023C8">
        <w:lastRenderedPageBreak/>
        <w:t xml:space="preserve">cedure codes. Diagnostic codes are recorded using the </w:t>
      </w:r>
      <w:r w:rsidR="00A670A7">
        <w:rPr>
          <w:i/>
        </w:rPr>
        <w:t>International Classification</w:t>
      </w:r>
      <w:r w:rsidRPr="00B023C8">
        <w:rPr>
          <w:i/>
        </w:rPr>
        <w:t xml:space="preserve"> of Diseases</w:t>
      </w:r>
      <w:r w:rsidRPr="00B023C8">
        <w:t xml:space="preserve"> </w:t>
      </w:r>
      <w:r w:rsidRPr="00B023C8">
        <w:rPr>
          <w:i/>
        </w:rPr>
        <w:t>and Related Health Problems, Tenth Revision</w:t>
      </w:r>
      <w:r w:rsidRPr="00B023C8">
        <w:rPr>
          <w:b/>
        </w:rPr>
        <w:t xml:space="preserve"> </w:t>
      </w:r>
      <w:r w:rsidRPr="00B023C8">
        <w:t>(ICD-10) clinical terminology,</w:t>
      </w:r>
      <w:r w:rsidRPr="00B023C8">
        <w:rPr>
          <w:b/>
        </w:rPr>
        <w:t xml:space="preserve"> </w:t>
      </w:r>
      <w:r w:rsidRPr="00B023C8">
        <w:t xml:space="preserve">and can be assigned a position from 1 to 20; codes in position </w:t>
      </w:r>
      <w:r w:rsidR="00AB23F1" w:rsidRPr="00B023C8">
        <w:t xml:space="preserve">1 </w:t>
      </w:r>
      <w:r w:rsidR="008C45EC" w:rsidRPr="00B023C8">
        <w:t xml:space="preserve">usually </w:t>
      </w:r>
      <w:r w:rsidRPr="00B023C8">
        <w:t xml:space="preserve">indicate </w:t>
      </w:r>
      <w:r w:rsidR="00173EF6" w:rsidRPr="00B023C8">
        <w:t xml:space="preserve">the </w:t>
      </w:r>
      <w:r w:rsidR="00AB23F1" w:rsidRPr="00B023C8">
        <w:t xml:space="preserve">primary </w:t>
      </w:r>
      <w:r w:rsidRPr="00B023C8">
        <w:t>cause of admission (or main cause of extension of hospital stay).</w:t>
      </w:r>
      <w:r w:rsidR="008571C3" w:rsidRPr="008571C3">
        <w:t>(9)</w:t>
      </w:r>
      <w:r w:rsidRPr="00B023C8">
        <w:t xml:space="preserve"> Civil Registrations include</w:t>
      </w:r>
      <w:r w:rsidR="007804A6" w:rsidRPr="00B023C8">
        <w:t>d</w:t>
      </w:r>
      <w:r w:rsidRPr="00B023C8">
        <w:t xml:space="preserve"> information on date </w:t>
      </w:r>
      <w:r w:rsidR="00AB23F1" w:rsidRPr="00B023C8">
        <w:t xml:space="preserve">of death </w:t>
      </w:r>
      <w:r w:rsidRPr="00B023C8">
        <w:t xml:space="preserve">and </w:t>
      </w:r>
      <w:r w:rsidR="00AB23F1" w:rsidRPr="00B023C8">
        <w:t>underlying and contributing causes of death (also coded using ICD-10). HES and Civil Registrations were</w:t>
      </w:r>
      <w:r w:rsidRPr="00B023C8">
        <w:t xml:space="preserve"> </w:t>
      </w:r>
      <w:r w:rsidR="00173EF6" w:rsidRPr="00B023C8">
        <w:t xml:space="preserve">linked and </w:t>
      </w:r>
      <w:r w:rsidR="00AB23F1" w:rsidRPr="00B023C8">
        <w:t xml:space="preserve">supplied </w:t>
      </w:r>
      <w:r w:rsidRPr="00B023C8">
        <w:t xml:space="preserve">by NHS </w:t>
      </w:r>
      <w:r w:rsidR="00FB71D6">
        <w:t>England</w:t>
      </w:r>
      <w:r w:rsidRPr="00B023C8">
        <w:t>.</w:t>
      </w:r>
      <w:r w:rsidR="008571C3" w:rsidRPr="008571C3">
        <w:t>(10)</w:t>
      </w:r>
      <w:r w:rsidRPr="00B023C8">
        <w:t xml:space="preserve"> </w:t>
      </w:r>
    </w:p>
    <w:p w14:paraId="3D761198" w14:textId="78B0B586" w:rsidR="008B6568" w:rsidRPr="00B023C8" w:rsidRDefault="004014D6" w:rsidP="00350886">
      <w:pPr>
        <w:pStyle w:val="Heading2"/>
        <w:spacing w:before="0" w:after="0" w:line="480" w:lineRule="auto"/>
      </w:pPr>
      <w:r w:rsidRPr="00B023C8">
        <w:t>Reference population</w:t>
      </w:r>
    </w:p>
    <w:p w14:paraId="1F6D62B4" w14:textId="4EA8C884" w:rsidR="00F273ED" w:rsidRPr="00B023C8" w:rsidRDefault="005A3A83" w:rsidP="00350886">
      <w:pPr>
        <w:spacing w:after="0" w:line="480" w:lineRule="auto"/>
        <w:jc w:val="both"/>
      </w:pPr>
      <w:r w:rsidRPr="00B023C8">
        <w:t xml:space="preserve">To derive a reference population of people </w:t>
      </w:r>
      <w:r w:rsidR="0087445C" w:rsidRPr="00B023C8">
        <w:t xml:space="preserve">hospitalised </w:t>
      </w:r>
      <w:r w:rsidRPr="00B023C8">
        <w:t>with COVID-19 in England (</w:t>
      </w:r>
      <w:r w:rsidR="00173EF6" w:rsidRPr="00B023C8">
        <w:t>thus</w:t>
      </w:r>
      <w:r w:rsidRPr="00B023C8">
        <w:t xml:space="preserve"> </w:t>
      </w:r>
      <w:r w:rsidR="007307E5" w:rsidRPr="00B023C8">
        <w:t xml:space="preserve">potentially </w:t>
      </w:r>
      <w:r w:rsidRPr="00B023C8">
        <w:t>eligible for RECOVERY), we used an anonymised database</w:t>
      </w:r>
      <w:r w:rsidR="00F273ED" w:rsidRPr="00B023C8">
        <w:t xml:space="preserve"> covering the entirety of England</w:t>
      </w:r>
      <w:r w:rsidRPr="00B023C8">
        <w:t xml:space="preserve"> </w:t>
      </w:r>
      <w:r w:rsidR="00F273ED" w:rsidRPr="00B023C8">
        <w:t xml:space="preserve">which includes linked </w:t>
      </w:r>
      <w:r w:rsidRPr="00B023C8">
        <w:t>HES and Civil Registrations</w:t>
      </w:r>
      <w:r w:rsidR="00F273ED" w:rsidRPr="00B023C8">
        <w:t xml:space="preserve"> data continuously collected since 1999. These data </w:t>
      </w:r>
      <w:r w:rsidR="00FB1B07" w:rsidRPr="00B023C8">
        <w:t>were</w:t>
      </w:r>
      <w:r w:rsidR="00F273ED" w:rsidRPr="00B023C8">
        <w:t xml:space="preserve"> linked and </w:t>
      </w:r>
      <w:r w:rsidR="00FB1B07" w:rsidRPr="00B023C8">
        <w:t xml:space="preserve">supplied </w:t>
      </w:r>
      <w:r w:rsidR="00F273ED" w:rsidRPr="004006FB">
        <w:t xml:space="preserve">by NHS </w:t>
      </w:r>
      <w:r w:rsidR="001C60CA" w:rsidRPr="004006FB">
        <w:t>England</w:t>
      </w:r>
      <w:r w:rsidR="00F273ED" w:rsidRPr="004006FB">
        <w:t xml:space="preserve">, and are </w:t>
      </w:r>
      <w:r w:rsidR="007307E5" w:rsidRPr="004006FB">
        <w:t xml:space="preserve">analysed </w:t>
      </w:r>
      <w:r w:rsidR="00F273ED" w:rsidRPr="004006FB">
        <w:t>at the University of Oxford</w:t>
      </w:r>
      <w:r w:rsidR="00A331CB" w:rsidRPr="004006FB">
        <w:t>.</w:t>
      </w:r>
      <w:r w:rsidR="008571C3" w:rsidRPr="008571C3">
        <w:t>(11)</w:t>
      </w:r>
      <w:r w:rsidRPr="004006FB">
        <w:t xml:space="preserve"> </w:t>
      </w:r>
      <w:r w:rsidR="00A331CB" w:rsidRPr="004006FB">
        <w:t>M</w:t>
      </w:r>
      <w:r w:rsidR="00F273ED" w:rsidRPr="004006FB">
        <w:t>ore</w:t>
      </w:r>
      <w:r w:rsidR="00F273ED" w:rsidRPr="00B023C8">
        <w:t xml:space="preserve"> information can be found in the NHS </w:t>
      </w:r>
      <w:r w:rsidR="001C60CA">
        <w:t>England</w:t>
      </w:r>
      <w:r w:rsidR="001C60CA" w:rsidRPr="00B023C8">
        <w:t xml:space="preserve"> </w:t>
      </w:r>
      <w:r w:rsidR="00F273ED" w:rsidRPr="00B023C8">
        <w:t xml:space="preserve">Data Uses Register at </w:t>
      </w:r>
      <w:r w:rsidR="00A145F3" w:rsidRPr="008571C3">
        <w:t>http://digital.nhs.uk/services/data-access-request-service-dars/data-uses-register</w:t>
      </w:r>
      <w:r w:rsidR="00F273ED" w:rsidRPr="00B023C8">
        <w:t xml:space="preserve"> (reference: DARS-NIC-315419-F3W7K).</w:t>
      </w:r>
      <w:r w:rsidR="00DA6C33">
        <w:t xml:space="preserve"> </w:t>
      </w:r>
      <w:r w:rsidR="00DA6C33" w:rsidRPr="00DA6C33">
        <w:t>Approval for the use of the datasets was provided by the Central and South Bristol Research Ethics Committee (ref 04/Q2006/176).</w:t>
      </w:r>
    </w:p>
    <w:p w14:paraId="7FD89359" w14:textId="51B703F4" w:rsidR="00214333" w:rsidRPr="00B023C8" w:rsidRDefault="00F273ED" w:rsidP="00350886">
      <w:pPr>
        <w:spacing w:after="0" w:line="480" w:lineRule="auto"/>
        <w:jc w:val="both"/>
      </w:pPr>
      <w:r w:rsidRPr="00B023C8">
        <w:t xml:space="preserve">The </w:t>
      </w:r>
      <w:r w:rsidR="00214333" w:rsidRPr="00B023C8">
        <w:t xml:space="preserve">reference population was </w:t>
      </w:r>
      <w:r w:rsidR="00FB1B07" w:rsidRPr="00B023C8">
        <w:t>ascertained</w:t>
      </w:r>
      <w:r w:rsidR="00214333" w:rsidRPr="00B023C8">
        <w:t xml:space="preserve"> based on the presence o</w:t>
      </w:r>
      <w:r w:rsidR="00A670A7">
        <w:t xml:space="preserve">f a COVID-19 ICD-10 code (U071 </w:t>
      </w:r>
      <w:r w:rsidR="00214333" w:rsidRPr="00B023C8">
        <w:t xml:space="preserve">- “COVID-19, Virus identified”, </w:t>
      </w:r>
      <w:r w:rsidR="00F463E7" w:rsidRPr="00B023C8">
        <w:t xml:space="preserve">or </w:t>
      </w:r>
      <w:r w:rsidR="00214333" w:rsidRPr="00B023C8">
        <w:t>U072 - “COVID-19, Virus not identified”)</w:t>
      </w:r>
      <w:r w:rsidR="00947850" w:rsidRPr="00B023C8">
        <w:t>.</w:t>
      </w:r>
      <w:r w:rsidR="008571C3" w:rsidRPr="008571C3">
        <w:t>(12)</w:t>
      </w:r>
      <w:r w:rsidR="00947850" w:rsidRPr="00B023C8">
        <w:t xml:space="preserve"> </w:t>
      </w:r>
      <w:r w:rsidR="00214333" w:rsidRPr="00B023C8">
        <w:t xml:space="preserve">This approach was informed by preliminary cross-validation work (Annex III) using </w:t>
      </w:r>
      <w:r w:rsidR="007307E5" w:rsidRPr="00B023C8">
        <w:t xml:space="preserve">linked </w:t>
      </w:r>
      <w:r w:rsidR="00947850" w:rsidRPr="00B023C8">
        <w:t xml:space="preserve">HES and </w:t>
      </w:r>
      <w:r w:rsidR="00195560" w:rsidRPr="00B023C8">
        <w:t xml:space="preserve">SARS-CoV-2 </w:t>
      </w:r>
      <w:r w:rsidR="00214333" w:rsidRPr="00B023C8">
        <w:t>testing data</w:t>
      </w:r>
      <w:r w:rsidR="007307E5" w:rsidRPr="00B023C8">
        <w:t xml:space="preserve"> for RECOVERY participants</w:t>
      </w:r>
      <w:r w:rsidR="00947850" w:rsidRPr="00B023C8">
        <w:t>, which showed</w:t>
      </w:r>
      <w:r w:rsidR="007A6528" w:rsidRPr="00B023C8">
        <w:t xml:space="preserve"> </w:t>
      </w:r>
      <w:r w:rsidR="00947850" w:rsidRPr="00B023C8">
        <w:t>9</w:t>
      </w:r>
      <w:r w:rsidR="00CE6A17" w:rsidRPr="00B023C8">
        <w:t>2</w:t>
      </w:r>
      <w:r w:rsidR="00947850" w:rsidRPr="00B023C8">
        <w:t>% of RECOVERY participants</w:t>
      </w:r>
      <w:r w:rsidR="00FB1B07" w:rsidRPr="00B023C8">
        <w:t xml:space="preserve"> recruited in England</w:t>
      </w:r>
      <w:r w:rsidR="00947850" w:rsidRPr="00B023C8">
        <w:t xml:space="preserve"> </w:t>
      </w:r>
      <w:r w:rsidR="00947850" w:rsidRPr="00B023C8">
        <w:lastRenderedPageBreak/>
        <w:t xml:space="preserve">with a positive </w:t>
      </w:r>
      <w:r w:rsidR="00703480" w:rsidRPr="00B023C8">
        <w:t xml:space="preserve">SARS-CoV-2 </w:t>
      </w:r>
      <w:r w:rsidR="00947850" w:rsidRPr="00B023C8">
        <w:t xml:space="preserve">test </w:t>
      </w:r>
      <w:r w:rsidR="001F5E24">
        <w:t>(as captured in NHS England’s COVID-19 Second Generation Surveillance System – SGSS dataset)</w:t>
      </w:r>
      <w:r w:rsidR="008571C3" w:rsidRPr="008571C3">
        <w:t>(13)</w:t>
      </w:r>
      <w:r w:rsidR="001F5E24">
        <w:t xml:space="preserve"> </w:t>
      </w:r>
      <w:r w:rsidR="00195560" w:rsidRPr="00B023C8">
        <w:t>had an admission in the</w:t>
      </w:r>
      <w:r w:rsidR="00947850" w:rsidRPr="00B023C8">
        <w:t xml:space="preserve"> HES data </w:t>
      </w:r>
      <w:r w:rsidR="00195560" w:rsidRPr="00B023C8">
        <w:t xml:space="preserve">which included one of </w:t>
      </w:r>
      <w:r w:rsidR="00947850" w:rsidRPr="00B023C8">
        <w:t>these code</w:t>
      </w:r>
      <w:r w:rsidR="008368B2" w:rsidRPr="00B023C8">
        <w:t>s</w:t>
      </w:r>
      <w:r w:rsidR="00CE6A17" w:rsidRPr="00B023C8">
        <w:t xml:space="preserve"> in the primary diagnostic position</w:t>
      </w:r>
      <w:r w:rsidR="00947850" w:rsidRPr="00B023C8">
        <w:t xml:space="preserve">. We </w:t>
      </w:r>
      <w:r w:rsidR="00FB1B07" w:rsidRPr="00B023C8">
        <w:t xml:space="preserve">therefore </w:t>
      </w:r>
      <w:r w:rsidR="00CE6A17" w:rsidRPr="00B023C8">
        <w:t xml:space="preserve">restricted our </w:t>
      </w:r>
      <w:r w:rsidR="001D3B29">
        <w:t>reference</w:t>
      </w:r>
      <w:r w:rsidR="001D3B29" w:rsidRPr="00B023C8">
        <w:t xml:space="preserve"> </w:t>
      </w:r>
      <w:r w:rsidR="00FB1B07" w:rsidRPr="00B023C8">
        <w:t xml:space="preserve">population </w:t>
      </w:r>
      <w:r w:rsidR="00CE6A17" w:rsidRPr="00B023C8">
        <w:t>to individuals with relevant ICD-10</w:t>
      </w:r>
      <w:r w:rsidR="00947850" w:rsidRPr="00B023C8">
        <w:t xml:space="preserve"> codes in the primary position to avoid inclusion of people in whom COVID-19 was not the main reason for </w:t>
      </w:r>
      <w:r w:rsidR="00580E2B" w:rsidRPr="00B023C8">
        <w:t>care</w:t>
      </w:r>
      <w:r w:rsidR="00947850" w:rsidRPr="00B023C8">
        <w:t>.</w:t>
      </w:r>
      <w:r w:rsidR="00580E2B" w:rsidRPr="00B023C8">
        <w:t xml:space="preserve"> </w:t>
      </w:r>
      <w:r w:rsidR="00D266DB">
        <w:t xml:space="preserve">The </w:t>
      </w:r>
      <w:r w:rsidR="00580E2B" w:rsidRPr="00B023C8">
        <w:t xml:space="preserve">RECOVERY </w:t>
      </w:r>
      <w:r w:rsidR="00D266DB">
        <w:t xml:space="preserve">cohort largely overlaps the </w:t>
      </w:r>
      <w:r w:rsidR="00580E2B" w:rsidRPr="00B023C8">
        <w:t xml:space="preserve">reference population, but given </w:t>
      </w:r>
      <w:r w:rsidR="005120A6">
        <w:t xml:space="preserve">the </w:t>
      </w:r>
      <w:r w:rsidR="00580E2B" w:rsidRPr="00B023C8">
        <w:t>anonymised nature</w:t>
      </w:r>
      <w:r w:rsidR="00F463E7" w:rsidRPr="00B023C8">
        <w:t xml:space="preserve"> </w:t>
      </w:r>
      <w:r w:rsidR="005120A6">
        <w:t xml:space="preserve">of </w:t>
      </w:r>
      <w:r w:rsidR="005120A6" w:rsidRPr="00B023C8">
        <w:t xml:space="preserve">the national datasets </w:t>
      </w:r>
      <w:r w:rsidR="00580E2B" w:rsidRPr="00B023C8">
        <w:t xml:space="preserve">it </w:t>
      </w:r>
      <w:r w:rsidR="00FB1B07" w:rsidRPr="00B023C8">
        <w:t xml:space="preserve">was </w:t>
      </w:r>
      <w:r w:rsidR="00580E2B" w:rsidRPr="00B023C8">
        <w:t xml:space="preserve">not possible to identify them. </w:t>
      </w:r>
    </w:p>
    <w:p w14:paraId="398E785A" w14:textId="4222F8D1" w:rsidR="009D6B9C" w:rsidRPr="00B023C8" w:rsidRDefault="00EF6774" w:rsidP="00350886">
      <w:pPr>
        <w:pStyle w:val="Heading2"/>
        <w:spacing w:before="0" w:after="0" w:line="480" w:lineRule="auto"/>
      </w:pPr>
      <w:r w:rsidRPr="00B023C8">
        <w:t>Analysis</w:t>
      </w:r>
      <w:r w:rsidR="009D6B9C" w:rsidRPr="00B023C8">
        <w:t xml:space="preserve"> period</w:t>
      </w:r>
    </w:p>
    <w:p w14:paraId="6D72D2C7" w14:textId="2709C1A3" w:rsidR="002E2317" w:rsidRPr="004006FB" w:rsidRDefault="00947850" w:rsidP="00350886">
      <w:pPr>
        <w:spacing w:after="0" w:line="480" w:lineRule="auto"/>
        <w:jc w:val="both"/>
      </w:pPr>
      <w:r w:rsidRPr="00B023C8">
        <w:t xml:space="preserve">For each </w:t>
      </w:r>
      <w:r w:rsidR="00610BBC" w:rsidRPr="00B023C8">
        <w:t>individual</w:t>
      </w:r>
      <w:r w:rsidRPr="00B023C8">
        <w:t xml:space="preserve"> in RECOVERY and the reference population</w:t>
      </w:r>
      <w:r w:rsidR="00610BBC" w:rsidRPr="00B023C8">
        <w:t xml:space="preserve">, </w:t>
      </w:r>
      <w:r w:rsidR="002E2317" w:rsidRPr="00B023C8">
        <w:t xml:space="preserve">we </w:t>
      </w:r>
      <w:r w:rsidR="00FB1B07" w:rsidRPr="00B023C8">
        <w:t>assigned</w:t>
      </w:r>
      <w:r w:rsidR="00610BBC" w:rsidRPr="00B023C8">
        <w:t xml:space="preserve"> </w:t>
      </w:r>
      <w:r w:rsidR="002E2317" w:rsidRPr="00B023C8">
        <w:t xml:space="preserve">an index date as the start of the </w:t>
      </w:r>
      <w:r w:rsidR="00FB1B07" w:rsidRPr="00B023C8">
        <w:t>earliest</w:t>
      </w:r>
      <w:r w:rsidR="002E2317" w:rsidRPr="00B023C8">
        <w:t xml:space="preserve"> </w:t>
      </w:r>
      <w:r w:rsidR="00A31CAA" w:rsidRPr="00B023C8">
        <w:t xml:space="preserve">HES </w:t>
      </w:r>
      <w:r w:rsidR="001D76CC" w:rsidRPr="00B023C8">
        <w:t xml:space="preserve">episode </w:t>
      </w:r>
      <w:r w:rsidR="00A31CAA" w:rsidRPr="00B023C8">
        <w:t>with U071/U072 in the first diagnostic position.</w:t>
      </w:r>
      <w:r w:rsidR="00C33A6E" w:rsidRPr="00B023C8">
        <w:t xml:space="preserve"> </w:t>
      </w:r>
      <w:r w:rsidR="006C38CD" w:rsidRPr="00B023C8">
        <w:t>For RECOVERY participants with index dates before 1</w:t>
      </w:r>
      <w:r w:rsidR="006C38CD" w:rsidRPr="00B023C8">
        <w:rPr>
          <w:vertAlign w:val="superscript"/>
        </w:rPr>
        <w:t>st</w:t>
      </w:r>
      <w:r w:rsidR="006C38CD" w:rsidRPr="00B023C8">
        <w:t xml:space="preserve"> March 2020 (indicating long </w:t>
      </w:r>
      <w:r w:rsidR="00195560" w:rsidRPr="00B023C8">
        <w:t>episodes</w:t>
      </w:r>
      <w:r w:rsidR="006C38CD" w:rsidRPr="00B023C8">
        <w:t xml:space="preserve"> </w:t>
      </w:r>
      <w:r w:rsidR="00580E2B" w:rsidRPr="00B023C8">
        <w:t>before inclusion in the study</w:t>
      </w:r>
      <w:r w:rsidR="00195560" w:rsidRPr="00B023C8">
        <w:t xml:space="preserve">; </w:t>
      </w:r>
      <w:r w:rsidR="00984A3A" w:rsidRPr="00B023C8">
        <w:t>n=22</w:t>
      </w:r>
      <w:r w:rsidR="005120A6">
        <w:t>)</w:t>
      </w:r>
      <w:r w:rsidR="00984A3A" w:rsidRPr="00B023C8">
        <w:t xml:space="preserve">, </w:t>
      </w:r>
      <w:r w:rsidR="00580E2B" w:rsidRPr="00B023C8">
        <w:t xml:space="preserve">or no COVID-19 codes </w:t>
      </w:r>
      <w:r w:rsidR="00580E2B" w:rsidRPr="004006FB">
        <w:t>in their HES records</w:t>
      </w:r>
      <w:r w:rsidR="00D03FDA" w:rsidRPr="004006FB">
        <w:t xml:space="preserve"> (</w:t>
      </w:r>
      <w:r w:rsidR="00195560" w:rsidRPr="004006FB">
        <w:t>n=</w:t>
      </w:r>
      <w:r w:rsidR="00A7220C" w:rsidRPr="004006FB">
        <w:t>1465</w:t>
      </w:r>
      <w:r w:rsidR="005120A6" w:rsidRPr="004006FB">
        <w:t xml:space="preserve">) </w:t>
      </w:r>
      <w:r w:rsidR="006C38CD" w:rsidRPr="004006FB">
        <w:t xml:space="preserve">we </w:t>
      </w:r>
      <w:r w:rsidR="004C3D03" w:rsidRPr="004006FB">
        <w:t>used randomisation date as</w:t>
      </w:r>
      <w:r w:rsidR="00FB1B07" w:rsidRPr="004006FB">
        <w:t xml:space="preserve"> the</w:t>
      </w:r>
      <w:r w:rsidR="004C3D03" w:rsidRPr="004006FB">
        <w:t xml:space="preserve"> </w:t>
      </w:r>
      <w:r w:rsidR="006C38CD" w:rsidRPr="004006FB">
        <w:t xml:space="preserve">index date. </w:t>
      </w:r>
      <w:r w:rsidR="00F463E7" w:rsidRPr="004006FB">
        <w:t>We then restricted our analysis period</w:t>
      </w:r>
      <w:r w:rsidR="000424E6" w:rsidRPr="004006FB">
        <w:t xml:space="preserve"> </w:t>
      </w:r>
      <w:r w:rsidR="00F463E7" w:rsidRPr="004006FB">
        <w:t xml:space="preserve">to </w:t>
      </w:r>
      <w:r w:rsidR="000424E6" w:rsidRPr="004006FB">
        <w:t>index date</w:t>
      </w:r>
      <w:r w:rsidR="00F463E7" w:rsidRPr="004006FB">
        <w:t>s</w:t>
      </w:r>
      <w:r w:rsidR="000424E6" w:rsidRPr="004006FB">
        <w:t xml:space="preserve"> </w:t>
      </w:r>
      <w:r w:rsidR="00FB1B07" w:rsidRPr="004006FB">
        <w:t>between</w:t>
      </w:r>
      <w:r w:rsidR="000424E6" w:rsidRPr="004006FB">
        <w:t xml:space="preserve"> </w:t>
      </w:r>
      <w:r w:rsidR="00FB1B07" w:rsidRPr="004006FB">
        <w:t>1</w:t>
      </w:r>
      <w:r w:rsidR="00A670A7" w:rsidRPr="004006FB">
        <w:rPr>
          <w:vertAlign w:val="superscript"/>
        </w:rPr>
        <w:t>st</w:t>
      </w:r>
      <w:r w:rsidR="00FB1B07" w:rsidRPr="004006FB">
        <w:t xml:space="preserve"> </w:t>
      </w:r>
      <w:r w:rsidR="000424E6" w:rsidRPr="004006FB">
        <w:t xml:space="preserve">March 2020 </w:t>
      </w:r>
      <w:r w:rsidR="00FB1B07" w:rsidRPr="004006FB">
        <w:t>and 30</w:t>
      </w:r>
      <w:r w:rsidR="00A670A7" w:rsidRPr="004006FB">
        <w:rPr>
          <w:vertAlign w:val="superscript"/>
        </w:rPr>
        <w:t>th</w:t>
      </w:r>
      <w:r w:rsidR="00F463E7" w:rsidRPr="004006FB">
        <w:t xml:space="preserve"> November </w:t>
      </w:r>
      <w:r w:rsidR="000424E6" w:rsidRPr="004006FB">
        <w:t>2021</w:t>
      </w:r>
      <w:r w:rsidR="00FB1B07" w:rsidRPr="004006FB">
        <w:t xml:space="preserve"> inclusive</w:t>
      </w:r>
      <w:r w:rsidR="000424E6" w:rsidRPr="004006FB">
        <w:t xml:space="preserve">. </w:t>
      </w:r>
      <w:r w:rsidR="001D44EA" w:rsidRPr="004006FB">
        <w:t xml:space="preserve">These analyses were not extended beyond this </w:t>
      </w:r>
      <w:r w:rsidR="008D0BEC" w:rsidRPr="004006FB">
        <w:t>time-</w:t>
      </w:r>
      <w:r w:rsidR="001D44EA" w:rsidRPr="004006FB">
        <w:t xml:space="preserve">point </w:t>
      </w:r>
      <w:r w:rsidR="001F5E24" w:rsidRPr="004006FB">
        <w:t>as the launch of the high-dose dexamethasone</w:t>
      </w:r>
      <w:r w:rsidR="00E340B9" w:rsidRPr="004006FB">
        <w:t xml:space="preserve"> comparison</w:t>
      </w:r>
      <w:r w:rsidR="001F5E24" w:rsidRPr="004006FB">
        <w:t xml:space="preserve"> in the UK (only suitable to patients with oxygen or ventilation requirements)</w:t>
      </w:r>
      <w:r w:rsidR="001D44EA" w:rsidRPr="004006FB">
        <w:t xml:space="preserve"> </w:t>
      </w:r>
      <w:r w:rsidR="001F5E24" w:rsidRPr="004006FB">
        <w:t>resulted in more selected patient populations being included in the trial.</w:t>
      </w:r>
      <w:r w:rsidR="008571C3" w:rsidRPr="008571C3">
        <w:t>(14)</w:t>
      </w:r>
      <w:r w:rsidR="00A331CB" w:rsidRPr="004006FB">
        <w:t xml:space="preserve"> </w:t>
      </w:r>
    </w:p>
    <w:p w14:paraId="20B42E36" w14:textId="20B9F7E5" w:rsidR="004D67F1" w:rsidRPr="00B023C8" w:rsidRDefault="000424E6" w:rsidP="00350886">
      <w:pPr>
        <w:pStyle w:val="Heading2"/>
        <w:spacing w:before="0" w:after="0" w:line="480" w:lineRule="auto"/>
      </w:pPr>
      <w:r w:rsidRPr="004006FB">
        <w:lastRenderedPageBreak/>
        <w:t>Baseline characteristic and outcomes</w:t>
      </w:r>
    </w:p>
    <w:p w14:paraId="2F1F2215" w14:textId="377B3EF0" w:rsidR="00FB1B07" w:rsidRPr="00B023C8" w:rsidRDefault="00204D8B" w:rsidP="00350886">
      <w:pPr>
        <w:spacing w:after="0" w:line="480" w:lineRule="auto"/>
        <w:jc w:val="both"/>
      </w:pPr>
      <w:r w:rsidRPr="00B023C8">
        <w:t xml:space="preserve">We used HES data in both </w:t>
      </w:r>
      <w:r w:rsidR="00956A74" w:rsidRPr="00B023C8">
        <w:t>cohorts</w:t>
      </w:r>
      <w:r w:rsidRPr="00B023C8">
        <w:t xml:space="preserve"> to extract baseline clinical characteristics and demographics including age, sex, ethnicity, deprivation (</w:t>
      </w:r>
      <w:r w:rsidR="00AF6F44">
        <w:t xml:space="preserve">quintile of </w:t>
      </w:r>
      <w:r w:rsidRPr="00B023C8">
        <w:t>Index of Multiple Deprivation 2019),</w:t>
      </w:r>
      <w:r w:rsidR="008571C3" w:rsidRPr="008571C3">
        <w:t>(15)</w:t>
      </w:r>
      <w:r w:rsidRPr="00B023C8">
        <w:t xml:space="preserve"> </w:t>
      </w:r>
      <w:r w:rsidR="00956A74" w:rsidRPr="00B023C8">
        <w:t xml:space="preserve">geographical location, </w:t>
      </w:r>
      <w:r w:rsidRPr="00B023C8">
        <w:t xml:space="preserve">Charlson Comorbidity Score </w:t>
      </w:r>
      <w:r w:rsidR="008571C3" w:rsidRPr="008571C3">
        <w:t>(16,17)</w:t>
      </w:r>
      <w:r w:rsidRPr="00B023C8">
        <w:t xml:space="preserve"> and its components, and Hospital Frailty Risk Score.</w:t>
      </w:r>
      <w:r w:rsidR="008571C3" w:rsidRPr="008571C3">
        <w:t>(18)</w:t>
      </w:r>
      <w:r w:rsidRPr="00B023C8">
        <w:t xml:space="preserve"> </w:t>
      </w:r>
      <w:r w:rsidR="00AF6F44">
        <w:t>C</w:t>
      </w:r>
      <w:r w:rsidRPr="00B023C8">
        <w:t>omorbidit</w:t>
      </w:r>
      <w:r w:rsidR="007F295B" w:rsidRPr="00B023C8">
        <w:t>ies</w:t>
      </w:r>
      <w:r w:rsidRPr="00B023C8">
        <w:t xml:space="preserve"> </w:t>
      </w:r>
      <w:r w:rsidR="00AF6F44">
        <w:t xml:space="preserve">were defined as </w:t>
      </w:r>
      <w:r w:rsidRPr="00B023C8">
        <w:t xml:space="preserve">the presence of </w:t>
      </w:r>
      <w:r w:rsidR="00FB1B07" w:rsidRPr="00B023C8">
        <w:t>a</w:t>
      </w:r>
      <w:r w:rsidRPr="00B023C8">
        <w:t xml:space="preserve"> relevant ICD-10 code </w:t>
      </w:r>
      <w:r w:rsidR="00FB1B07" w:rsidRPr="00B023C8">
        <w:t xml:space="preserve">in any diagnostic position </w:t>
      </w:r>
      <w:r w:rsidRPr="00B023C8">
        <w:t>recorded within 5 years before the index date</w:t>
      </w:r>
      <w:r w:rsidR="001934EA" w:rsidRPr="00B023C8">
        <w:t xml:space="preserve"> (</w:t>
      </w:r>
      <w:r w:rsidR="00CC7543" w:rsidRPr="00B023C8">
        <w:t>i.e</w:t>
      </w:r>
      <w:r w:rsidR="005E779D">
        <w:t>.</w:t>
      </w:r>
      <w:r w:rsidR="00CC7543" w:rsidRPr="00B023C8">
        <w:t xml:space="preserve"> </w:t>
      </w:r>
      <w:r w:rsidR="001934EA" w:rsidRPr="00B023C8">
        <w:t xml:space="preserve">excluding the </w:t>
      </w:r>
      <w:r w:rsidR="00CC7543" w:rsidRPr="00B023C8">
        <w:t>index episode</w:t>
      </w:r>
      <w:r w:rsidR="001934EA" w:rsidRPr="00B023C8">
        <w:t>)</w:t>
      </w:r>
      <w:r w:rsidRPr="00B023C8">
        <w:t xml:space="preserve">. </w:t>
      </w:r>
      <w:r w:rsidR="00956A74" w:rsidRPr="00B023C8">
        <w:t xml:space="preserve">Further methodological details, including </w:t>
      </w:r>
      <w:r w:rsidR="005E779D">
        <w:t xml:space="preserve">the </w:t>
      </w:r>
      <w:r w:rsidR="00956A74" w:rsidRPr="00B023C8">
        <w:t>ICD-10 codes used, are</w:t>
      </w:r>
      <w:r w:rsidRPr="00B023C8">
        <w:t xml:space="preserve"> provided in Annex I. </w:t>
      </w:r>
      <w:r w:rsidR="007F295B" w:rsidRPr="00B023C8">
        <w:t>G</w:t>
      </w:r>
      <w:r w:rsidR="00956A74" w:rsidRPr="00B023C8">
        <w:t xml:space="preserve">eographical </w:t>
      </w:r>
      <w:r w:rsidR="00BD64DA" w:rsidRPr="00B023C8">
        <w:t xml:space="preserve">location </w:t>
      </w:r>
      <w:r w:rsidR="007F295B" w:rsidRPr="00B023C8">
        <w:t xml:space="preserve">data </w:t>
      </w:r>
      <w:r w:rsidR="00956A74" w:rsidRPr="00B023C8">
        <w:t xml:space="preserve">(including for deprivation assessments) </w:t>
      </w:r>
      <w:r w:rsidR="007F295B" w:rsidRPr="00B023C8">
        <w:t xml:space="preserve">were </w:t>
      </w:r>
      <w:r w:rsidR="00ED56F8" w:rsidRPr="00B023C8">
        <w:t>extracted f</w:t>
      </w:r>
      <w:r w:rsidR="00BD64DA" w:rsidRPr="00B023C8">
        <w:t>r</w:t>
      </w:r>
      <w:r w:rsidR="001F6399" w:rsidRPr="00B023C8">
        <w:t xml:space="preserve">om HES records </w:t>
      </w:r>
      <w:r w:rsidR="00DB034A">
        <w:t xml:space="preserve">and </w:t>
      </w:r>
      <w:r w:rsidR="00FB1B07" w:rsidRPr="00B023C8">
        <w:t xml:space="preserve">ascertained from </w:t>
      </w:r>
      <w:r w:rsidR="00DB034A">
        <w:t xml:space="preserve">full </w:t>
      </w:r>
      <w:r w:rsidR="00ED56F8" w:rsidRPr="00B023C8">
        <w:t>postco</w:t>
      </w:r>
      <w:r w:rsidR="001F6399" w:rsidRPr="00B023C8">
        <w:t xml:space="preserve">de </w:t>
      </w:r>
      <w:r w:rsidR="00FB1B07" w:rsidRPr="00B023C8">
        <w:t xml:space="preserve">in the RECOVERY HES data and </w:t>
      </w:r>
      <w:r w:rsidR="001F6399" w:rsidRPr="00B023C8">
        <w:t>lower-super output area</w:t>
      </w:r>
      <w:r w:rsidR="00FB1B07" w:rsidRPr="00B023C8">
        <w:t xml:space="preserve"> </w:t>
      </w:r>
      <w:r w:rsidR="00DB034A">
        <w:t xml:space="preserve">of the postcode </w:t>
      </w:r>
      <w:r w:rsidR="00FB1B07" w:rsidRPr="00B023C8">
        <w:t>in the national HES data</w:t>
      </w:r>
      <w:r w:rsidR="00437C5D" w:rsidRPr="00B023C8">
        <w:t>.</w:t>
      </w:r>
      <w:r w:rsidR="001D76CC" w:rsidRPr="00B023C8">
        <w:t xml:space="preserve"> </w:t>
      </w:r>
    </w:p>
    <w:p w14:paraId="3DEE0A84" w14:textId="18782DB2" w:rsidR="009874DE" w:rsidRPr="00B023C8" w:rsidRDefault="004C01B2" w:rsidP="00350886">
      <w:pPr>
        <w:spacing w:after="0" w:line="480" w:lineRule="auto"/>
        <w:jc w:val="both"/>
      </w:pPr>
      <w:r w:rsidRPr="00B023C8">
        <w:t>For outcomes</w:t>
      </w:r>
      <w:r w:rsidR="009874DE" w:rsidRPr="00B023C8">
        <w:t xml:space="preserve">, </w:t>
      </w:r>
      <w:r w:rsidRPr="00B023C8">
        <w:t>we calculated</w:t>
      </w:r>
      <w:r w:rsidR="009874DE" w:rsidRPr="00B023C8">
        <w:t xml:space="preserve"> all-cause mortality within 28 days </w:t>
      </w:r>
      <w:r w:rsidR="007F295B" w:rsidRPr="00B023C8">
        <w:t xml:space="preserve">using </w:t>
      </w:r>
      <w:r w:rsidR="00FB1B07" w:rsidRPr="00B023C8">
        <w:t xml:space="preserve">linked </w:t>
      </w:r>
      <w:r w:rsidR="009874DE" w:rsidRPr="00B023C8">
        <w:t>HES and Civil Registrations data</w:t>
      </w:r>
      <w:r w:rsidR="00E708AD" w:rsidRPr="00B023C8">
        <w:t>.</w:t>
      </w:r>
      <w:r w:rsidR="009874DE" w:rsidRPr="00B023C8">
        <w:t xml:space="preserve"> </w:t>
      </w:r>
      <w:r w:rsidR="00FB1B07" w:rsidRPr="00B023C8">
        <w:t>Ascertainment of fact and date of death was based on these linked data sources (</w:t>
      </w:r>
      <w:r w:rsidR="005120A6">
        <w:t>derivation</w:t>
      </w:r>
      <w:r w:rsidR="005120A6" w:rsidRPr="00B023C8">
        <w:t xml:space="preserve"> </w:t>
      </w:r>
      <w:r w:rsidR="00FB1B07" w:rsidRPr="00B023C8">
        <w:t>methodology described elsewhere)</w:t>
      </w:r>
      <w:r w:rsidR="00E708AD" w:rsidRPr="00B023C8">
        <w:t>.</w:t>
      </w:r>
      <w:r w:rsidR="008571C3" w:rsidRPr="008571C3">
        <w:t>(19)</w:t>
      </w:r>
      <w:r w:rsidR="00E708AD" w:rsidRPr="00B023C8">
        <w:t xml:space="preserve"> W</w:t>
      </w:r>
      <w:r w:rsidR="009874DE" w:rsidRPr="00B023C8">
        <w:t>e considered death reco</w:t>
      </w:r>
      <w:r w:rsidR="00FB1B07" w:rsidRPr="00B023C8">
        <w:t xml:space="preserve">rds occurring in either </w:t>
      </w:r>
      <w:r w:rsidR="001D2999">
        <w:t>healthcare systems data</w:t>
      </w:r>
      <w:r w:rsidR="001D2999" w:rsidRPr="00B023C8">
        <w:t xml:space="preserve"> </w:t>
      </w:r>
      <w:r w:rsidR="00DB034A">
        <w:t xml:space="preserve">source. We ignored reports of deaths of RECOVERY participants recorded only on the </w:t>
      </w:r>
      <w:r w:rsidR="009874DE" w:rsidRPr="00B023C8">
        <w:t>CRF</w:t>
      </w:r>
      <w:r w:rsidR="00FB1B07" w:rsidRPr="00B023C8">
        <w:t xml:space="preserve"> data </w:t>
      </w:r>
      <w:r w:rsidR="00DB034A">
        <w:t>as there were no CRF data</w:t>
      </w:r>
      <w:r w:rsidR="00B82E80">
        <w:t xml:space="preserve"> for the reference population</w:t>
      </w:r>
      <w:r w:rsidR="009874DE" w:rsidRPr="00B023C8">
        <w:t>.</w:t>
      </w:r>
      <w:r w:rsidRPr="00B023C8">
        <w:t xml:space="preserve"> </w:t>
      </w:r>
    </w:p>
    <w:p w14:paraId="30FD23E4" w14:textId="30654A16" w:rsidR="009C75A0" w:rsidRPr="00B023C8" w:rsidRDefault="009C75A0" w:rsidP="00350886">
      <w:pPr>
        <w:pStyle w:val="Heading2"/>
        <w:spacing w:before="0" w:after="0" w:line="480" w:lineRule="auto"/>
      </w:pPr>
      <w:r w:rsidRPr="00B023C8">
        <w:t>Statistical analyses</w:t>
      </w:r>
    </w:p>
    <w:p w14:paraId="04C5349C" w14:textId="661C56FD" w:rsidR="005120A6" w:rsidRPr="006665F8" w:rsidRDefault="00F41504" w:rsidP="00350886">
      <w:pPr>
        <w:spacing w:after="0" w:line="480" w:lineRule="auto"/>
        <w:jc w:val="both"/>
      </w:pPr>
      <w:r>
        <w:t xml:space="preserve">This analysis is limited to RECOVERY participants in England with available HES data. To assess how this selection may have affected the cohort characteristics </w:t>
      </w:r>
      <w:r w:rsidR="005120A6" w:rsidRPr="00B023C8">
        <w:t>we first compared the characteristics of those recruited in England with those recruited in other UK nations (</w:t>
      </w:r>
      <w:r w:rsidR="005120A6" w:rsidRPr="00721C8E">
        <w:t>using CRF data for all characteristics except eth</w:t>
      </w:r>
      <w:r w:rsidR="005120A6" w:rsidRPr="00721C8E">
        <w:lastRenderedPageBreak/>
        <w:t xml:space="preserve">nicity, and </w:t>
      </w:r>
      <w:r w:rsidR="001D2999">
        <w:t>healthcare systems data</w:t>
      </w:r>
      <w:r w:rsidR="001D2999" w:rsidRPr="00B023C8">
        <w:t xml:space="preserve"> </w:t>
      </w:r>
      <w:r w:rsidR="005120A6" w:rsidRPr="00721C8E">
        <w:t xml:space="preserve">in each nation for ethnicity). </w:t>
      </w:r>
      <w:r>
        <w:t xml:space="preserve">We then </w:t>
      </w:r>
      <w:r w:rsidR="005120A6" w:rsidRPr="00721C8E">
        <w:t xml:space="preserve">compared </w:t>
      </w:r>
      <w:r>
        <w:t xml:space="preserve">the </w:t>
      </w:r>
      <w:r w:rsidR="005120A6" w:rsidRPr="00721C8E">
        <w:t xml:space="preserve">characteristics of RECOVERY participants recruited in England who had available HES data with those who did not (using CRF data for all characteristics except ethnicity, </w:t>
      </w:r>
      <w:r w:rsidR="00DB034A">
        <w:t xml:space="preserve">for which we used </w:t>
      </w:r>
      <w:r w:rsidR="001D2999">
        <w:t>healthcare systems data</w:t>
      </w:r>
      <w:r w:rsidR="00BD05D6">
        <w:t xml:space="preserve"> </w:t>
      </w:r>
      <w:r w:rsidR="00DB034A">
        <w:t>from</w:t>
      </w:r>
      <w:r w:rsidR="005120A6" w:rsidRPr="00721C8E">
        <w:t xml:space="preserve"> primary care).</w:t>
      </w:r>
    </w:p>
    <w:p w14:paraId="3A3CE991" w14:textId="1E1EF702" w:rsidR="00350886" w:rsidRDefault="00DB034A" w:rsidP="00350886">
      <w:pPr>
        <w:spacing w:after="0" w:line="480" w:lineRule="auto"/>
        <w:jc w:val="both"/>
      </w:pPr>
      <w:r w:rsidRPr="00721C8E">
        <w:t xml:space="preserve">We </w:t>
      </w:r>
      <w:r>
        <w:t>compared baseline characteristics and 28-day mortality of the</w:t>
      </w:r>
      <w:r w:rsidRPr="00721C8E">
        <w:t xml:space="preserve"> RECOVERY </w:t>
      </w:r>
      <w:r>
        <w:t xml:space="preserve">cohort with those of </w:t>
      </w:r>
      <w:r w:rsidRPr="00721C8E">
        <w:t>the reference population</w:t>
      </w:r>
      <w:r>
        <w:t>, in each case restricted to England only</w:t>
      </w:r>
      <w:r w:rsidRPr="00721C8E">
        <w:t>. Age was stratified into 4 groups: &lt;60, 60-</w:t>
      </w:r>
      <w:r>
        <w:t>69</w:t>
      </w:r>
      <w:r w:rsidRPr="00721C8E">
        <w:t>, 70-</w:t>
      </w:r>
      <w:r>
        <w:t>79</w:t>
      </w:r>
      <w:r w:rsidRPr="00721C8E">
        <w:t xml:space="preserve">, and </w:t>
      </w:r>
      <w:r>
        <w:t>≥</w:t>
      </w:r>
      <w:r w:rsidRPr="00721C8E">
        <w:t xml:space="preserve">80. </w:t>
      </w:r>
      <w:r w:rsidR="007F295B" w:rsidRPr="00721C8E">
        <w:t>We presented c</w:t>
      </w:r>
      <w:r w:rsidR="00E25812" w:rsidRPr="00721C8E">
        <w:t>ontinuous parameters as</w:t>
      </w:r>
      <w:r w:rsidR="00AB2018" w:rsidRPr="00721C8E">
        <w:t xml:space="preserve"> mean</w:t>
      </w:r>
      <w:r w:rsidR="00E25812" w:rsidRPr="00B023C8">
        <w:t xml:space="preserve"> with standard deviation</w:t>
      </w:r>
      <w:r w:rsidR="0085184B" w:rsidRPr="00B023C8">
        <w:t xml:space="preserve"> (SD) or </w:t>
      </w:r>
      <w:r w:rsidR="00AB2018" w:rsidRPr="00B023C8">
        <w:t xml:space="preserve">median with </w:t>
      </w:r>
      <w:r w:rsidR="00E25812" w:rsidRPr="00B023C8">
        <w:t xml:space="preserve">interquartile range </w:t>
      </w:r>
      <w:r w:rsidR="0085184B" w:rsidRPr="00B023C8">
        <w:t xml:space="preserve">(IQR) </w:t>
      </w:r>
      <w:r w:rsidR="00E25812" w:rsidRPr="00B023C8">
        <w:t>as appropriate (</w:t>
      </w:r>
      <w:r w:rsidRPr="00B023C8">
        <w:t xml:space="preserve">with </w:t>
      </w:r>
      <w:r>
        <w:t xml:space="preserve">visual assessment of frequency </w:t>
      </w:r>
      <w:r w:rsidRPr="00B023C8">
        <w:t xml:space="preserve">distribution </w:t>
      </w:r>
      <w:r>
        <w:t>for normality</w:t>
      </w:r>
      <w:r w:rsidR="00E25812" w:rsidRPr="00721C8E">
        <w:t xml:space="preserve">), and </w:t>
      </w:r>
      <w:r w:rsidR="00AB2018" w:rsidRPr="00721C8E">
        <w:t>frequency counts and percentage distrib</w:t>
      </w:r>
      <w:r w:rsidR="00AB2018" w:rsidRPr="006665F8">
        <w:t>ution</w:t>
      </w:r>
      <w:r w:rsidR="00E25812" w:rsidRPr="006665F8">
        <w:t xml:space="preserve"> for categorical parameters. </w:t>
      </w:r>
      <w:r w:rsidR="00AB2018" w:rsidRPr="006665F8">
        <w:t xml:space="preserve">We </w:t>
      </w:r>
      <w:r>
        <w:t>compared</w:t>
      </w:r>
      <w:r w:rsidR="00AB2018" w:rsidRPr="006665F8">
        <w:t xml:space="preserve"> age, sex</w:t>
      </w:r>
      <w:r>
        <w:t>,</w:t>
      </w:r>
      <w:r w:rsidR="00AB2018" w:rsidRPr="006665F8">
        <w:t xml:space="preserve"> and region of residence by calculating a representativeness ratio - defined as the proportion of people within R</w:t>
      </w:r>
      <w:r w:rsidR="00AB2018" w:rsidRPr="00721C8E">
        <w:t>ECOVERY in each category divided by the proportion of people within the reference population in the same category – and presented these along with 95% confidence intervals</w:t>
      </w:r>
      <w:r w:rsidR="00857F79" w:rsidRPr="00721C8E">
        <w:t xml:space="preserve"> [95% CI]</w:t>
      </w:r>
      <w:r w:rsidR="00AB2018" w:rsidRPr="00721C8E">
        <w:t>.</w:t>
      </w:r>
      <w:r w:rsidR="008571C3" w:rsidRPr="008571C3">
        <w:t>(20)</w:t>
      </w:r>
      <w:r w:rsidR="00AB2018" w:rsidRPr="00721C8E">
        <w:t xml:space="preserve"> </w:t>
      </w:r>
      <w:r w:rsidR="007F295B" w:rsidRPr="00721C8E">
        <w:t>We also calculated a recruitment ratio</w:t>
      </w:r>
      <w:r w:rsidR="007F295B" w:rsidRPr="006665F8" w:rsidDel="00A31035">
        <w:t xml:space="preserve"> </w:t>
      </w:r>
      <w:r w:rsidR="00AB2018" w:rsidRPr="006665F8">
        <w:t xml:space="preserve">defined </w:t>
      </w:r>
      <w:r w:rsidR="007F295B" w:rsidRPr="00721C8E">
        <w:t xml:space="preserve">as </w:t>
      </w:r>
      <w:r w:rsidR="000F4DA2" w:rsidRPr="00721C8E">
        <w:t xml:space="preserve">number of </w:t>
      </w:r>
      <w:r w:rsidR="009C75A0" w:rsidRPr="00721C8E">
        <w:t xml:space="preserve">individuals </w:t>
      </w:r>
      <w:r w:rsidR="000F4DA2" w:rsidRPr="00721C8E">
        <w:t xml:space="preserve">included in RECOVERY divided by the number of individuals </w:t>
      </w:r>
      <w:r w:rsidR="00E25812" w:rsidRPr="00721C8E">
        <w:t>in the reference population</w:t>
      </w:r>
      <w:r w:rsidR="009C75A0" w:rsidRPr="00721C8E">
        <w:t xml:space="preserve">. </w:t>
      </w:r>
      <w:r w:rsidR="000B7312" w:rsidRPr="00721C8E">
        <w:t>W</w:t>
      </w:r>
      <w:r w:rsidR="00216DB6" w:rsidRPr="00721C8E">
        <w:t xml:space="preserve">e </w:t>
      </w:r>
      <w:r w:rsidR="000B7312" w:rsidRPr="00721C8E">
        <w:t>then aggregated individuals in each cohort into three-month periods and conducted the same calculations as above f</w:t>
      </w:r>
      <w:r w:rsidR="00350886">
        <w:t>or each time period separately.</w:t>
      </w:r>
    </w:p>
    <w:p w14:paraId="393D8897" w14:textId="7B90158A" w:rsidR="009C75A0" w:rsidRPr="00B023C8" w:rsidRDefault="003F1A3F" w:rsidP="00350886">
      <w:pPr>
        <w:spacing w:after="0" w:line="480" w:lineRule="auto"/>
        <w:jc w:val="both"/>
      </w:pPr>
      <w:r w:rsidRPr="00721C8E">
        <w:t xml:space="preserve">The primary RECOVERY </w:t>
      </w:r>
      <w:r w:rsidRPr="006665F8">
        <w:t>trial outcome of</w:t>
      </w:r>
      <w:r w:rsidR="009C75A0" w:rsidRPr="006665F8">
        <w:t xml:space="preserve"> </w:t>
      </w:r>
      <w:r w:rsidRPr="00721C8E">
        <w:t xml:space="preserve">28-day </w:t>
      </w:r>
      <w:r w:rsidR="009C75A0" w:rsidRPr="00721C8E">
        <w:t xml:space="preserve">all-cause mortality </w:t>
      </w:r>
      <w:r w:rsidRPr="00721C8E">
        <w:t xml:space="preserve">was calculated starting from the </w:t>
      </w:r>
      <w:r w:rsidR="009C75A0" w:rsidRPr="00721C8E">
        <w:t xml:space="preserve">index date in </w:t>
      </w:r>
      <w:r w:rsidRPr="00721C8E">
        <w:t xml:space="preserve">both </w:t>
      </w:r>
      <w:r w:rsidR="009C75A0" w:rsidRPr="00721C8E">
        <w:t>cohort</w:t>
      </w:r>
      <w:r w:rsidRPr="00721C8E">
        <w:t>s</w:t>
      </w:r>
      <w:r w:rsidR="000E0B47" w:rsidRPr="00721C8E">
        <w:t>, overall</w:t>
      </w:r>
      <w:r w:rsidR="009874DE" w:rsidRPr="00721C8E">
        <w:t xml:space="preserve"> </w:t>
      </w:r>
      <w:r w:rsidR="009C75A0" w:rsidRPr="00721C8E">
        <w:t xml:space="preserve">and </w:t>
      </w:r>
      <w:r w:rsidR="008368B2" w:rsidRPr="00721C8E">
        <w:t>over time (</w:t>
      </w:r>
      <w:r w:rsidR="007F295B" w:rsidRPr="00721C8E">
        <w:t xml:space="preserve">by </w:t>
      </w:r>
      <w:r w:rsidR="008368B2" w:rsidRPr="00721C8E">
        <w:t>three-month periods)</w:t>
      </w:r>
      <w:r w:rsidR="009C75A0" w:rsidRPr="00721C8E">
        <w:t xml:space="preserve">. </w:t>
      </w:r>
      <w:r w:rsidR="008368B2" w:rsidRPr="00721C8E">
        <w:t xml:space="preserve">We presented </w:t>
      </w:r>
      <w:r w:rsidR="00A31035" w:rsidRPr="00721C8E">
        <w:t xml:space="preserve">crude </w:t>
      </w:r>
      <w:r w:rsidR="000B7312" w:rsidRPr="00721C8E">
        <w:t xml:space="preserve">and </w:t>
      </w:r>
      <w:r w:rsidR="00A31035" w:rsidRPr="00721C8E">
        <w:t>age</w:t>
      </w:r>
      <w:r w:rsidR="000B7312" w:rsidRPr="00721C8E">
        <w:t>- and sex-</w:t>
      </w:r>
      <w:r w:rsidR="00A31035" w:rsidRPr="00721C8E">
        <w:t>a</w:t>
      </w:r>
      <w:r w:rsidR="009C75A0" w:rsidRPr="00721C8E">
        <w:t>djusted</w:t>
      </w:r>
      <w:r w:rsidR="00A31035" w:rsidRPr="00721C8E">
        <w:t xml:space="preserve"> </w:t>
      </w:r>
      <w:r w:rsidR="002F277B" w:rsidRPr="00721C8E">
        <w:t xml:space="preserve">mortality rates </w:t>
      </w:r>
      <w:r w:rsidR="00A31035" w:rsidRPr="00721C8E">
        <w:lastRenderedPageBreak/>
        <w:t>with 95%</w:t>
      </w:r>
      <w:r w:rsidR="00857F79" w:rsidRPr="00721C8E">
        <w:t xml:space="preserve"> </w:t>
      </w:r>
      <w:r w:rsidR="001F6399" w:rsidRPr="00721C8E">
        <w:t>CI</w:t>
      </w:r>
      <w:r w:rsidR="002F277B" w:rsidRPr="00721C8E">
        <w:t>,</w:t>
      </w:r>
      <w:r w:rsidR="008571C3" w:rsidRPr="008571C3">
        <w:t>(20)</w:t>
      </w:r>
      <w:r w:rsidR="00A31035" w:rsidRPr="00721C8E">
        <w:t xml:space="preserve"> </w:t>
      </w:r>
      <w:r w:rsidR="002F277B" w:rsidRPr="00721C8E">
        <w:t>with</w:t>
      </w:r>
      <w:r w:rsidR="00A31035" w:rsidRPr="00721C8E">
        <w:t xml:space="preserve"> adjustment </w:t>
      </w:r>
      <w:r w:rsidR="002F277B" w:rsidRPr="00721C8E">
        <w:t xml:space="preserve">performed using </w:t>
      </w:r>
      <w:r w:rsidR="009C75A0" w:rsidRPr="00721C8E">
        <w:t xml:space="preserve">direct standardisation </w:t>
      </w:r>
      <w:r w:rsidR="00A31035" w:rsidRPr="00721C8E">
        <w:t>methods</w:t>
      </w:r>
      <w:r w:rsidR="008571C3" w:rsidRPr="008571C3">
        <w:t>(20)</w:t>
      </w:r>
      <w:r w:rsidR="002F277B" w:rsidRPr="00721C8E">
        <w:t xml:space="preserve"> </w:t>
      </w:r>
      <w:r w:rsidR="009C75A0" w:rsidRPr="00721C8E">
        <w:t xml:space="preserve">(i.e. applying RECOVERY </w:t>
      </w:r>
      <w:r w:rsidR="009874DE" w:rsidRPr="00721C8E">
        <w:t>mortality</w:t>
      </w:r>
      <w:r w:rsidR="009C75A0" w:rsidRPr="00721C8E">
        <w:t xml:space="preserve"> rates to the reference population age and sex composition</w:t>
      </w:r>
      <w:r w:rsidR="00E708AD" w:rsidRPr="006665F8">
        <w:t xml:space="preserve"> using </w:t>
      </w:r>
      <w:r w:rsidR="002F277B" w:rsidRPr="006665F8">
        <w:t xml:space="preserve">the </w:t>
      </w:r>
      <w:r w:rsidR="00E708AD" w:rsidRPr="00721C8E">
        <w:t>age groups</w:t>
      </w:r>
      <w:r w:rsidR="002F277B" w:rsidRPr="00721C8E">
        <w:t xml:space="preserve"> mentioned above</w:t>
      </w:r>
      <w:r w:rsidR="009C75A0" w:rsidRPr="00721C8E">
        <w:t>). Further methodological details are provided in Annex I.</w:t>
      </w:r>
      <w:r w:rsidR="009C75A0" w:rsidRPr="00B023C8">
        <w:t xml:space="preserve"> </w:t>
      </w:r>
    </w:p>
    <w:p w14:paraId="543C115D" w14:textId="41B639BC" w:rsidR="001D76CC" w:rsidRPr="00B023C8" w:rsidRDefault="004E10C3" w:rsidP="00350886">
      <w:pPr>
        <w:spacing w:after="0" w:line="480" w:lineRule="auto"/>
        <w:jc w:val="both"/>
      </w:pPr>
      <w:r w:rsidRPr="00B023C8">
        <w:t>We used S</w:t>
      </w:r>
      <w:r w:rsidR="001D76CC" w:rsidRPr="00B023C8">
        <w:t>tata v</w:t>
      </w:r>
      <w:r w:rsidR="00CC7543" w:rsidRPr="00B023C8">
        <w:t>17/MP</w:t>
      </w:r>
      <w:r w:rsidR="001D76CC" w:rsidRPr="00B023C8">
        <w:t xml:space="preserve"> to </w:t>
      </w:r>
      <w:r w:rsidR="00D95AEF" w:rsidRPr="00B023C8">
        <w:t xml:space="preserve">derive baseline characteristics and outcomes in </w:t>
      </w:r>
      <w:r w:rsidR="00195560" w:rsidRPr="00B023C8">
        <w:t>HES and Civil Registrations</w:t>
      </w:r>
      <w:r w:rsidR="001D76CC" w:rsidRPr="00B023C8">
        <w:t xml:space="preserve"> data in </w:t>
      </w:r>
      <w:r w:rsidR="00476D58" w:rsidRPr="00B023C8">
        <w:t>both</w:t>
      </w:r>
      <w:r w:rsidR="001D76CC" w:rsidRPr="00B023C8">
        <w:t xml:space="preserve"> cohorts</w:t>
      </w:r>
      <w:r w:rsidRPr="00B023C8">
        <w:t xml:space="preserve">, and </w:t>
      </w:r>
      <w:r w:rsidR="001D76CC" w:rsidRPr="00B023C8">
        <w:t xml:space="preserve">R v4.2.1 </w:t>
      </w:r>
      <w:r w:rsidR="00D95AEF" w:rsidRPr="00B023C8">
        <w:t>for all subsequent data management, statistical analysis, and plotting</w:t>
      </w:r>
      <w:r w:rsidR="007F295B" w:rsidRPr="00B023C8">
        <w:t xml:space="preserve"> (further details are provided in Annex I</w:t>
      </w:r>
      <w:r w:rsidR="00EB3E31">
        <w:t>)</w:t>
      </w:r>
      <w:r w:rsidR="001D76CC" w:rsidRPr="00B023C8">
        <w:t xml:space="preserve">. </w:t>
      </w:r>
    </w:p>
    <w:p w14:paraId="7BD6FA53" w14:textId="52DA2CE3" w:rsidR="00350886" w:rsidRDefault="00350886" w:rsidP="00350886">
      <w:pPr>
        <w:spacing w:after="0" w:line="480" w:lineRule="auto"/>
        <w:jc w:val="both"/>
      </w:pPr>
    </w:p>
    <w:p w14:paraId="16F8EACA" w14:textId="2AA80626" w:rsidR="00350886" w:rsidRDefault="00350886" w:rsidP="00350886">
      <w:pPr>
        <w:spacing w:after="0" w:line="480" w:lineRule="auto"/>
        <w:jc w:val="both"/>
      </w:pPr>
    </w:p>
    <w:p w14:paraId="0B00B813" w14:textId="5D28C511" w:rsidR="00350886" w:rsidRDefault="00350886" w:rsidP="00350886">
      <w:pPr>
        <w:spacing w:after="0" w:line="480" w:lineRule="auto"/>
        <w:jc w:val="both"/>
      </w:pPr>
    </w:p>
    <w:p w14:paraId="001CFD3D" w14:textId="021F90AD" w:rsidR="008571C3" w:rsidRDefault="008571C3" w:rsidP="00350886">
      <w:pPr>
        <w:spacing w:after="0" w:line="480" w:lineRule="auto"/>
        <w:jc w:val="both"/>
      </w:pPr>
    </w:p>
    <w:p w14:paraId="0FFDE3AA" w14:textId="370BE1C7" w:rsidR="008571C3" w:rsidRDefault="008571C3" w:rsidP="00350886">
      <w:pPr>
        <w:spacing w:after="0" w:line="480" w:lineRule="auto"/>
        <w:jc w:val="both"/>
      </w:pPr>
    </w:p>
    <w:p w14:paraId="5DE160E3" w14:textId="1987940D" w:rsidR="008571C3" w:rsidRDefault="008571C3" w:rsidP="00350886">
      <w:pPr>
        <w:spacing w:after="0" w:line="480" w:lineRule="auto"/>
        <w:jc w:val="both"/>
      </w:pPr>
    </w:p>
    <w:p w14:paraId="014773A5" w14:textId="75F8DDB0" w:rsidR="008571C3" w:rsidRDefault="008571C3" w:rsidP="00350886">
      <w:pPr>
        <w:spacing w:after="0" w:line="480" w:lineRule="auto"/>
        <w:jc w:val="both"/>
      </w:pPr>
    </w:p>
    <w:p w14:paraId="675D9788" w14:textId="0155063C" w:rsidR="008571C3" w:rsidRDefault="008571C3" w:rsidP="00350886">
      <w:pPr>
        <w:spacing w:after="0" w:line="480" w:lineRule="auto"/>
        <w:jc w:val="both"/>
      </w:pPr>
    </w:p>
    <w:p w14:paraId="35DCD742" w14:textId="7A2A68F1" w:rsidR="008571C3" w:rsidRDefault="008571C3" w:rsidP="00350886">
      <w:pPr>
        <w:spacing w:after="0" w:line="480" w:lineRule="auto"/>
        <w:jc w:val="both"/>
      </w:pPr>
    </w:p>
    <w:p w14:paraId="4808D6C4" w14:textId="77777777" w:rsidR="008571C3" w:rsidRDefault="008571C3" w:rsidP="00350886">
      <w:pPr>
        <w:spacing w:after="0" w:line="480" w:lineRule="auto"/>
        <w:jc w:val="both"/>
      </w:pPr>
    </w:p>
    <w:p w14:paraId="24435910" w14:textId="51C83FBC" w:rsidR="0083568B" w:rsidRPr="00B023C8" w:rsidRDefault="00B67FF5" w:rsidP="00350886">
      <w:pPr>
        <w:pStyle w:val="Heading1"/>
        <w:spacing w:before="0" w:line="480" w:lineRule="auto"/>
      </w:pPr>
      <w:r w:rsidRPr="00B023C8">
        <w:t>R</w:t>
      </w:r>
      <w:r w:rsidR="006037EB" w:rsidRPr="00B023C8">
        <w:t>esults</w:t>
      </w:r>
    </w:p>
    <w:p w14:paraId="3F0A9637" w14:textId="0A41FDF8" w:rsidR="00FC289C" w:rsidRPr="00B023C8" w:rsidRDefault="00FC289C" w:rsidP="00350886">
      <w:pPr>
        <w:pStyle w:val="Heading2"/>
        <w:spacing w:before="0" w:after="0" w:line="480" w:lineRule="auto"/>
      </w:pPr>
      <w:r w:rsidRPr="00B023C8">
        <w:t>Baseline characteristics</w:t>
      </w:r>
    </w:p>
    <w:p w14:paraId="7731FE22" w14:textId="4DA8519A" w:rsidR="00454F31" w:rsidRPr="00B023C8" w:rsidRDefault="002F277B" w:rsidP="00350886">
      <w:pPr>
        <w:spacing w:after="0" w:line="480" w:lineRule="auto"/>
        <w:jc w:val="both"/>
      </w:pPr>
      <w:r w:rsidRPr="00831EC8">
        <w:t xml:space="preserve">Up until </w:t>
      </w:r>
      <w:r w:rsidR="003E61CD" w:rsidRPr="00831EC8">
        <w:t xml:space="preserve">1st September </w:t>
      </w:r>
      <w:r w:rsidR="00F41504" w:rsidRPr="00831EC8">
        <w:t>202</w:t>
      </w:r>
      <w:r w:rsidR="003E61CD" w:rsidRPr="00831EC8">
        <w:t>2</w:t>
      </w:r>
      <w:r w:rsidRPr="00831EC8">
        <w:t xml:space="preserve">, RECOVERY recruited </w:t>
      </w:r>
      <w:r w:rsidR="00350886">
        <w:t>46</w:t>
      </w:r>
      <w:r w:rsidR="003E61CD" w:rsidRPr="00831EC8">
        <w:t>010</w:t>
      </w:r>
      <w:r w:rsidR="00686866" w:rsidRPr="00831EC8">
        <w:t xml:space="preserve"> </w:t>
      </w:r>
      <w:r w:rsidRPr="00831EC8">
        <w:t xml:space="preserve">participants, of which </w:t>
      </w:r>
      <w:r w:rsidR="003E61CD" w:rsidRPr="00831EC8">
        <w:t xml:space="preserve">44766 </w:t>
      </w:r>
      <w:r w:rsidR="00620A06" w:rsidRPr="00831EC8">
        <w:t xml:space="preserve">in the UK and </w:t>
      </w:r>
      <w:r w:rsidR="003E61CD" w:rsidRPr="00831EC8">
        <w:t xml:space="preserve">39952 </w:t>
      </w:r>
      <w:r w:rsidR="00620A06" w:rsidRPr="00831EC8">
        <w:t xml:space="preserve">in England. </w:t>
      </w:r>
      <w:r w:rsidR="009579CC" w:rsidRPr="00831EC8">
        <w:t>Of</w:t>
      </w:r>
      <w:r w:rsidR="00350886">
        <w:t xml:space="preserve"> these, 39</w:t>
      </w:r>
      <w:r w:rsidR="003E61CD" w:rsidRPr="00831EC8">
        <w:t>304 (98.4%) had available HES data</w:t>
      </w:r>
      <w:r w:rsidR="00350886">
        <w:t>, and 38</w:t>
      </w:r>
      <w:r w:rsidR="00B21D83" w:rsidRPr="00831EC8">
        <w:t>780</w:t>
      </w:r>
      <w:r w:rsidR="003E61CD" w:rsidRPr="00831EC8">
        <w:t xml:space="preserve"> </w:t>
      </w:r>
      <w:r w:rsidR="00B21D83" w:rsidRPr="00831EC8">
        <w:t xml:space="preserve">were recruited </w:t>
      </w:r>
      <w:r w:rsidR="00FF5CCA" w:rsidRPr="00831EC8">
        <w:t>within the analysis period</w:t>
      </w:r>
      <w:r w:rsidR="00620A06" w:rsidRPr="00831EC8">
        <w:t xml:space="preserve"> (</w:t>
      </w:r>
      <w:r w:rsidR="00DB034A" w:rsidRPr="00831EC8">
        <w:t>1</w:t>
      </w:r>
      <w:r w:rsidR="00DB034A" w:rsidRPr="00831EC8">
        <w:rPr>
          <w:vertAlign w:val="superscript"/>
        </w:rPr>
        <w:t>st</w:t>
      </w:r>
      <w:r w:rsidR="00DB034A" w:rsidRPr="00831EC8">
        <w:t xml:space="preserve"> </w:t>
      </w:r>
      <w:r w:rsidR="00A36789" w:rsidRPr="00831EC8">
        <w:t xml:space="preserve">March 2020 </w:t>
      </w:r>
      <w:r w:rsidR="00DB034A" w:rsidRPr="00831EC8">
        <w:lastRenderedPageBreak/>
        <w:t>–</w:t>
      </w:r>
      <w:r w:rsidR="00A36789" w:rsidRPr="00831EC8">
        <w:t xml:space="preserve"> </w:t>
      </w:r>
      <w:r w:rsidR="00DB034A" w:rsidRPr="00831EC8">
        <w:t>30</w:t>
      </w:r>
      <w:r w:rsidR="00DB034A" w:rsidRPr="00831EC8">
        <w:rPr>
          <w:vertAlign w:val="superscript"/>
        </w:rPr>
        <w:t>th</w:t>
      </w:r>
      <w:r w:rsidR="00DB034A" w:rsidRPr="00831EC8">
        <w:t xml:space="preserve"> </w:t>
      </w:r>
      <w:r w:rsidR="00A36789" w:rsidRPr="00831EC8">
        <w:t>November 2021</w:t>
      </w:r>
      <w:r w:rsidR="00620A06" w:rsidRPr="00831EC8">
        <w:t>)</w:t>
      </w:r>
      <w:r w:rsidR="00B21D83" w:rsidRPr="00831EC8">
        <w:t>. After excluding participants aged below 16 at the index date</w:t>
      </w:r>
      <w:r w:rsidR="00FF5CCA" w:rsidRPr="00831EC8">
        <w:t>,</w:t>
      </w:r>
      <w:r w:rsidR="007A182D" w:rsidRPr="00831EC8">
        <w:t xml:space="preserve"> </w:t>
      </w:r>
      <w:r w:rsidR="00B21D83" w:rsidRPr="00831EC8">
        <w:t xml:space="preserve">a total of </w:t>
      </w:r>
      <w:r w:rsidR="00442B10" w:rsidRPr="00831EC8">
        <w:t>3</w:t>
      </w:r>
      <w:r w:rsidR="00350886">
        <w:t>8</w:t>
      </w:r>
      <w:r w:rsidR="00C42300" w:rsidRPr="00831EC8">
        <w:t>510</w:t>
      </w:r>
      <w:r w:rsidR="007A182D" w:rsidRPr="00831EC8">
        <w:t xml:space="preserve"> </w:t>
      </w:r>
      <w:r w:rsidR="00B21D83" w:rsidRPr="00831EC8">
        <w:t xml:space="preserve">participants </w:t>
      </w:r>
      <w:r w:rsidR="009579CC" w:rsidRPr="00831EC8">
        <w:t xml:space="preserve">were </w:t>
      </w:r>
      <w:r w:rsidR="00B21D83" w:rsidRPr="00831EC8">
        <w:t xml:space="preserve">finally </w:t>
      </w:r>
      <w:r w:rsidR="009579CC" w:rsidRPr="00831EC8">
        <w:t xml:space="preserve">included in </w:t>
      </w:r>
      <w:r w:rsidR="00216DB6" w:rsidRPr="00831EC8">
        <w:t>our</w:t>
      </w:r>
      <w:r w:rsidR="006A1EBA" w:rsidRPr="00831EC8">
        <w:t xml:space="preserve"> analysis </w:t>
      </w:r>
      <w:r w:rsidR="00EF6774" w:rsidRPr="00831EC8">
        <w:t>(</w:t>
      </w:r>
      <w:r w:rsidR="000A2919">
        <w:fldChar w:fldCharType="begin"/>
      </w:r>
      <w:r w:rsidR="000A2919">
        <w:instrText xml:space="preserve"> REF _Ref160462639 \h </w:instrText>
      </w:r>
      <w:r w:rsidR="000A2919">
        <w:fldChar w:fldCharType="separate"/>
      </w:r>
      <w:r w:rsidR="000A2919">
        <w:t xml:space="preserve">Figure </w:t>
      </w:r>
      <w:r w:rsidR="000A2919">
        <w:rPr>
          <w:noProof/>
        </w:rPr>
        <w:t>1</w:t>
      </w:r>
      <w:r w:rsidR="000A2919">
        <w:fldChar w:fldCharType="end"/>
      </w:r>
      <w:r w:rsidR="00EF6774" w:rsidRPr="00831EC8">
        <w:t>)</w:t>
      </w:r>
      <w:r w:rsidR="00740651" w:rsidRPr="00831EC8">
        <w:t>.</w:t>
      </w:r>
      <w:r w:rsidR="00EF6774" w:rsidRPr="00831EC8">
        <w:t xml:space="preserve"> </w:t>
      </w:r>
      <w:r w:rsidR="00C34677" w:rsidRPr="00831EC8">
        <w:t>RECOVERY</w:t>
      </w:r>
      <w:r w:rsidR="00C34677" w:rsidRPr="00BD05D6">
        <w:t xml:space="preserve"> participants recruited in other UK nations had generally similar characteristics to those recruited in England (</w:t>
      </w:r>
      <w:del w:id="0" w:author="Guilherme Pessoa-Amorim" w:date="2024-06-15T17:08:00Z">
        <w:r w:rsidR="00C34677" w:rsidRPr="00BD05D6" w:rsidDel="003A3370">
          <w:fldChar w:fldCharType="begin"/>
        </w:r>
        <w:r w:rsidR="00C34677" w:rsidRPr="00BD05D6" w:rsidDel="003A3370">
          <w:delInstrText xml:space="preserve"> REF _Ref115078157 \h  \* MERGEFORMAT </w:delInstrText>
        </w:r>
        <w:r w:rsidR="00C34677" w:rsidRPr="00BD05D6" w:rsidDel="003A3370">
          <w:fldChar w:fldCharType="separate"/>
        </w:r>
        <w:r w:rsidR="00C34677" w:rsidRPr="00BD05D6" w:rsidDel="003A3370">
          <w:delText>Supplementary Table S1</w:delText>
        </w:r>
        <w:r w:rsidR="00C34677" w:rsidRPr="00BD05D6" w:rsidDel="003A3370">
          <w:fldChar w:fldCharType="end"/>
        </w:r>
      </w:del>
      <w:ins w:id="1" w:author="Guilherme Pessoa-Amorim" w:date="2024-06-15T17:08:00Z">
        <w:r w:rsidR="003A3370">
          <w:t>Supplementary Table S1</w:t>
        </w:r>
      </w:ins>
      <w:r w:rsidR="00C34677" w:rsidRPr="00BD05D6">
        <w:t xml:space="preserve">). People with no HES data available were younger, </w:t>
      </w:r>
      <w:r w:rsidR="00F41504" w:rsidRPr="00BD05D6">
        <w:t>less frequently of white ethnicity</w:t>
      </w:r>
      <w:r w:rsidR="00C34677" w:rsidRPr="00BD05D6">
        <w:t xml:space="preserve">, and had generally lower comorbidity burden and need for respiratory support at randomisation (Supplementary Table S2). </w:t>
      </w:r>
      <w:r w:rsidR="002D0B1D" w:rsidRPr="00BD05D6">
        <w:t>The re</w:t>
      </w:r>
      <w:r w:rsidR="002D0B1D" w:rsidRPr="00B023C8">
        <w:t xml:space="preserve">ference population included </w:t>
      </w:r>
      <w:r w:rsidR="00350886">
        <w:rPr>
          <w:color w:val="000000"/>
        </w:rPr>
        <w:t>346</w:t>
      </w:r>
      <w:r w:rsidR="0016745B" w:rsidRPr="00B023C8">
        <w:rPr>
          <w:color w:val="000000"/>
        </w:rPr>
        <w:t xml:space="preserve">271 </w:t>
      </w:r>
      <w:r w:rsidR="002D0B1D" w:rsidRPr="00B023C8">
        <w:t>individuals</w:t>
      </w:r>
      <w:r w:rsidR="00C568B0">
        <w:t xml:space="preserve"> (Figure 1)</w:t>
      </w:r>
      <w:r w:rsidR="002D0B1D" w:rsidRPr="00B023C8">
        <w:t xml:space="preserve">; for every 100 people admitted with COVID-19 in England, </w:t>
      </w:r>
      <w:r w:rsidR="002D0B1D" w:rsidRPr="00684D2F">
        <w:t>11 participants were recruited to RECOVERY.</w:t>
      </w:r>
      <w:r w:rsidR="00857F79" w:rsidRPr="00684D2F">
        <w:t xml:space="preserve"> </w:t>
      </w:r>
      <w:r w:rsidR="00454F31" w:rsidRPr="00684D2F">
        <w:t xml:space="preserve">When considering geographical region, </w:t>
      </w:r>
      <w:r w:rsidR="00E548AA" w:rsidRPr="00684D2F">
        <w:t xml:space="preserve">the proportion of relevant patients recruited to RECOVERY in </w:t>
      </w:r>
      <w:r w:rsidR="00454F31" w:rsidRPr="00684D2F">
        <w:t xml:space="preserve">London, West Midlands, and Yorkshire and The Humber </w:t>
      </w:r>
      <w:r w:rsidR="00E548AA" w:rsidRPr="00684D2F">
        <w:t>was lower than in the other England regions</w:t>
      </w:r>
      <w:r w:rsidR="00195560" w:rsidRPr="00684D2F">
        <w:t xml:space="preserve"> </w:t>
      </w:r>
      <w:r w:rsidR="00454F31" w:rsidRPr="00684D2F">
        <w:t>(</w:t>
      </w:r>
      <w:r w:rsidR="001960B6" w:rsidRPr="00684D2F">
        <w:fldChar w:fldCharType="begin"/>
      </w:r>
      <w:r w:rsidR="001960B6" w:rsidRPr="00684D2F">
        <w:instrText xml:space="preserve"> REF _Ref119677328 \h </w:instrText>
      </w:r>
      <w:r w:rsidR="00AB2018" w:rsidRPr="00684D2F">
        <w:instrText xml:space="preserve"> \* MERGEFORMAT </w:instrText>
      </w:r>
      <w:r w:rsidR="001960B6" w:rsidRPr="00684D2F">
        <w:fldChar w:fldCharType="separate"/>
      </w:r>
      <w:r w:rsidR="000E051C" w:rsidRPr="00684D2F">
        <w:t xml:space="preserve">Figure </w:t>
      </w:r>
      <w:r w:rsidR="000E051C" w:rsidRPr="00684D2F">
        <w:rPr>
          <w:noProof/>
        </w:rPr>
        <w:t>2</w:t>
      </w:r>
      <w:r w:rsidR="001960B6" w:rsidRPr="00684D2F">
        <w:fldChar w:fldCharType="end"/>
      </w:r>
      <w:r w:rsidR="00454F31" w:rsidRPr="00684D2F">
        <w:t>).</w:t>
      </w:r>
      <w:r w:rsidR="00454F31" w:rsidRPr="00B023C8">
        <w:t xml:space="preserve"> </w:t>
      </w:r>
    </w:p>
    <w:p w14:paraId="79E0810A" w14:textId="36DB4ACC" w:rsidR="005B3328" w:rsidRPr="00B023C8" w:rsidRDefault="00657DE0" w:rsidP="00350886">
      <w:pPr>
        <w:spacing w:after="0" w:line="480" w:lineRule="auto"/>
        <w:jc w:val="both"/>
      </w:pPr>
      <w:r>
        <w:t xml:space="preserve">Table 1 </w:t>
      </w:r>
      <w:r w:rsidR="001D1922">
        <w:t>shows the</w:t>
      </w:r>
      <w:r>
        <w:t xml:space="preserve"> baseline characteristics</w:t>
      </w:r>
      <w:r w:rsidR="001D1922">
        <w:t xml:space="preserve"> of both cohorts</w:t>
      </w:r>
      <w:r>
        <w:t xml:space="preserve">. </w:t>
      </w:r>
      <w:r w:rsidR="00EF6774" w:rsidRPr="00B023C8">
        <w:t xml:space="preserve">RECOVERY participants </w:t>
      </w:r>
      <w:r w:rsidR="006A1EBA" w:rsidRPr="00B023C8">
        <w:t>were</w:t>
      </w:r>
      <w:r w:rsidR="00A72ADC" w:rsidRPr="00B023C8">
        <w:t xml:space="preserve"> less frequently female</w:t>
      </w:r>
      <w:r w:rsidR="00A36789" w:rsidRPr="00B023C8">
        <w:t xml:space="preserve"> (</w:t>
      </w:r>
      <w:r w:rsidR="001D1922">
        <w:t xml:space="preserve">RECOVERY </w:t>
      </w:r>
      <w:r w:rsidR="00A36789" w:rsidRPr="00B023C8">
        <w:t>37</w:t>
      </w:r>
      <w:r w:rsidR="00EF6774" w:rsidRPr="00B023C8">
        <w:t>% vs</w:t>
      </w:r>
      <w:r w:rsidR="001D1922">
        <w:t xml:space="preserve"> reference population</w:t>
      </w:r>
      <w:r w:rsidR="00EF6774" w:rsidRPr="00B023C8">
        <w:t xml:space="preserve"> 4</w:t>
      </w:r>
      <w:r w:rsidR="00A36789" w:rsidRPr="00B023C8">
        <w:t>5</w:t>
      </w:r>
      <w:r w:rsidR="00EF6774" w:rsidRPr="00B023C8">
        <w:t xml:space="preserve">%) and were on average </w:t>
      </w:r>
      <w:r w:rsidR="00794415" w:rsidRPr="00B023C8">
        <w:t xml:space="preserve">slightly </w:t>
      </w:r>
      <w:r w:rsidR="00EF6774" w:rsidRPr="00B023C8">
        <w:t xml:space="preserve">younger </w:t>
      </w:r>
      <w:r w:rsidR="00A36789" w:rsidRPr="00B023C8">
        <w:t xml:space="preserve">than the reference population </w:t>
      </w:r>
      <w:r w:rsidR="001F6399" w:rsidRPr="00B023C8">
        <w:t>(mean age [</w:t>
      </w:r>
      <w:r w:rsidR="0085184B" w:rsidRPr="00B023C8">
        <w:t>SD</w:t>
      </w:r>
      <w:r w:rsidR="001F6399" w:rsidRPr="00B023C8">
        <w:t>]</w:t>
      </w:r>
      <w:r w:rsidR="002971CE" w:rsidRPr="00B023C8">
        <w:t>: 62.6</w:t>
      </w:r>
      <w:r w:rsidR="001F6399" w:rsidRPr="00B023C8">
        <w:t xml:space="preserve"> [</w:t>
      </w:r>
      <w:r w:rsidR="002971CE" w:rsidRPr="00B023C8">
        <w:t>15.3</w:t>
      </w:r>
      <w:r w:rsidR="001F6399" w:rsidRPr="00B023C8">
        <w:t>] vs 65.7 [18.5] years)</w:t>
      </w:r>
      <w:r w:rsidR="00EF6774" w:rsidRPr="00B023C8">
        <w:t>, with people age</w:t>
      </w:r>
      <w:r w:rsidR="00A36789" w:rsidRPr="00B023C8">
        <w:t>d</w:t>
      </w:r>
      <w:r w:rsidR="00EF6774" w:rsidRPr="00B023C8">
        <w:t xml:space="preserve"> 80+ </w:t>
      </w:r>
      <w:r w:rsidR="00195560" w:rsidRPr="00B023C8">
        <w:t xml:space="preserve">and women </w:t>
      </w:r>
      <w:r w:rsidR="00EF6774" w:rsidRPr="00B023C8">
        <w:t xml:space="preserve">underrepresented </w:t>
      </w:r>
      <w:r w:rsidR="005C6E6F" w:rsidRPr="00B023C8">
        <w:t xml:space="preserve">in RECOVERY </w:t>
      </w:r>
      <w:r w:rsidR="00EF6774" w:rsidRPr="00B023C8">
        <w:t>throughout the analysis period</w:t>
      </w:r>
      <w:r w:rsidR="00BD7125" w:rsidRPr="00B023C8">
        <w:t xml:space="preserve"> </w:t>
      </w:r>
      <w:r w:rsidR="00C33822" w:rsidRPr="00B023C8">
        <w:t>(</w:t>
      </w:r>
      <w:del w:id="2" w:author="Guilherme Pessoa-Amorim" w:date="2024-06-15T17:09:00Z">
        <w:r w:rsidR="00B37983" w:rsidRPr="00B023C8" w:rsidDel="003A3370">
          <w:fldChar w:fldCharType="begin"/>
        </w:r>
        <w:r w:rsidR="00B37983" w:rsidRPr="00B023C8" w:rsidDel="003A3370">
          <w:delInstrText xml:space="preserve"> REF _Ref119062161 \h </w:delInstrText>
        </w:r>
        <w:r w:rsidR="00AB2018" w:rsidRPr="00B023C8" w:rsidDel="003A3370">
          <w:delInstrText xml:space="preserve"> \* MERGEFORMAT </w:delInstrText>
        </w:r>
        <w:r w:rsidR="00B37983" w:rsidRPr="00B023C8" w:rsidDel="003A3370">
          <w:fldChar w:fldCharType="separate"/>
        </w:r>
        <w:r w:rsidR="00630A60" w:rsidRPr="00B023C8" w:rsidDel="003A3370">
          <w:delText>Supplementary F</w:delText>
        </w:r>
        <w:r w:rsidR="0008295F" w:rsidRPr="00B023C8" w:rsidDel="003A3370">
          <w:delText>igure S</w:delText>
        </w:r>
        <w:r w:rsidR="0008295F" w:rsidRPr="00B023C8" w:rsidDel="003A3370">
          <w:rPr>
            <w:noProof/>
          </w:rPr>
          <w:delText>1</w:delText>
        </w:r>
        <w:r w:rsidR="00B37983" w:rsidRPr="00B023C8" w:rsidDel="003A3370">
          <w:fldChar w:fldCharType="end"/>
        </w:r>
      </w:del>
      <w:ins w:id="3" w:author="Guilherme Pessoa-Amorim" w:date="2024-06-15T17:09:00Z">
        <w:r w:rsidR="003A3370">
          <w:t>Supplementary Figure S1</w:t>
        </w:r>
      </w:ins>
      <w:r w:rsidR="00B37983" w:rsidRPr="00B023C8">
        <w:t xml:space="preserve"> </w:t>
      </w:r>
      <w:r w:rsidR="00225F6F" w:rsidRPr="00B023C8">
        <w:t>and</w:t>
      </w:r>
      <w:r w:rsidR="002971CE" w:rsidRPr="00B023C8">
        <w:t xml:space="preserve"> </w:t>
      </w:r>
      <w:del w:id="4" w:author="Guilherme Pessoa-Amorim" w:date="2024-06-15T17:09:00Z">
        <w:r w:rsidR="00B37983" w:rsidRPr="00B023C8" w:rsidDel="003A3370">
          <w:fldChar w:fldCharType="begin"/>
        </w:r>
        <w:r w:rsidR="00B37983" w:rsidRPr="00B023C8" w:rsidDel="003A3370">
          <w:delInstrText xml:space="preserve"> REF _Ref119078340 \h </w:delInstrText>
        </w:r>
        <w:r w:rsidR="002971CE" w:rsidRPr="00B023C8" w:rsidDel="003A3370">
          <w:delInstrText xml:space="preserve"> \* MERGEFORMAT </w:delInstrText>
        </w:r>
        <w:r w:rsidR="00B37983" w:rsidRPr="00B023C8" w:rsidDel="003A3370">
          <w:fldChar w:fldCharType="separate"/>
        </w:r>
        <w:r w:rsidR="00630A60" w:rsidRPr="00B023C8" w:rsidDel="003A3370">
          <w:delText>Supplementary T</w:delText>
        </w:r>
        <w:r w:rsidR="0008295F" w:rsidRPr="00B023C8" w:rsidDel="003A3370">
          <w:delText>able S</w:delText>
        </w:r>
        <w:r w:rsidR="00B37983" w:rsidRPr="00B023C8" w:rsidDel="003A3370">
          <w:fldChar w:fldCharType="end"/>
        </w:r>
        <w:r w:rsidR="002D0B1D" w:rsidRPr="00B023C8" w:rsidDel="003A3370">
          <w:delText>3</w:delText>
        </w:r>
      </w:del>
      <w:ins w:id="5" w:author="Guilherme Pessoa-Amorim" w:date="2024-06-15T17:09:00Z">
        <w:r w:rsidR="003A3370">
          <w:t>Supplementary Table S3</w:t>
        </w:r>
      </w:ins>
      <w:r w:rsidR="00C33822" w:rsidRPr="00B023C8">
        <w:t>)</w:t>
      </w:r>
      <w:r w:rsidR="00B41605" w:rsidRPr="00B023C8">
        <w:t xml:space="preserve">. </w:t>
      </w:r>
      <w:r w:rsidR="00A36789" w:rsidRPr="00B023C8">
        <w:t>RECOVERY participants were</w:t>
      </w:r>
      <w:r w:rsidR="00794415" w:rsidRPr="00B023C8">
        <w:t xml:space="preserve"> </w:t>
      </w:r>
      <w:r w:rsidR="00EF6774" w:rsidRPr="00B023C8">
        <w:t xml:space="preserve">more frequently of White </w:t>
      </w:r>
      <w:r w:rsidR="00A36789" w:rsidRPr="00B023C8">
        <w:t>background (83</w:t>
      </w:r>
      <w:r w:rsidR="00EF6774" w:rsidRPr="00B023C8">
        <w:t xml:space="preserve">% vs </w:t>
      </w:r>
      <w:r w:rsidR="00A36789" w:rsidRPr="00B023C8">
        <w:t>7</w:t>
      </w:r>
      <w:r w:rsidR="00EF6774" w:rsidRPr="00B023C8">
        <w:t>9%)</w:t>
      </w:r>
      <w:r w:rsidR="00DA25F3" w:rsidRPr="00B023C8">
        <w:t xml:space="preserve"> (</w:t>
      </w:r>
      <w:r w:rsidR="002373E7" w:rsidRPr="00B023C8">
        <w:t xml:space="preserve">Table 1 and </w:t>
      </w:r>
      <w:ins w:id="6" w:author="Guilherme Pessoa-Amorim" w:date="2024-06-15T17:09:00Z">
        <w:r w:rsidR="003A3370">
          <w:t>Supplementary Figure S2</w:t>
        </w:r>
      </w:ins>
      <w:del w:id="7" w:author="Guilherme Pessoa-Amorim" w:date="2024-06-15T17:09:00Z">
        <w:r w:rsidR="00B37983" w:rsidRPr="00B023C8" w:rsidDel="003A3370">
          <w:fldChar w:fldCharType="begin"/>
        </w:r>
        <w:r w:rsidR="00B37983" w:rsidRPr="00B023C8" w:rsidDel="003A3370">
          <w:delInstrText xml:space="preserve"> REF _Ref119078089 \h </w:delInstrText>
        </w:r>
        <w:r w:rsidR="002971CE" w:rsidRPr="00B023C8" w:rsidDel="003A3370">
          <w:delInstrText xml:space="preserve"> \* MERGEFORMAT </w:delInstrText>
        </w:r>
        <w:r w:rsidR="00B37983" w:rsidRPr="00B023C8" w:rsidDel="003A3370">
          <w:fldChar w:fldCharType="separate"/>
        </w:r>
        <w:r w:rsidR="0008295F" w:rsidRPr="00B023C8" w:rsidDel="003A3370">
          <w:delText xml:space="preserve">Supplementary </w:delText>
        </w:r>
        <w:r w:rsidR="00630A60" w:rsidRPr="00B023C8" w:rsidDel="003A3370">
          <w:delText>F</w:delText>
        </w:r>
        <w:r w:rsidR="0008295F" w:rsidRPr="00B023C8" w:rsidDel="003A3370">
          <w:delText>igure S2</w:delText>
        </w:r>
        <w:r w:rsidR="00B37983" w:rsidRPr="00B023C8" w:rsidDel="003A3370">
          <w:fldChar w:fldCharType="end"/>
        </w:r>
      </w:del>
      <w:r w:rsidR="00DA25F3" w:rsidRPr="00B023C8">
        <w:t>)</w:t>
      </w:r>
      <w:r w:rsidR="00EF6774" w:rsidRPr="00B023C8">
        <w:t xml:space="preserve">, but </w:t>
      </w:r>
      <w:r w:rsidR="00CA2690" w:rsidRPr="00B023C8">
        <w:t>had</w:t>
      </w:r>
      <w:r w:rsidR="00EF6774" w:rsidRPr="00B023C8">
        <w:t xml:space="preserve"> </w:t>
      </w:r>
      <w:r w:rsidR="00A36789" w:rsidRPr="00B023C8">
        <w:t>similar deprivation status</w:t>
      </w:r>
      <w:r w:rsidR="002373E7" w:rsidRPr="00B023C8">
        <w:t xml:space="preserve"> overall</w:t>
      </w:r>
      <w:r w:rsidR="00A36789" w:rsidRPr="00B023C8">
        <w:t xml:space="preserve"> </w:t>
      </w:r>
      <w:r w:rsidR="002373E7" w:rsidRPr="00B023C8">
        <w:t>and</w:t>
      </w:r>
      <w:r w:rsidR="00DA25F3" w:rsidRPr="00B023C8">
        <w:t xml:space="preserve"> throughout the study period (</w:t>
      </w:r>
      <w:ins w:id="8" w:author="Guilherme Pessoa-Amorim" w:date="2024-06-15T17:09:00Z">
        <w:r w:rsidR="003A3370">
          <w:t>Supplementary Figure S3</w:t>
        </w:r>
      </w:ins>
      <w:del w:id="9" w:author="Guilherme Pessoa-Amorim" w:date="2024-06-15T17:09:00Z">
        <w:r w:rsidR="00B37983" w:rsidRPr="00B023C8" w:rsidDel="003A3370">
          <w:fldChar w:fldCharType="begin"/>
        </w:r>
        <w:r w:rsidR="00B37983" w:rsidRPr="00B023C8" w:rsidDel="003A3370">
          <w:delInstrText xml:space="preserve"> REF _Ref119078108 \h </w:delInstrText>
        </w:r>
        <w:r w:rsidR="00AB2018" w:rsidRPr="00B023C8" w:rsidDel="003A3370">
          <w:delInstrText xml:space="preserve"> \* MERGEFORMAT </w:delInstrText>
        </w:r>
        <w:r w:rsidR="00B37983" w:rsidRPr="00B023C8" w:rsidDel="003A3370">
          <w:fldChar w:fldCharType="separate"/>
        </w:r>
        <w:r w:rsidR="00630A60" w:rsidRPr="00B023C8" w:rsidDel="003A3370">
          <w:delText>Supplementary F</w:delText>
        </w:r>
        <w:r w:rsidR="0008295F" w:rsidRPr="00B023C8" w:rsidDel="003A3370">
          <w:delText>igure S</w:delText>
        </w:r>
        <w:r w:rsidR="0008295F" w:rsidRPr="00B023C8" w:rsidDel="003A3370">
          <w:rPr>
            <w:noProof/>
          </w:rPr>
          <w:delText>3</w:delText>
        </w:r>
        <w:r w:rsidR="00B37983" w:rsidRPr="00B023C8" w:rsidDel="003A3370">
          <w:fldChar w:fldCharType="end"/>
        </w:r>
      </w:del>
      <w:r w:rsidR="00DA25F3" w:rsidRPr="00B023C8">
        <w:t>)</w:t>
      </w:r>
      <w:r w:rsidR="00A72ADC" w:rsidRPr="00B023C8">
        <w:t>.</w:t>
      </w:r>
      <w:r w:rsidR="00B41605" w:rsidRPr="00B023C8">
        <w:t xml:space="preserve"> </w:t>
      </w:r>
    </w:p>
    <w:p w14:paraId="19D14EFD" w14:textId="70748D86" w:rsidR="007A182D" w:rsidRPr="00B023C8" w:rsidRDefault="004B7D6A" w:rsidP="00350886">
      <w:pPr>
        <w:spacing w:after="0" w:line="480" w:lineRule="auto"/>
        <w:jc w:val="both"/>
      </w:pPr>
      <w:r w:rsidRPr="00B023C8">
        <w:t xml:space="preserve">With respect to clinical conditions, </w:t>
      </w:r>
      <w:r w:rsidR="002672B4" w:rsidRPr="00B023C8">
        <w:t xml:space="preserve">RECOVERY </w:t>
      </w:r>
      <w:r w:rsidRPr="00B023C8">
        <w:t xml:space="preserve">participants </w:t>
      </w:r>
      <w:r w:rsidR="002672B4" w:rsidRPr="00B023C8">
        <w:t xml:space="preserve">had </w:t>
      </w:r>
      <w:r w:rsidR="00EA1D00" w:rsidRPr="00B023C8">
        <w:t xml:space="preserve">a lower prevalence of comorbidity </w:t>
      </w:r>
      <w:r w:rsidR="001F6399" w:rsidRPr="00B023C8">
        <w:t>(</w:t>
      </w:r>
      <w:r w:rsidR="001D0AC9" w:rsidRPr="00B023C8">
        <w:t xml:space="preserve">median </w:t>
      </w:r>
      <w:r w:rsidR="00857F79">
        <w:t xml:space="preserve">Charlson Comorbidity Score </w:t>
      </w:r>
      <w:r w:rsidR="001F6399" w:rsidRPr="00B023C8">
        <w:t>[IQR]</w:t>
      </w:r>
      <w:r w:rsidR="001D0AC9" w:rsidRPr="00B023C8">
        <w:t xml:space="preserve">: RECOVERY 3.0 </w:t>
      </w:r>
      <w:r w:rsidR="001F6399" w:rsidRPr="00B023C8">
        <w:lastRenderedPageBreak/>
        <w:t>[1.0-5.0] vs reference population 4.0 [1.0-6.0])</w:t>
      </w:r>
      <w:r w:rsidR="001D0AC9" w:rsidRPr="00B023C8">
        <w:t xml:space="preserve"> </w:t>
      </w:r>
      <w:r w:rsidR="002672B4" w:rsidRPr="00B023C8">
        <w:t xml:space="preserve">and </w:t>
      </w:r>
      <w:r w:rsidR="00E91392" w:rsidRPr="00B023C8">
        <w:t>were</w:t>
      </w:r>
      <w:r w:rsidR="002672B4" w:rsidRPr="00B023C8">
        <w:t xml:space="preserve"> </w:t>
      </w:r>
      <w:r w:rsidR="005C6E6F" w:rsidRPr="00B023C8">
        <w:t>less</w:t>
      </w:r>
      <w:r w:rsidR="00794415" w:rsidRPr="00B023C8">
        <w:t xml:space="preserve"> </w:t>
      </w:r>
      <w:r w:rsidR="002672B4" w:rsidRPr="00B023C8">
        <w:t xml:space="preserve">frail </w:t>
      </w:r>
      <w:r w:rsidR="001F6399" w:rsidRPr="00B023C8">
        <w:t>(</w:t>
      </w:r>
      <w:r w:rsidR="001D0AC9" w:rsidRPr="00B023C8">
        <w:t xml:space="preserve">median </w:t>
      </w:r>
      <w:r w:rsidR="00857F79">
        <w:t xml:space="preserve">Hospital Frailty </w:t>
      </w:r>
      <w:r w:rsidR="00A670A7">
        <w:t xml:space="preserve">Risk </w:t>
      </w:r>
      <w:r w:rsidR="00857F79">
        <w:t>Score</w:t>
      </w:r>
      <w:r w:rsidR="00857F79" w:rsidRPr="00B023C8">
        <w:t xml:space="preserve"> </w:t>
      </w:r>
      <w:r w:rsidR="001F6399" w:rsidRPr="00B023C8">
        <w:t>[IQR]</w:t>
      </w:r>
      <w:r w:rsidR="001D0AC9" w:rsidRPr="00B023C8">
        <w:t xml:space="preserve">: </w:t>
      </w:r>
      <w:r w:rsidR="001F6399" w:rsidRPr="00B023C8">
        <w:t>5.1 [1.8-11.4]</w:t>
      </w:r>
      <w:r w:rsidR="001D0AC9" w:rsidRPr="00B023C8">
        <w:t xml:space="preserve"> </w:t>
      </w:r>
      <w:r w:rsidR="0085184B" w:rsidRPr="00B023C8">
        <w:t xml:space="preserve">vs </w:t>
      </w:r>
      <w:r w:rsidR="001F6399" w:rsidRPr="00B023C8">
        <w:t>6.3 [</w:t>
      </w:r>
      <w:r w:rsidR="0085184B" w:rsidRPr="00B023C8">
        <w:t>1.8</w:t>
      </w:r>
      <w:r w:rsidR="001F6399" w:rsidRPr="00B023C8">
        <w:t>-16.3])</w:t>
      </w:r>
      <w:r w:rsidR="00002A43" w:rsidRPr="00B023C8">
        <w:t xml:space="preserve"> </w:t>
      </w:r>
      <w:r w:rsidR="00C51095" w:rsidRPr="00B023C8">
        <w:t>T</w:t>
      </w:r>
      <w:r w:rsidR="00E91392" w:rsidRPr="00B023C8">
        <w:t xml:space="preserve">hese differences were largely explained by the </w:t>
      </w:r>
      <w:r w:rsidR="00B41605" w:rsidRPr="00B023C8">
        <w:t>age</w:t>
      </w:r>
      <w:r w:rsidR="00002A43" w:rsidRPr="00B023C8">
        <w:t xml:space="preserve"> </w:t>
      </w:r>
      <w:r w:rsidR="00E91392" w:rsidRPr="00B023C8">
        <w:t>structure of the two cohorts</w:t>
      </w:r>
      <w:r w:rsidR="00571324" w:rsidRPr="00B023C8">
        <w:t xml:space="preserve">, </w:t>
      </w:r>
      <w:r w:rsidR="00794415" w:rsidRPr="00B023C8">
        <w:t xml:space="preserve">with </w:t>
      </w:r>
      <w:r w:rsidR="00E9263F" w:rsidRPr="00B023C8">
        <w:t xml:space="preserve">small </w:t>
      </w:r>
      <w:r w:rsidR="00571324" w:rsidRPr="00B023C8">
        <w:t>differences remain</w:t>
      </w:r>
      <w:r w:rsidR="00794415" w:rsidRPr="00B023C8">
        <w:t>ing</w:t>
      </w:r>
      <w:r w:rsidR="00571324" w:rsidRPr="00B023C8">
        <w:t xml:space="preserve"> in</w:t>
      </w:r>
      <w:r w:rsidR="00E9263F" w:rsidRPr="00B023C8">
        <w:t xml:space="preserve"> the</w:t>
      </w:r>
      <w:r w:rsidR="00571324" w:rsidRPr="00B023C8">
        <w:t xml:space="preserve"> prevalence of some comorbidities, including cardiovascular disease, conges</w:t>
      </w:r>
      <w:r w:rsidR="00C9076D" w:rsidRPr="00B023C8">
        <w:t>tive heart failure</w:t>
      </w:r>
      <w:r w:rsidR="00857F79">
        <w:t>,</w:t>
      </w:r>
      <w:r w:rsidR="00C9076D" w:rsidRPr="00B023C8">
        <w:t xml:space="preserve"> and dementia</w:t>
      </w:r>
      <w:r w:rsidR="00C7450E">
        <w:t>,</w:t>
      </w:r>
      <w:r w:rsidR="00571324" w:rsidRPr="00B023C8">
        <w:t xml:space="preserve"> after accounting for age </w:t>
      </w:r>
      <w:r w:rsidR="00FF7B3D" w:rsidRPr="00B023C8">
        <w:t>(</w:t>
      </w:r>
      <w:r w:rsidR="00630A60" w:rsidRPr="00B023C8">
        <w:t>Supplementary F</w:t>
      </w:r>
      <w:r w:rsidR="00A445E6" w:rsidRPr="00B023C8">
        <w:t xml:space="preserve">igures </w:t>
      </w:r>
      <w:r w:rsidR="00B37983" w:rsidRPr="00B023C8">
        <w:t>S</w:t>
      </w:r>
      <w:r w:rsidR="00A445E6" w:rsidRPr="00B023C8">
        <w:t>4-</w:t>
      </w:r>
      <w:r w:rsidR="00B37983" w:rsidRPr="00B023C8">
        <w:t>S</w:t>
      </w:r>
      <w:r w:rsidR="00A76B5C" w:rsidRPr="00B023C8">
        <w:t>6</w:t>
      </w:r>
      <w:r w:rsidR="00A445E6" w:rsidRPr="00B023C8">
        <w:t>).</w:t>
      </w:r>
      <w:r w:rsidR="001174BC" w:rsidRPr="00B023C8">
        <w:t xml:space="preserve"> </w:t>
      </w:r>
    </w:p>
    <w:p w14:paraId="34929CAE" w14:textId="45A06001" w:rsidR="007A182D" w:rsidRPr="00B023C8" w:rsidRDefault="007A182D" w:rsidP="00350886">
      <w:pPr>
        <w:pStyle w:val="Heading2"/>
        <w:spacing w:before="0" w:after="0" w:line="480" w:lineRule="auto"/>
      </w:pPr>
      <w:r w:rsidRPr="00B023C8">
        <w:t>Outcomes</w:t>
      </w:r>
    </w:p>
    <w:p w14:paraId="7D468815" w14:textId="32E10FE9" w:rsidR="00A670A7" w:rsidRDefault="002373E7" w:rsidP="00350886">
      <w:pPr>
        <w:spacing w:after="0" w:line="480" w:lineRule="auto"/>
        <w:jc w:val="both"/>
      </w:pPr>
      <w:r w:rsidRPr="00B023C8">
        <w:t>Overall</w:t>
      </w:r>
      <w:r w:rsidR="00B53673" w:rsidRPr="00B023C8">
        <w:t xml:space="preserve">, </w:t>
      </w:r>
      <w:r w:rsidR="00207BCD">
        <w:t xml:space="preserve">the </w:t>
      </w:r>
      <w:r w:rsidR="0068602E" w:rsidRPr="00B023C8">
        <w:t xml:space="preserve">crude </w:t>
      </w:r>
      <w:r w:rsidR="00B53673" w:rsidRPr="00B023C8">
        <w:t xml:space="preserve">all-cause </w:t>
      </w:r>
      <w:r w:rsidR="004B7D6A" w:rsidRPr="00B023C8">
        <w:t>28</w:t>
      </w:r>
      <w:r w:rsidR="00E950D9" w:rsidRPr="00B023C8">
        <w:t>-</w:t>
      </w:r>
      <w:r w:rsidR="004B7D6A" w:rsidRPr="00B023C8">
        <w:t xml:space="preserve">day </w:t>
      </w:r>
      <w:r w:rsidR="00B53673" w:rsidRPr="00B023C8">
        <w:t xml:space="preserve">mortality </w:t>
      </w:r>
      <w:r w:rsidR="0068602E" w:rsidRPr="00B023C8">
        <w:t xml:space="preserve">in RECOVERY </w:t>
      </w:r>
      <w:r w:rsidR="00B53673" w:rsidRPr="00B023C8">
        <w:t xml:space="preserve">was </w:t>
      </w:r>
      <w:r w:rsidR="00CD1A20" w:rsidRPr="00B023C8">
        <w:t>20.6% (95% CI: 20.2</w:t>
      </w:r>
      <w:r w:rsidR="00812ECE" w:rsidRPr="00B023C8">
        <w:t>%</w:t>
      </w:r>
      <w:r w:rsidR="00CD1A20" w:rsidRPr="00B023C8">
        <w:t>-21.0</w:t>
      </w:r>
      <w:r w:rsidR="00812ECE" w:rsidRPr="00B023C8">
        <w:t>%</w:t>
      </w:r>
      <w:r w:rsidR="0068602E" w:rsidRPr="00B023C8">
        <w:t>)</w:t>
      </w:r>
      <w:r w:rsidR="00E950D9" w:rsidRPr="00B023C8">
        <w:t xml:space="preserve"> and 24.</w:t>
      </w:r>
      <w:r w:rsidR="003E61CD">
        <w:t>8</w:t>
      </w:r>
      <w:r w:rsidR="00E950D9" w:rsidRPr="00B023C8">
        <w:t>% (</w:t>
      </w:r>
      <w:r w:rsidR="00C7450E">
        <w:t>95% CI</w:t>
      </w:r>
      <w:r w:rsidR="00857F79">
        <w:t>:</w:t>
      </w:r>
      <w:r w:rsidR="00C7450E">
        <w:t xml:space="preserve"> </w:t>
      </w:r>
      <w:r w:rsidR="00E950D9" w:rsidRPr="00B023C8">
        <w:t>24.</w:t>
      </w:r>
      <w:r w:rsidR="003E61CD">
        <w:t>6</w:t>
      </w:r>
      <w:r w:rsidR="00812ECE" w:rsidRPr="00B023C8">
        <w:t>%</w:t>
      </w:r>
      <w:r w:rsidR="00E950D9" w:rsidRPr="00B023C8">
        <w:t>-2</w:t>
      </w:r>
      <w:r w:rsidR="003E61CD">
        <w:t>5.0</w:t>
      </w:r>
      <w:r w:rsidR="00812ECE" w:rsidRPr="00B023C8">
        <w:t>%</w:t>
      </w:r>
      <w:r w:rsidR="00E950D9" w:rsidRPr="00B023C8">
        <w:t>) in the reference population</w:t>
      </w:r>
      <w:r w:rsidR="00D67C3A" w:rsidRPr="00B023C8">
        <w:t>, with mortality decreasing substantially in both cohorts from March 2021 onwards.</w:t>
      </w:r>
      <w:r w:rsidRPr="00B023C8">
        <w:t xml:space="preserve"> After</w:t>
      </w:r>
      <w:r w:rsidR="00D67C3A" w:rsidRPr="00B023C8">
        <w:t xml:space="preserve"> </w:t>
      </w:r>
      <w:r w:rsidRPr="00B023C8">
        <w:t>standardising the RECOVERY cohort to the age-sex composition of the national reference population</w:t>
      </w:r>
      <w:r w:rsidR="00E950D9" w:rsidRPr="00B023C8">
        <w:t>, 28-day mortality in RECOVERY was</w:t>
      </w:r>
      <w:r w:rsidR="0068602E" w:rsidRPr="00B023C8">
        <w:t xml:space="preserve"> </w:t>
      </w:r>
      <w:r w:rsidR="00794415" w:rsidRPr="00B023C8">
        <w:t xml:space="preserve">similar to the reference population </w:t>
      </w:r>
      <w:r w:rsidR="001F6399" w:rsidRPr="00B023C8">
        <w:t>(</w:t>
      </w:r>
      <w:r w:rsidR="00812ECE" w:rsidRPr="00B023C8">
        <w:t>23.7</w:t>
      </w:r>
      <w:r w:rsidR="001F6399" w:rsidRPr="00B023C8">
        <w:t>%</w:t>
      </w:r>
      <w:r w:rsidR="00C7450E">
        <w:t>, 95% CI</w:t>
      </w:r>
      <w:r w:rsidR="00317590">
        <w:t>:</w:t>
      </w:r>
      <w:r w:rsidR="00BF493C" w:rsidRPr="00B023C8">
        <w:t xml:space="preserve"> </w:t>
      </w:r>
      <w:r w:rsidR="00812ECE" w:rsidRPr="00B023C8">
        <w:t>23.3%-24.1%</w:t>
      </w:r>
      <w:r w:rsidR="00C7450E">
        <w:t>;</w:t>
      </w:r>
      <w:del w:id="10" w:author="Guilherme Pessoa-Amorim" w:date="2024-06-15T17:09:00Z">
        <w:r w:rsidR="00317590" w:rsidDel="003A3370">
          <w:delText xml:space="preserve"> </w:delText>
        </w:r>
      </w:del>
      <w:ins w:id="11" w:author="Guilherme Pessoa-Amorim" w:date="2024-06-15T17:09:00Z">
        <w:r w:rsidR="003A3370">
          <w:t xml:space="preserve"> Figure 3</w:t>
        </w:r>
      </w:ins>
      <w:del w:id="12" w:author="Guilherme Pessoa-Amorim" w:date="2024-06-15T17:09:00Z">
        <w:r w:rsidR="00B37983" w:rsidRPr="00B023C8" w:rsidDel="003A3370">
          <w:fldChar w:fldCharType="begin"/>
        </w:r>
        <w:r w:rsidR="00B37983" w:rsidRPr="00B023C8" w:rsidDel="003A3370">
          <w:delInstrText xml:space="preserve"> REF _Ref119078146 \h </w:delInstrText>
        </w:r>
        <w:r w:rsidR="00812ECE" w:rsidRPr="00B023C8" w:rsidDel="003A3370">
          <w:delInstrText xml:space="preserve"> \* MERGEFORMAT </w:delInstrText>
        </w:r>
        <w:r w:rsidR="00B37983" w:rsidRPr="00B023C8" w:rsidDel="003A3370">
          <w:fldChar w:fldCharType="separate"/>
        </w:r>
        <w:r w:rsidR="0008295F" w:rsidRPr="00B023C8" w:rsidDel="003A3370">
          <w:delText>Figure 3</w:delText>
        </w:r>
        <w:r w:rsidR="00B37983" w:rsidRPr="00B023C8" w:rsidDel="003A3370">
          <w:fldChar w:fldCharType="end"/>
        </w:r>
      </w:del>
      <w:r w:rsidR="00072BB2" w:rsidRPr="00B023C8">
        <w:t>)</w:t>
      </w:r>
      <w:r w:rsidR="00984737" w:rsidRPr="00B023C8">
        <w:t xml:space="preserve">. </w:t>
      </w:r>
      <w:r w:rsidR="00C9076D" w:rsidRPr="00B023C8">
        <w:t>Age-stratified</w:t>
      </w:r>
      <w:r w:rsidR="00072BB2" w:rsidRPr="00B023C8">
        <w:t xml:space="preserve"> </w:t>
      </w:r>
      <w:r w:rsidR="004B7D6A" w:rsidRPr="00B023C8">
        <w:t xml:space="preserve">mortality </w:t>
      </w:r>
      <w:r w:rsidR="00794415" w:rsidRPr="00B023C8">
        <w:t xml:space="preserve">rates </w:t>
      </w:r>
      <w:r w:rsidR="00361FE2" w:rsidRPr="00B023C8">
        <w:t>were</w:t>
      </w:r>
      <w:r w:rsidR="00072BB2" w:rsidRPr="00B023C8">
        <w:t xml:space="preserve"> similar between the two cohorts, </w:t>
      </w:r>
      <w:r w:rsidR="00901C68" w:rsidRPr="00B023C8">
        <w:t xml:space="preserve">with the </w:t>
      </w:r>
      <w:r w:rsidR="00072BB2" w:rsidRPr="00B023C8">
        <w:t>except</w:t>
      </w:r>
      <w:r w:rsidR="00901C68" w:rsidRPr="00B023C8">
        <w:t>ion of</w:t>
      </w:r>
      <w:r w:rsidR="003F0135" w:rsidRPr="00B023C8">
        <w:t xml:space="preserve"> </w:t>
      </w:r>
      <w:r w:rsidR="0068602E" w:rsidRPr="00B023C8">
        <w:t>March-</w:t>
      </w:r>
      <w:r w:rsidR="003F0135" w:rsidRPr="00B023C8">
        <w:t>May</w:t>
      </w:r>
      <w:r w:rsidR="00E950D9" w:rsidRPr="00B023C8">
        <w:t xml:space="preserve"> </w:t>
      </w:r>
      <w:r w:rsidR="0068602E" w:rsidRPr="00B023C8">
        <w:t>20</w:t>
      </w:r>
      <w:r w:rsidR="00984737" w:rsidRPr="00B023C8">
        <w:t>2</w:t>
      </w:r>
      <w:r w:rsidR="0068602E" w:rsidRPr="00B023C8">
        <w:t>0</w:t>
      </w:r>
      <w:r w:rsidR="00164EFA" w:rsidRPr="00B023C8">
        <w:t xml:space="preserve"> </w:t>
      </w:r>
      <w:r w:rsidR="007C58F6" w:rsidRPr="00B023C8">
        <w:t xml:space="preserve">where mortality was lower in RECOVERY </w:t>
      </w:r>
      <w:r w:rsidR="00164EFA" w:rsidRPr="00B023C8">
        <w:t>(</w:t>
      </w:r>
      <w:r w:rsidR="005C6E6F" w:rsidRPr="00B023C8">
        <w:t>Supplementary Figure</w:t>
      </w:r>
      <w:r w:rsidRPr="00B023C8">
        <w:t>s</w:t>
      </w:r>
      <w:r w:rsidR="005C6E6F" w:rsidRPr="00B023C8">
        <w:t xml:space="preserve"> </w:t>
      </w:r>
      <w:r w:rsidRPr="00B023C8">
        <w:t>S7-</w:t>
      </w:r>
      <w:r w:rsidR="005C6E6F" w:rsidRPr="00B023C8">
        <w:t>S</w:t>
      </w:r>
      <w:r w:rsidR="00A76B5C" w:rsidRPr="00B023C8">
        <w:t>8</w:t>
      </w:r>
      <w:r w:rsidR="00630A60" w:rsidRPr="00B023C8">
        <w:t xml:space="preserve"> and Supplementary Table S</w:t>
      </w:r>
      <w:r w:rsidR="002D0B1D" w:rsidRPr="00B023C8">
        <w:t>4</w:t>
      </w:r>
      <w:r w:rsidR="00164EFA" w:rsidRPr="00B023C8">
        <w:t>)</w:t>
      </w:r>
      <w:r w:rsidR="003F0135" w:rsidRPr="00B023C8">
        <w:t>.</w:t>
      </w:r>
      <w:r w:rsidR="00164EFA" w:rsidRPr="00B023C8">
        <w:t xml:space="preserve"> </w:t>
      </w:r>
      <w:r w:rsidR="00E1304B" w:rsidRPr="00B023C8">
        <w:t xml:space="preserve">When mortality was assessed separately by comorbidity level and age, </w:t>
      </w:r>
      <w:r w:rsidR="00E52CBC" w:rsidRPr="00B023C8">
        <w:t xml:space="preserve">the difference in 28-day mortality </w:t>
      </w:r>
      <w:r w:rsidR="00E52CBC" w:rsidRPr="00721C8E">
        <w:t xml:space="preserve">between the two cohorts in March-May 2020 appeared to be </w:t>
      </w:r>
      <w:r w:rsidR="00546811" w:rsidRPr="006665F8">
        <w:t xml:space="preserve">mostly </w:t>
      </w:r>
      <w:r w:rsidR="00E52CBC" w:rsidRPr="006665F8">
        <w:t xml:space="preserve">driven by older and more comorbid patients </w:t>
      </w:r>
      <w:r w:rsidR="00CD32A8" w:rsidRPr="006665F8">
        <w:t>(</w:t>
      </w:r>
      <w:r w:rsidR="00A76B5C" w:rsidRPr="006665F8">
        <w:t>Supplementary Figure S9</w:t>
      </w:r>
      <w:r w:rsidR="00CD32A8" w:rsidRPr="00721C8E">
        <w:t>).</w:t>
      </w:r>
      <w:r w:rsidR="001174BC" w:rsidRPr="00721C8E">
        <w:t xml:space="preserve"> </w:t>
      </w:r>
    </w:p>
    <w:p w14:paraId="69597507" w14:textId="2411097B" w:rsidR="00350886" w:rsidRDefault="00350886" w:rsidP="00350886">
      <w:pPr>
        <w:spacing w:after="0" w:line="480" w:lineRule="auto"/>
        <w:jc w:val="both"/>
      </w:pPr>
    </w:p>
    <w:p w14:paraId="3CA57459" w14:textId="61504B63" w:rsidR="00350886" w:rsidRDefault="00350886" w:rsidP="00350886">
      <w:pPr>
        <w:spacing w:after="0" w:line="480" w:lineRule="auto"/>
        <w:jc w:val="both"/>
      </w:pPr>
    </w:p>
    <w:p w14:paraId="6068FA1E" w14:textId="4C8CC393" w:rsidR="00350886" w:rsidRDefault="00350886" w:rsidP="00350886">
      <w:pPr>
        <w:spacing w:after="0" w:line="480" w:lineRule="auto"/>
        <w:jc w:val="both"/>
      </w:pPr>
    </w:p>
    <w:p w14:paraId="4F37B88A" w14:textId="2F8790B0" w:rsidR="00350886" w:rsidRDefault="00350886" w:rsidP="00350886">
      <w:pPr>
        <w:spacing w:after="0" w:line="480" w:lineRule="auto"/>
        <w:jc w:val="both"/>
        <w:rPr>
          <w:rFonts w:eastAsiaTheme="majorEastAsia" w:cstheme="majorBidi"/>
          <w:sz w:val="32"/>
          <w:szCs w:val="32"/>
        </w:rPr>
      </w:pPr>
    </w:p>
    <w:p w14:paraId="7EC68B32" w14:textId="77777777" w:rsidR="008571C3" w:rsidRDefault="008571C3" w:rsidP="00350886">
      <w:pPr>
        <w:spacing w:after="0" w:line="480" w:lineRule="auto"/>
        <w:jc w:val="both"/>
        <w:rPr>
          <w:rFonts w:eastAsiaTheme="majorEastAsia" w:cstheme="majorBidi"/>
          <w:sz w:val="32"/>
          <w:szCs w:val="32"/>
        </w:rPr>
      </w:pPr>
    </w:p>
    <w:p w14:paraId="7EEA1B9A" w14:textId="0E8AC8D0" w:rsidR="005C3A2B" w:rsidRPr="00B023C8" w:rsidRDefault="005C3A2B" w:rsidP="00350886">
      <w:pPr>
        <w:pStyle w:val="Heading1"/>
        <w:spacing w:before="0" w:line="480" w:lineRule="auto"/>
      </w:pPr>
      <w:r w:rsidRPr="00B023C8">
        <w:t>D</w:t>
      </w:r>
      <w:r w:rsidR="006037EB" w:rsidRPr="00B023C8">
        <w:t>iscussion</w:t>
      </w:r>
    </w:p>
    <w:p w14:paraId="1B976A59" w14:textId="1FC4607B" w:rsidR="00DA09A1" w:rsidRDefault="00200D52" w:rsidP="00350886">
      <w:pPr>
        <w:spacing w:after="0" w:line="480" w:lineRule="auto"/>
        <w:jc w:val="both"/>
      </w:pPr>
      <w:r w:rsidRPr="00B023C8">
        <w:t>This</w:t>
      </w:r>
      <w:r w:rsidR="009D1EAB" w:rsidRPr="00B023C8">
        <w:t xml:space="preserve"> study </w:t>
      </w:r>
      <w:r w:rsidR="00E548AA">
        <w:t>compared the characteristics</w:t>
      </w:r>
      <w:r w:rsidR="00E548AA" w:rsidRPr="00B023C8">
        <w:t xml:space="preserve"> </w:t>
      </w:r>
      <w:r w:rsidR="00CE04B2" w:rsidRPr="00B023C8">
        <w:t xml:space="preserve">of </w:t>
      </w:r>
      <w:r w:rsidR="009D1EAB" w:rsidRPr="00B023C8">
        <w:t xml:space="preserve">RECOVERY trial </w:t>
      </w:r>
      <w:r w:rsidR="00E548AA">
        <w:t xml:space="preserve">participants </w:t>
      </w:r>
      <w:r w:rsidR="009D1EAB" w:rsidRPr="00B023C8">
        <w:t xml:space="preserve">with </w:t>
      </w:r>
      <w:r w:rsidR="00CE04B2" w:rsidRPr="00B023C8">
        <w:t>people admitted to hospital due to COVID-19 in England</w:t>
      </w:r>
      <w:r w:rsidR="006B1D5C" w:rsidRPr="00B023C8">
        <w:t xml:space="preserve">. </w:t>
      </w:r>
      <w:r w:rsidR="00DA09A1" w:rsidRPr="00B023C8">
        <w:t>Our main findings were that</w:t>
      </w:r>
      <w:r w:rsidR="006B1D5C" w:rsidRPr="00B023C8">
        <w:t xml:space="preserve"> </w:t>
      </w:r>
      <w:r w:rsidR="00A663BF" w:rsidRPr="00B023C8">
        <w:t xml:space="preserve">RECOVERY </w:t>
      </w:r>
      <w:r w:rsidR="00DB7FA2" w:rsidRPr="00B023C8">
        <w:t xml:space="preserve">participants </w:t>
      </w:r>
      <w:r w:rsidR="00DA09A1" w:rsidRPr="00B023C8">
        <w:t xml:space="preserve">were </w:t>
      </w:r>
      <w:r w:rsidR="00DD3505">
        <w:t>generally similar</w:t>
      </w:r>
      <w:r w:rsidR="00766F00">
        <w:t>,</w:t>
      </w:r>
      <w:r w:rsidR="00DD3505">
        <w:t xml:space="preserve"> but </w:t>
      </w:r>
      <w:r w:rsidR="00DA09A1" w:rsidRPr="00B023C8">
        <w:t>slightly younger</w:t>
      </w:r>
      <w:r w:rsidR="00A03885" w:rsidRPr="00B023C8">
        <w:t>, less frequently female,</w:t>
      </w:r>
      <w:r w:rsidR="00DA09A1" w:rsidRPr="00B023C8">
        <w:t xml:space="preserve"> and had an</w:t>
      </w:r>
      <w:r w:rsidR="00504415" w:rsidRPr="00B023C8">
        <w:t xml:space="preserve"> </w:t>
      </w:r>
      <w:r w:rsidR="00DA09A1" w:rsidRPr="00B023C8">
        <w:t xml:space="preserve">overall lower comorbidity </w:t>
      </w:r>
      <w:r w:rsidR="00A03885" w:rsidRPr="00B023C8">
        <w:t xml:space="preserve">and frailty </w:t>
      </w:r>
      <w:r w:rsidR="00DA09A1" w:rsidRPr="00B023C8">
        <w:t>burden</w:t>
      </w:r>
      <w:r w:rsidR="00DD3505">
        <w:t>,</w:t>
      </w:r>
      <w:r w:rsidR="007C28EC" w:rsidRPr="00B023C8">
        <w:t xml:space="preserve"> much of which attributable to age differences</w:t>
      </w:r>
      <w:r w:rsidR="00630B6D" w:rsidRPr="00B023C8">
        <w:t xml:space="preserve">. </w:t>
      </w:r>
      <w:r w:rsidR="00C34677">
        <w:t>A</w:t>
      </w:r>
      <w:r w:rsidR="00EF05C0" w:rsidRPr="00B023C8">
        <w:t xml:space="preserve">fter adjustment for age and sex, 28-day mortality </w:t>
      </w:r>
      <w:r w:rsidR="00C34677">
        <w:t xml:space="preserve">in the RECOVERY cohort </w:t>
      </w:r>
      <w:r w:rsidR="00EF05C0" w:rsidRPr="00B023C8">
        <w:t xml:space="preserve">was </w:t>
      </w:r>
      <w:r w:rsidRPr="00B023C8">
        <w:t xml:space="preserve">similar </w:t>
      </w:r>
      <w:r w:rsidR="00C34677">
        <w:t xml:space="preserve">to that in the wider population of patients admitted to hospital with COVID-19 in England. This pattern was observed </w:t>
      </w:r>
      <w:r w:rsidR="00EF05C0" w:rsidRPr="00B023C8">
        <w:t xml:space="preserve">throughout the period studied, with the exception of </w:t>
      </w:r>
      <w:r w:rsidR="006B1D5C" w:rsidRPr="00B023C8">
        <w:t>March – May 2020</w:t>
      </w:r>
      <w:r w:rsidR="00EF05C0" w:rsidRPr="00B023C8">
        <w:t xml:space="preserve"> (</w:t>
      </w:r>
      <w:r w:rsidR="006B1D5C" w:rsidRPr="00B023C8">
        <w:t>corresponding to the first COVID-19 wave in the UK)</w:t>
      </w:r>
      <w:r w:rsidR="00EF05C0" w:rsidRPr="00B023C8">
        <w:t xml:space="preserve"> when, </w:t>
      </w:r>
      <w:r w:rsidR="00C34677">
        <w:t>even after adjusting for age and sex</w:t>
      </w:r>
      <w:r w:rsidR="00EF05C0" w:rsidRPr="00B023C8">
        <w:t>,</w:t>
      </w:r>
      <w:r w:rsidR="00571324" w:rsidRPr="00B023C8">
        <w:t xml:space="preserve"> 28-day mortality in RECOVERY was slightly lower than the reference population</w:t>
      </w:r>
      <w:r w:rsidR="006B1D5C" w:rsidRPr="00B023C8">
        <w:t xml:space="preserve">. </w:t>
      </w:r>
      <w:r w:rsidR="00C34677" w:rsidRPr="00737C53">
        <w:t>The</w:t>
      </w:r>
      <w:r w:rsidR="00C34677">
        <w:t xml:space="preserve"> reasons for this</w:t>
      </w:r>
      <w:r w:rsidR="00C34677" w:rsidRPr="00737C53">
        <w:t xml:space="preserve"> </w:t>
      </w:r>
      <w:r w:rsidR="00C34677">
        <w:t xml:space="preserve">are </w:t>
      </w:r>
      <w:r w:rsidR="00C34677" w:rsidRPr="00737C53">
        <w:t xml:space="preserve">not fully explained by differences in </w:t>
      </w:r>
      <w:r w:rsidR="00EC0FD0">
        <w:t xml:space="preserve">measured </w:t>
      </w:r>
      <w:r w:rsidR="00C34677" w:rsidRPr="00737C53">
        <w:t xml:space="preserve">frailty or comorbidity </w:t>
      </w:r>
      <w:r w:rsidR="00C34677">
        <w:t xml:space="preserve">as assessed in our analyses </w:t>
      </w:r>
      <w:r w:rsidR="00C34677" w:rsidRPr="00737C53">
        <w:t xml:space="preserve">and may be attributable to factors not </w:t>
      </w:r>
      <w:r w:rsidR="00EC0FD0">
        <w:t>captured</w:t>
      </w:r>
      <w:r w:rsidR="00EC0FD0" w:rsidRPr="00737C53">
        <w:t xml:space="preserve"> </w:t>
      </w:r>
      <w:r w:rsidR="00C34677" w:rsidRPr="00737C53">
        <w:t>in the datasets available in this study.</w:t>
      </w:r>
    </w:p>
    <w:p w14:paraId="39DF4A5B" w14:textId="3283E62B" w:rsidR="00AA20CA" w:rsidRPr="006665F8" w:rsidRDefault="00A03885" w:rsidP="00350886">
      <w:pPr>
        <w:spacing w:after="0" w:line="480" w:lineRule="auto"/>
        <w:jc w:val="both"/>
      </w:pPr>
      <w:r w:rsidRPr="00B023C8">
        <w:t>Older adults are frequently underrepresented in trials,</w:t>
      </w:r>
      <w:r w:rsidR="008571C3" w:rsidRPr="008571C3">
        <w:t>(21)</w:t>
      </w:r>
      <w:r w:rsidRPr="00B023C8">
        <w:t xml:space="preserve"> and </w:t>
      </w:r>
      <w:r w:rsidR="00184446">
        <w:t>have been</w:t>
      </w:r>
      <w:r w:rsidRPr="00B023C8">
        <w:t xml:space="preserve"> excluded from </w:t>
      </w:r>
      <w:r w:rsidR="00184446">
        <w:t>over half</w:t>
      </w:r>
      <w:r w:rsidRPr="00B023C8">
        <w:t xml:space="preserve"> of COVID-19 clinical trials and </w:t>
      </w:r>
      <w:r w:rsidR="00184446">
        <w:t xml:space="preserve">all major </w:t>
      </w:r>
      <w:r w:rsidRPr="00B023C8">
        <w:t>vaccine trials.</w:t>
      </w:r>
      <w:r w:rsidR="008571C3" w:rsidRPr="008571C3">
        <w:t>(22)</w:t>
      </w:r>
      <w:r w:rsidRPr="00B023C8">
        <w:t xml:space="preserve"> Although </w:t>
      </w:r>
      <w:r w:rsidR="00C93BF0" w:rsidRPr="00B023C8">
        <w:t>RECOVERY does not have</w:t>
      </w:r>
      <w:r w:rsidRPr="00B023C8">
        <w:t xml:space="preserve"> an upper age limit (and </w:t>
      </w:r>
      <w:r w:rsidR="00184446">
        <w:t xml:space="preserve">some </w:t>
      </w:r>
      <w:r w:rsidRPr="00B023C8">
        <w:t xml:space="preserve">participants </w:t>
      </w:r>
      <w:r w:rsidR="00184446">
        <w:t xml:space="preserve">were </w:t>
      </w:r>
      <w:r w:rsidRPr="00B023C8">
        <w:t xml:space="preserve">aged </w:t>
      </w:r>
      <w:r w:rsidR="00184446">
        <w:t xml:space="preserve">over </w:t>
      </w:r>
      <w:r w:rsidRPr="00B023C8">
        <w:t>100</w:t>
      </w:r>
      <w:r w:rsidR="00184446">
        <w:t xml:space="preserve"> years old</w:t>
      </w:r>
      <w:r w:rsidRPr="00B023C8">
        <w:t xml:space="preserve">), </w:t>
      </w:r>
      <w:r w:rsidR="00C93BF0" w:rsidRPr="00B023C8">
        <w:t xml:space="preserve">in our study </w:t>
      </w:r>
      <w:r w:rsidR="00FF23B0" w:rsidRPr="00B023C8">
        <w:t xml:space="preserve">RECOVERY participants </w:t>
      </w:r>
      <w:r w:rsidR="009409A0" w:rsidRPr="00B023C8">
        <w:t xml:space="preserve">were </w:t>
      </w:r>
      <w:r w:rsidR="00CE04B2" w:rsidRPr="00B023C8">
        <w:t>on average 3 years</w:t>
      </w:r>
      <w:r w:rsidR="00FF23B0" w:rsidRPr="00B023C8">
        <w:t xml:space="preserve"> younger</w:t>
      </w:r>
      <w:r w:rsidR="00964385" w:rsidRPr="00B023C8">
        <w:t>,</w:t>
      </w:r>
      <w:r w:rsidR="00CE04B2" w:rsidRPr="00B023C8">
        <w:t xml:space="preserve"> </w:t>
      </w:r>
      <w:r w:rsidR="009B09A0" w:rsidRPr="00B023C8">
        <w:t>with</w:t>
      </w:r>
      <w:r w:rsidR="00CE04B2" w:rsidRPr="00B023C8">
        <w:t xml:space="preserve"> </w:t>
      </w:r>
      <w:r w:rsidR="00BE0649" w:rsidRPr="00B023C8">
        <w:t>underr</w:t>
      </w:r>
      <w:r w:rsidR="00CE04B2" w:rsidRPr="00B023C8">
        <w:t xml:space="preserve">epresentation of people aged </w:t>
      </w:r>
      <w:r w:rsidR="00184446">
        <w:t>≥</w:t>
      </w:r>
      <w:r w:rsidR="00CE04B2" w:rsidRPr="00B023C8">
        <w:t>80</w:t>
      </w:r>
      <w:r w:rsidR="009B09A0" w:rsidRPr="00B023C8">
        <w:t xml:space="preserve">. </w:t>
      </w:r>
      <w:r w:rsidR="0026764D" w:rsidRPr="00B023C8">
        <w:t xml:space="preserve">RECOVERY participants were also less frequently </w:t>
      </w:r>
      <w:r w:rsidR="0026764D" w:rsidRPr="006B17D5">
        <w:t>female (3</w:t>
      </w:r>
      <w:r w:rsidR="00100D81" w:rsidRPr="006B17D5">
        <w:t xml:space="preserve">7% </w:t>
      </w:r>
      <w:r w:rsidR="00C93BF0" w:rsidRPr="006B17D5">
        <w:t>vs 4</w:t>
      </w:r>
      <w:r w:rsidR="00100D81" w:rsidRPr="006B17D5">
        <w:rPr>
          <w:rPrChange w:id="13" w:author="Guilherme Pessoa-Amorim" w:date="2024-06-17T16:48:00Z">
            <w:rPr/>
          </w:rPrChange>
        </w:rPr>
        <w:t>5</w:t>
      </w:r>
      <w:r w:rsidR="00C93BF0" w:rsidRPr="006B17D5">
        <w:rPr>
          <w:rPrChange w:id="14" w:author="Guilherme Pessoa-Amorim" w:date="2024-06-17T16:48:00Z">
            <w:rPr/>
          </w:rPrChange>
        </w:rPr>
        <w:t>%)</w:t>
      </w:r>
      <w:ins w:id="15" w:author="Guilherme Pessoa-Amorim" w:date="2024-06-15T17:25:00Z">
        <w:r w:rsidR="00C55617" w:rsidRPr="006B17D5">
          <w:rPr>
            <w:rPrChange w:id="16" w:author="Guilherme Pessoa-Amorim" w:date="2024-06-17T16:48:00Z">
              <w:rPr/>
            </w:rPrChange>
          </w:rPr>
          <w:t>,</w:t>
        </w:r>
      </w:ins>
      <w:r w:rsidR="00EC0FD0" w:rsidRPr="006B17D5">
        <w:rPr>
          <w:rPrChange w:id="17" w:author="Guilherme Pessoa-Amorim" w:date="2024-06-17T16:48:00Z">
            <w:rPr/>
          </w:rPrChange>
        </w:rPr>
        <w:t xml:space="preserve"> but it is not possible to identify the </w:t>
      </w:r>
      <w:del w:id="18" w:author="Guilherme Pessoa-Amorim" w:date="2024-06-15T17:25:00Z">
        <w:r w:rsidR="00EC0FD0" w:rsidRPr="006B17D5" w:rsidDel="00C55617">
          <w:rPr>
            <w:rPrChange w:id="19" w:author="Guilherme Pessoa-Amorim" w:date="2024-06-17T16:48:00Z">
              <w:rPr/>
            </w:rPrChange>
          </w:rPr>
          <w:delText xml:space="preserve">possible </w:delText>
        </w:r>
      </w:del>
      <w:ins w:id="20" w:author="Guilherme Pessoa-Amorim" w:date="2024-06-15T17:25:00Z">
        <w:r w:rsidR="00C55617" w:rsidRPr="006B17D5">
          <w:rPr>
            <w:rPrChange w:id="21" w:author="Guilherme Pessoa-Amorim" w:date="2024-06-17T16:48:00Z">
              <w:rPr/>
            </w:rPrChange>
          </w:rPr>
          <w:t xml:space="preserve">underlying </w:t>
        </w:r>
      </w:ins>
      <w:r w:rsidR="00EC0FD0" w:rsidRPr="006B17D5">
        <w:rPr>
          <w:rPrChange w:id="22" w:author="Guilherme Pessoa-Amorim" w:date="2024-06-17T16:48:00Z">
            <w:rPr/>
          </w:rPrChange>
        </w:rPr>
        <w:t>reasons for this in the available data</w:t>
      </w:r>
      <w:r w:rsidR="0061739B" w:rsidRPr="006B17D5">
        <w:rPr>
          <w:rPrChange w:id="23" w:author="Guilherme Pessoa-Amorim" w:date="2024-06-17T16:48:00Z">
            <w:rPr/>
          </w:rPrChange>
        </w:rPr>
        <w:t>.</w:t>
      </w:r>
      <w:ins w:id="24" w:author="Guilherme Pessoa-Amorim" w:date="2024-06-15T17:25:00Z">
        <w:r w:rsidR="00C55617" w:rsidRPr="006B17D5">
          <w:rPr>
            <w:rPrChange w:id="25" w:author="Guilherme Pessoa-Amorim" w:date="2024-06-17T16:48:00Z">
              <w:rPr/>
            </w:rPrChange>
          </w:rPr>
          <w:t xml:space="preserve"> However, </w:t>
        </w:r>
        <w:r w:rsidR="00C55617" w:rsidRPr="006B17D5">
          <w:rPr>
            <w:rPrChange w:id="26" w:author="Guilherme Pessoa-Amorim" w:date="2024-06-17T16:48:00Z">
              <w:rPr/>
            </w:rPrChange>
          </w:rPr>
          <w:lastRenderedPageBreak/>
          <w:t xml:space="preserve">this is similar to results found in other trials, and may be due to under-recruitment of older patients </w:t>
        </w:r>
      </w:ins>
      <w:ins w:id="27" w:author="Guilherme Pessoa-Amorim" w:date="2024-06-15T17:26:00Z">
        <w:r w:rsidR="00C55617" w:rsidRPr="006B17D5">
          <w:rPr>
            <w:rPrChange w:id="28" w:author="Guilherme Pessoa-Amorim" w:date="2024-06-17T16:48:00Z">
              <w:rPr/>
            </w:rPrChange>
          </w:rPr>
          <w:t>(who are more frequently women).</w:t>
        </w:r>
      </w:ins>
      <w:r w:rsidR="00C55617" w:rsidRPr="006B17D5">
        <w:rPr>
          <w:rPrChange w:id="29" w:author="Guilherme Pessoa-Amorim" w:date="2024-06-17T16:48:00Z">
            <w:rPr/>
          </w:rPrChange>
        </w:rPr>
        <w:t>(23,24)</w:t>
      </w:r>
      <w:r w:rsidR="0061739B" w:rsidRPr="006B17D5">
        <w:rPr>
          <w:rPrChange w:id="30" w:author="Guilherme Pessoa-Amorim" w:date="2024-06-17T16:48:00Z">
            <w:rPr/>
          </w:rPrChange>
        </w:rPr>
        <w:t xml:space="preserve"> </w:t>
      </w:r>
      <w:ins w:id="31" w:author="Guilherme Pessoa-Amorim" w:date="2024-06-17T08:48:00Z">
        <w:r w:rsidR="00AE7251" w:rsidRPr="006B17D5">
          <w:rPr>
            <w:rPrChange w:id="32" w:author="Guilherme Pessoa-Amorim" w:date="2024-06-17T16:48:00Z">
              <w:rPr/>
            </w:rPrChange>
          </w:rPr>
          <w:t>Of note, we found i</w:t>
        </w:r>
      </w:ins>
      <w:ins w:id="33" w:author="Guilherme Pessoa-Amorim" w:date="2024-06-17T08:47:00Z">
        <w:r w:rsidR="00AE7251" w:rsidRPr="006B17D5">
          <w:rPr>
            <w:rPrChange w:id="34" w:author="Guilherme Pessoa-Amorim" w:date="2024-06-17T16:48:00Z">
              <w:rPr/>
            </w:rPrChange>
          </w:rPr>
          <w:t xml:space="preserve">mportant differences in recruitment </w:t>
        </w:r>
        <w:del w:id="35" w:author="Marion Mafham" w:date="2024-06-17T16:31:00Z">
          <w:r w:rsidR="00AE7251" w:rsidRPr="006B17D5" w:rsidDel="001D374F">
            <w:rPr>
              <w:rPrChange w:id="36" w:author="Guilherme Pessoa-Amorim" w:date="2024-06-17T16:48:00Z">
                <w:rPr/>
              </w:rPrChange>
            </w:rPr>
            <w:delText xml:space="preserve">rates </w:delText>
          </w:r>
        </w:del>
        <w:r w:rsidR="00AE7251" w:rsidRPr="006B17D5">
          <w:rPr>
            <w:rPrChange w:id="37" w:author="Guilherme Pessoa-Amorim" w:date="2024-06-17T16:48:00Z">
              <w:rPr/>
            </w:rPrChange>
          </w:rPr>
          <w:t xml:space="preserve">across </w:t>
        </w:r>
      </w:ins>
      <w:ins w:id="38" w:author="Guilherme Pessoa-Amorim" w:date="2024-06-17T08:48:00Z">
        <w:r w:rsidR="00AE7251" w:rsidRPr="006B17D5">
          <w:rPr>
            <w:rPrChange w:id="39" w:author="Guilherme Pessoa-Amorim" w:date="2024-06-17T16:48:00Z">
              <w:rPr/>
            </w:rPrChange>
          </w:rPr>
          <w:t xml:space="preserve">different </w:t>
        </w:r>
      </w:ins>
      <w:ins w:id="40" w:author="Guilherme Pessoa-Amorim" w:date="2024-06-17T08:47:00Z">
        <w:r w:rsidR="00AE7251" w:rsidRPr="006B17D5">
          <w:rPr>
            <w:rPrChange w:id="41" w:author="Guilherme Pessoa-Amorim" w:date="2024-06-17T16:48:00Z">
              <w:rPr/>
            </w:rPrChange>
          </w:rPr>
          <w:t>geographical re</w:t>
        </w:r>
      </w:ins>
      <w:ins w:id="42" w:author="Guilherme Pessoa-Amorim" w:date="2024-06-17T08:48:00Z">
        <w:r w:rsidR="00AE7251" w:rsidRPr="006B17D5">
          <w:rPr>
            <w:rPrChange w:id="43" w:author="Guilherme Pessoa-Amorim" w:date="2024-06-17T16:48:00Z">
              <w:rPr/>
            </w:rPrChange>
          </w:rPr>
          <w:t>gions</w:t>
        </w:r>
      </w:ins>
      <w:ins w:id="44" w:author="Marion Mafham" w:date="2024-06-17T16:33:00Z">
        <w:r w:rsidR="00770CF2" w:rsidRPr="006B17D5">
          <w:rPr>
            <w:rPrChange w:id="45" w:author="Guilherme Pessoa-Amorim" w:date="2024-06-17T16:48:00Z">
              <w:rPr>
                <w:highlight w:val="yellow"/>
              </w:rPr>
            </w:rPrChange>
          </w:rPr>
          <w:t>,</w:t>
        </w:r>
      </w:ins>
      <w:ins w:id="46" w:author="Marion Mafham" w:date="2024-06-17T16:28:00Z">
        <w:r w:rsidR="001D374F" w:rsidRPr="006B17D5">
          <w:rPr>
            <w:rPrChange w:id="47" w:author="Guilherme Pessoa-Amorim" w:date="2024-06-17T16:48:00Z">
              <w:rPr>
                <w:highlight w:val="yellow"/>
              </w:rPr>
            </w:rPrChange>
          </w:rPr>
          <w:t xml:space="preserve"> </w:t>
        </w:r>
      </w:ins>
      <w:ins w:id="48" w:author="Marion Mafham" w:date="2024-06-17T16:31:00Z">
        <w:r w:rsidR="001D374F" w:rsidRPr="006B17D5">
          <w:t xml:space="preserve">with </w:t>
        </w:r>
      </w:ins>
      <w:ins w:id="49" w:author="Marion Mafham" w:date="2024-06-17T16:30:00Z">
        <w:r w:rsidR="001D374F" w:rsidRPr="006B17D5">
          <w:t>the recruitment ratio</w:t>
        </w:r>
        <w:r w:rsidR="001D374F" w:rsidRPr="006B17D5" w:rsidDel="00A31035">
          <w:rPr>
            <w:rPrChange w:id="50" w:author="Guilherme Pessoa-Amorim" w:date="2024-06-17T16:48:00Z">
              <w:rPr/>
            </w:rPrChange>
          </w:rPr>
          <w:t xml:space="preserve"> </w:t>
        </w:r>
        <w:r w:rsidR="001D374F" w:rsidRPr="006B17D5">
          <w:rPr>
            <w:rPrChange w:id="51" w:author="Guilherme Pessoa-Amorim" w:date="2024-06-17T16:48:00Z">
              <w:rPr/>
            </w:rPrChange>
          </w:rPr>
          <w:t>(the number of individuals included in RECOVERY divided by the number of individuals in the reference population) ranging from 7.4% to 16</w:t>
        </w:r>
      </w:ins>
      <w:ins w:id="52" w:author="Marion Mafham" w:date="2024-06-17T16:31:00Z">
        <w:r w:rsidR="001D374F" w:rsidRPr="006B17D5">
          <w:rPr>
            <w:rPrChange w:id="53" w:author="Guilherme Pessoa-Amorim" w:date="2024-06-17T16:48:00Z">
              <w:rPr/>
            </w:rPrChange>
          </w:rPr>
          <w:t>.4%</w:t>
        </w:r>
      </w:ins>
      <w:ins w:id="54" w:author="Guilherme Pessoa-Amorim" w:date="2024-06-17T08:48:00Z">
        <w:r w:rsidR="00AE7251" w:rsidRPr="006B17D5">
          <w:rPr>
            <w:rPrChange w:id="55" w:author="Guilherme Pessoa-Amorim" w:date="2024-06-17T16:48:00Z">
              <w:rPr/>
            </w:rPrChange>
          </w:rPr>
          <w:t>. The reasons for this are likely to be complex</w:t>
        </w:r>
      </w:ins>
      <w:ins w:id="56" w:author="Guilherme Pessoa-Amorim" w:date="2024-06-17T16:48:00Z">
        <w:r w:rsidR="006B17D5" w:rsidRPr="006B17D5">
          <w:rPr>
            <w:rPrChange w:id="57" w:author="Guilherme Pessoa-Amorim" w:date="2024-06-17T16:48:00Z">
              <w:rPr>
                <w:highlight w:val="yellow"/>
              </w:rPr>
            </w:rPrChange>
          </w:rPr>
          <w:t>,</w:t>
        </w:r>
      </w:ins>
      <w:ins w:id="58" w:author="Guilherme Pessoa-Amorim" w:date="2024-06-17T08:48:00Z">
        <w:r w:rsidR="00AE7251" w:rsidRPr="006B17D5">
          <w:t xml:space="preserve"> including issues related to local research infrastructure and funding, competing studies, demand on local clinical services and clinician and patient willingness to engage with research. Data on these parameters are not available for this study</w:t>
        </w:r>
      </w:ins>
      <w:ins w:id="59" w:author="Guilherme Pessoa-Amorim" w:date="2024-06-17T08:49:00Z">
        <w:r w:rsidR="00AE7251" w:rsidRPr="006B17D5">
          <w:t xml:space="preserve">, but </w:t>
        </w:r>
      </w:ins>
      <w:ins w:id="60" w:author="Marion Mafham" w:date="2024-06-17T16:32:00Z">
        <w:r w:rsidR="00770CF2" w:rsidRPr="006B17D5">
          <w:rPr>
            <w:rPrChange w:id="61" w:author="Guilherme Pessoa-Amorim" w:date="2024-06-17T16:48:00Z">
              <w:rPr>
                <w:highlight w:val="yellow"/>
              </w:rPr>
            </w:rPrChange>
          </w:rPr>
          <w:t xml:space="preserve">these differences </w:t>
        </w:r>
      </w:ins>
      <w:ins w:id="62" w:author="Guilherme Pessoa-Amorim" w:date="2024-06-17T08:49:00Z">
        <w:del w:id="63" w:author="Marion Mafham" w:date="2024-06-17T16:32:00Z">
          <w:r w:rsidR="00AE7251" w:rsidRPr="006B17D5" w:rsidDel="00770CF2">
            <w:delText xml:space="preserve">patterns seen </w:delText>
          </w:r>
        </w:del>
        <w:r w:rsidR="00AE7251" w:rsidRPr="006B17D5">
          <w:t>merit further i</w:t>
        </w:r>
        <w:r w:rsidR="00AE7251" w:rsidRPr="006B17D5">
          <w:rPr>
            <w:rPrChange w:id="64" w:author="Guilherme Pessoa-Amorim" w:date="2024-06-17T16:48:00Z">
              <w:rPr/>
            </w:rPrChange>
          </w:rPr>
          <w:t>nvestigation</w:t>
        </w:r>
      </w:ins>
      <w:ins w:id="65" w:author="Guilherme Pessoa-Amorim" w:date="2024-06-17T08:48:00Z">
        <w:r w:rsidR="00AE7251" w:rsidRPr="006B17D5">
          <w:rPr>
            <w:rPrChange w:id="66" w:author="Guilherme Pessoa-Amorim" w:date="2024-06-17T16:48:00Z">
              <w:rPr/>
            </w:rPrChange>
          </w:rPr>
          <w:t xml:space="preserve">. </w:t>
        </w:r>
      </w:ins>
      <w:r w:rsidR="00A65E36" w:rsidRPr="006B17D5">
        <w:rPr>
          <w:rPrChange w:id="67" w:author="Guilherme Pessoa-Amorim" w:date="2024-06-17T16:48:00Z">
            <w:rPr/>
          </w:rPrChange>
        </w:rPr>
        <w:t>W</w:t>
      </w:r>
      <w:r w:rsidR="00395055" w:rsidRPr="006B17D5">
        <w:rPr>
          <w:rPrChange w:id="68" w:author="Guilherme Pessoa-Amorim" w:date="2024-06-17T16:48:00Z">
            <w:rPr/>
          </w:rPrChange>
        </w:rPr>
        <w:t>e</w:t>
      </w:r>
      <w:r w:rsidR="00A65E36" w:rsidRPr="006B17D5">
        <w:rPr>
          <w:rPrChange w:id="69" w:author="Guilherme Pessoa-Amorim" w:date="2024-06-17T16:48:00Z">
            <w:rPr/>
          </w:rPrChange>
        </w:rPr>
        <w:t xml:space="preserve"> also</w:t>
      </w:r>
      <w:r w:rsidR="00395055" w:rsidRPr="006B17D5">
        <w:rPr>
          <w:rPrChange w:id="70" w:author="Guilherme Pessoa-Amorim" w:date="2024-06-17T16:48:00Z">
            <w:rPr/>
          </w:rPrChange>
        </w:rPr>
        <w:t xml:space="preserve"> found that</w:t>
      </w:r>
      <w:r w:rsidR="00AA20CA" w:rsidRPr="006B17D5">
        <w:rPr>
          <w:rPrChange w:id="71" w:author="Guilherme Pessoa-Amorim" w:date="2024-06-17T16:48:00Z">
            <w:rPr/>
          </w:rPrChange>
        </w:rPr>
        <w:t xml:space="preserve"> </w:t>
      </w:r>
      <w:r w:rsidR="00395055" w:rsidRPr="006B17D5">
        <w:rPr>
          <w:rPrChange w:id="72" w:author="Guilherme Pessoa-Amorim" w:date="2024-06-17T16:48:00Z">
            <w:rPr/>
          </w:rPrChange>
        </w:rPr>
        <w:t>c</w:t>
      </w:r>
      <w:r w:rsidR="00BE0649" w:rsidRPr="006B17D5">
        <w:rPr>
          <w:rPrChange w:id="73" w:author="Guilherme Pessoa-Amorim" w:date="2024-06-17T16:48:00Z">
            <w:rPr/>
          </w:rPrChange>
        </w:rPr>
        <w:t xml:space="preserve">omorbidity and frailty scores were </w:t>
      </w:r>
      <w:r w:rsidR="00AA20CA" w:rsidRPr="006B17D5">
        <w:rPr>
          <w:rPrChange w:id="74" w:author="Guilherme Pessoa-Amorim" w:date="2024-06-17T16:48:00Z">
            <w:rPr/>
          </w:rPrChange>
        </w:rPr>
        <w:t xml:space="preserve">lower </w:t>
      </w:r>
      <w:r w:rsidR="00BE0649" w:rsidRPr="006B17D5">
        <w:rPr>
          <w:rPrChange w:id="75" w:author="Guilherme Pessoa-Amorim" w:date="2024-06-17T16:48:00Z">
            <w:rPr/>
          </w:rPrChange>
        </w:rPr>
        <w:t xml:space="preserve">in the </w:t>
      </w:r>
      <w:r w:rsidR="00AA20CA" w:rsidRPr="006B17D5">
        <w:rPr>
          <w:rPrChange w:id="76" w:author="Guilherme Pessoa-Amorim" w:date="2024-06-17T16:48:00Z">
            <w:rPr/>
          </w:rPrChange>
        </w:rPr>
        <w:t xml:space="preserve">RECOVERY cohort compared </w:t>
      </w:r>
      <w:r w:rsidR="007C58F6" w:rsidRPr="006B17D5">
        <w:rPr>
          <w:rPrChange w:id="77" w:author="Guilherme Pessoa-Amorim" w:date="2024-06-17T16:48:00Z">
            <w:rPr/>
          </w:rPrChange>
        </w:rPr>
        <w:t xml:space="preserve">with </w:t>
      </w:r>
      <w:r w:rsidR="00AA20CA" w:rsidRPr="006B17D5">
        <w:rPr>
          <w:rPrChange w:id="78" w:author="Guilherme Pessoa-Amorim" w:date="2024-06-17T16:48:00Z">
            <w:rPr/>
          </w:rPrChange>
        </w:rPr>
        <w:t>the reference</w:t>
      </w:r>
      <w:r w:rsidR="00AA20CA" w:rsidRPr="006665F8">
        <w:t xml:space="preserve"> population</w:t>
      </w:r>
      <w:r w:rsidR="00911E14" w:rsidRPr="006665F8">
        <w:t>. Most of th</w:t>
      </w:r>
      <w:r w:rsidR="00766F00" w:rsidRPr="006665F8">
        <w:t>ese</w:t>
      </w:r>
      <w:r w:rsidR="00A628EE" w:rsidRPr="006665F8">
        <w:t xml:space="preserve"> difference</w:t>
      </w:r>
      <w:r w:rsidR="00766F00" w:rsidRPr="006665F8">
        <w:t>s</w:t>
      </w:r>
      <w:r w:rsidR="00A628EE" w:rsidRPr="006665F8">
        <w:t xml:space="preserve"> </w:t>
      </w:r>
      <w:r w:rsidR="00766F00" w:rsidRPr="006665F8">
        <w:t xml:space="preserve">were </w:t>
      </w:r>
      <w:r w:rsidR="00A628EE" w:rsidRPr="006665F8">
        <w:t xml:space="preserve">attributable to age </w:t>
      </w:r>
      <w:r w:rsidR="00766F00" w:rsidRPr="006665F8">
        <w:t>composition</w:t>
      </w:r>
      <w:r w:rsidR="00504415" w:rsidRPr="006665F8">
        <w:t>,</w:t>
      </w:r>
      <w:r w:rsidR="00A628EE" w:rsidRPr="006665F8">
        <w:t xml:space="preserve"> but </w:t>
      </w:r>
      <w:r w:rsidR="00911E14" w:rsidRPr="006665F8">
        <w:t xml:space="preserve">within older age groups </w:t>
      </w:r>
      <w:r w:rsidR="00A628EE" w:rsidRPr="006665F8">
        <w:t xml:space="preserve">comorbidities and </w:t>
      </w:r>
      <w:r w:rsidR="00AA20CA" w:rsidRPr="006665F8">
        <w:t xml:space="preserve">the overall </w:t>
      </w:r>
      <w:r w:rsidR="00A628EE" w:rsidRPr="006665F8">
        <w:t>frailty risk score</w:t>
      </w:r>
      <w:r w:rsidR="00911E14" w:rsidRPr="006665F8">
        <w:t>s</w:t>
      </w:r>
      <w:r w:rsidR="00A628EE" w:rsidRPr="006665F8">
        <w:t xml:space="preserve"> remained slightly higher in the reference population.</w:t>
      </w:r>
      <w:r w:rsidR="00AC2122">
        <w:t xml:space="preserve"> Clinical decision making about eligibility for </w:t>
      </w:r>
      <w:r w:rsidR="00AC2122" w:rsidRPr="006665F8">
        <w:t>randomised trials will inevitably result in differences between the trial cohort and the target population</w:t>
      </w:r>
      <w:r w:rsidR="000B23C9">
        <w:t>;</w:t>
      </w:r>
      <w:r w:rsidR="00AC2122">
        <w:t xml:space="preserve"> however, the proportional estimates of treatment effect from </w:t>
      </w:r>
      <w:r w:rsidR="00AC2122" w:rsidRPr="005D4160">
        <w:t>trial</w:t>
      </w:r>
      <w:r w:rsidR="00AC2122">
        <w:t>s</w:t>
      </w:r>
      <w:r w:rsidR="00AC2122" w:rsidRPr="005D4160">
        <w:t xml:space="preserve"> </w:t>
      </w:r>
      <w:r w:rsidR="00AC2122" w:rsidRPr="00EE18E5">
        <w:t>are</w:t>
      </w:r>
      <w:r w:rsidR="00AC2122" w:rsidRPr="005D4160">
        <w:t xml:space="preserve"> usually</w:t>
      </w:r>
      <w:r w:rsidR="00AC2122">
        <w:t xml:space="preserve"> generali</w:t>
      </w:r>
      <w:r w:rsidR="000B23C9">
        <w:t>s</w:t>
      </w:r>
      <w:r w:rsidR="00AC2122">
        <w:t>able, unless there are substantial differences in the biology of the target disease or the effectiveness of the intervention in the non-trial context.</w:t>
      </w:r>
      <w:r w:rsidR="008571C3" w:rsidRPr="008571C3">
        <w:t>(4,5)</w:t>
      </w:r>
      <w:r w:rsidR="00AC2122" w:rsidRPr="006665F8">
        <w:t xml:space="preserve"> </w:t>
      </w:r>
      <w:r w:rsidR="002559CE" w:rsidRPr="006665F8">
        <w:t xml:space="preserve"> </w:t>
      </w:r>
    </w:p>
    <w:p w14:paraId="511E679E" w14:textId="7668DB26" w:rsidR="002014B8" w:rsidRDefault="00E3051D" w:rsidP="00350886">
      <w:pPr>
        <w:spacing w:after="0" w:line="480" w:lineRule="auto"/>
        <w:jc w:val="both"/>
      </w:pPr>
      <w:r w:rsidRPr="006665F8">
        <w:t>While crude 28-day all-cause mortality was lower in RECOVERY, a</w:t>
      </w:r>
      <w:r w:rsidR="009E1C74" w:rsidRPr="006665F8">
        <w:t xml:space="preserve">ge- and sex-adjusted </w:t>
      </w:r>
      <w:r w:rsidR="00905341" w:rsidRPr="006665F8">
        <w:t xml:space="preserve">mortality </w:t>
      </w:r>
      <w:r w:rsidRPr="006665F8">
        <w:t>were</w:t>
      </w:r>
      <w:r w:rsidR="00905341" w:rsidRPr="006665F8">
        <w:t xml:space="preserve"> </w:t>
      </w:r>
      <w:r w:rsidR="007C58F6" w:rsidRPr="006665F8">
        <w:t xml:space="preserve">generally </w:t>
      </w:r>
      <w:r w:rsidR="00905341" w:rsidRPr="006665F8">
        <w:t>similar</w:t>
      </w:r>
      <w:r w:rsidR="00D03E4F" w:rsidRPr="006665F8">
        <w:t xml:space="preserve">, </w:t>
      </w:r>
      <w:r w:rsidR="00D35859" w:rsidRPr="006665F8">
        <w:t xml:space="preserve">with similar </w:t>
      </w:r>
      <w:r w:rsidR="0024241D" w:rsidRPr="006665F8">
        <w:t>trends in bo</w:t>
      </w:r>
      <w:r w:rsidR="0024241D" w:rsidRPr="00B023C8">
        <w:t xml:space="preserve">th cohorts </w:t>
      </w:r>
      <w:r w:rsidR="00D35859" w:rsidRPr="00B023C8">
        <w:t xml:space="preserve">over time. </w:t>
      </w:r>
      <w:r w:rsidR="0024699A" w:rsidRPr="00B023C8">
        <w:t xml:space="preserve">The reduction seen from March 2021 onwards, </w:t>
      </w:r>
      <w:r w:rsidR="0024699A" w:rsidRPr="006665F8">
        <w:t>consistent with previous reports,</w:t>
      </w:r>
      <w:r w:rsidR="00C55617" w:rsidRPr="00C55617">
        <w:t>(25)</w:t>
      </w:r>
      <w:r w:rsidR="0024699A" w:rsidRPr="006665F8">
        <w:t xml:space="preserve"> may represent the effect of SARS-CoV-2 vaccination uptake, which </w:t>
      </w:r>
      <w:r w:rsidR="0024699A" w:rsidRPr="006665F8">
        <w:lastRenderedPageBreak/>
        <w:t xml:space="preserve">greatly reduced the likelihood </w:t>
      </w:r>
      <w:r w:rsidR="00F2705D" w:rsidRPr="006665F8">
        <w:t xml:space="preserve">not only of </w:t>
      </w:r>
      <w:r w:rsidR="0024699A" w:rsidRPr="006665F8">
        <w:t xml:space="preserve">hospital admission </w:t>
      </w:r>
      <w:r w:rsidR="00F2705D" w:rsidRPr="006665F8">
        <w:t xml:space="preserve">but also of </w:t>
      </w:r>
      <w:r w:rsidR="0024699A" w:rsidRPr="006665F8">
        <w:t>death</w:t>
      </w:r>
      <w:r w:rsidR="00F2705D" w:rsidRPr="006665F8">
        <w:t xml:space="preserve"> following hospitalisation</w:t>
      </w:r>
      <w:r w:rsidR="0024699A" w:rsidRPr="006665F8">
        <w:t>.</w:t>
      </w:r>
      <w:r w:rsidR="00C55617" w:rsidRPr="00C55617">
        <w:t>(26,27)</w:t>
      </w:r>
      <w:r w:rsidR="00184446">
        <w:t xml:space="preserve"> Overall,</w:t>
      </w:r>
      <w:r w:rsidR="007A5B15" w:rsidRPr="00737C53">
        <w:t xml:space="preserve"> </w:t>
      </w:r>
      <w:r w:rsidR="002559CE" w:rsidRPr="00737C53">
        <w:t xml:space="preserve">the </w:t>
      </w:r>
      <w:r w:rsidR="002014B8" w:rsidRPr="006665F8">
        <w:t>absolute effect estimates generated by RECOVERY</w:t>
      </w:r>
      <w:r w:rsidR="002559CE" w:rsidRPr="00737C53">
        <w:t xml:space="preserve"> </w:t>
      </w:r>
      <w:r w:rsidR="00D86A15">
        <w:t>were</w:t>
      </w:r>
      <w:r w:rsidR="002014B8" w:rsidRPr="006665F8">
        <w:t xml:space="preserve"> generali</w:t>
      </w:r>
      <w:r w:rsidR="002559CE" w:rsidRPr="00737C53">
        <w:t>s</w:t>
      </w:r>
      <w:r w:rsidR="002014B8" w:rsidRPr="006665F8">
        <w:t>able to the national population</w:t>
      </w:r>
      <w:r w:rsidR="00D86A15">
        <w:t xml:space="preserve"> during the period studied</w:t>
      </w:r>
      <w:r w:rsidR="00C87C80" w:rsidRPr="00737C53">
        <w:t xml:space="preserve">. </w:t>
      </w:r>
      <w:r w:rsidR="00D86A15">
        <w:t>However</w:t>
      </w:r>
      <w:r w:rsidR="00C87C80" w:rsidRPr="00737C53">
        <w:t xml:space="preserve">, </w:t>
      </w:r>
      <w:r w:rsidR="002014B8" w:rsidRPr="006665F8">
        <w:t>secular trends in mortality rates should be considered</w:t>
      </w:r>
      <w:r w:rsidR="00C46AD9">
        <w:t xml:space="preserve"> and the best estimate of the </w:t>
      </w:r>
      <w:r w:rsidR="00AC2122">
        <w:t xml:space="preserve">likely </w:t>
      </w:r>
      <w:r w:rsidR="00C46AD9">
        <w:t xml:space="preserve">absolute effect size in current clinical practice requires </w:t>
      </w:r>
      <w:r w:rsidR="00D86A15">
        <w:t xml:space="preserve">application of </w:t>
      </w:r>
      <w:r w:rsidR="00C46AD9">
        <w:t>the proportional treatment effect from the RECOVERY trial to current absolute event rates among patients hospitalised with COVID-19.</w:t>
      </w:r>
      <w:r w:rsidR="008571C3" w:rsidRPr="008571C3">
        <w:t>(4,5)</w:t>
      </w:r>
    </w:p>
    <w:p w14:paraId="38C0BDD4" w14:textId="2C11B733" w:rsidR="004006FB" w:rsidRPr="004006FB" w:rsidRDefault="004006FB" w:rsidP="00350886">
      <w:pPr>
        <w:spacing w:after="0" w:line="480" w:lineRule="auto"/>
        <w:jc w:val="both"/>
      </w:pPr>
      <w:r w:rsidRPr="004C45B6">
        <w:t>Our study has a number of limitations.</w:t>
      </w:r>
      <w:r>
        <w:t xml:space="preserve"> W</w:t>
      </w:r>
      <w:r w:rsidRPr="00B023C8">
        <w:t xml:space="preserve">e were not able to determine baseline respiratory status (which has been shown to </w:t>
      </w:r>
      <w:r>
        <w:t>be an important determinant of the proportional and absolute benefits of</w:t>
      </w:r>
      <w:r w:rsidRPr="00B023C8">
        <w:t xml:space="preserve"> corticosteroid treatment)</w:t>
      </w:r>
      <w:r w:rsidR="00C55617" w:rsidRPr="00C55617">
        <w:t>(28)</w:t>
      </w:r>
      <w:r w:rsidRPr="00B023C8">
        <w:t xml:space="preserve"> in our </w:t>
      </w:r>
      <w:r>
        <w:t>reference cohort</w:t>
      </w:r>
      <w:r w:rsidRPr="00B023C8">
        <w:t xml:space="preserve">, </w:t>
      </w:r>
      <w:r>
        <w:t xml:space="preserve">since there was </w:t>
      </w:r>
      <w:r w:rsidRPr="00B023C8">
        <w:t xml:space="preserve">low agreement between respiratory support status extracted from HES </w:t>
      </w:r>
      <w:r>
        <w:t xml:space="preserve">alone </w:t>
      </w:r>
      <w:r w:rsidRPr="00B023C8">
        <w:t xml:space="preserve">and that </w:t>
      </w:r>
      <w:r>
        <w:t>collected</w:t>
      </w:r>
      <w:r w:rsidRPr="00B023C8">
        <w:t xml:space="preserve"> in the trial </w:t>
      </w:r>
      <w:r>
        <w:t xml:space="preserve">(based on a larger number of linked data sources) </w:t>
      </w:r>
      <w:r w:rsidRPr="00B023C8">
        <w:t>and used in published analyses (Annex IV).</w:t>
      </w:r>
      <w:r>
        <w:t xml:space="preserve"> </w:t>
      </w:r>
      <w:r w:rsidRPr="00B023C8">
        <w:t>We also cannot be certain whether our reference population had clinically</w:t>
      </w:r>
      <w:r>
        <w:t xml:space="preserve"> significant </w:t>
      </w:r>
      <w:r w:rsidRPr="00B023C8">
        <w:t>COVID-19</w:t>
      </w:r>
      <w:r>
        <w:t xml:space="preserve">, </w:t>
      </w:r>
      <w:r w:rsidRPr="00B023C8">
        <w:t xml:space="preserve">although we have mitigated this by including only people </w:t>
      </w:r>
      <w:r w:rsidRPr="00721C8E">
        <w:t>with a relevant ICD-10 code in the primary diagnostic position. Finally, our analysis was restricted to people admitted in England</w:t>
      </w:r>
      <w:r>
        <w:t>. B</w:t>
      </w:r>
      <w:r w:rsidRPr="00721C8E">
        <w:t>aseline characteristics were similar when comparing RECOVERY participants recruited</w:t>
      </w:r>
      <w:r w:rsidRPr="00B023C8">
        <w:t xml:space="preserve"> </w:t>
      </w:r>
      <w:r>
        <w:t>across all</w:t>
      </w:r>
      <w:r w:rsidRPr="00B023C8">
        <w:t xml:space="preserve"> UK nations</w:t>
      </w:r>
      <w:r>
        <w:t xml:space="preserve">, but may differ from non-UK </w:t>
      </w:r>
      <w:r w:rsidRPr="004006FB">
        <w:t xml:space="preserve">countries. Finally, our analysis was restricted to the period from March 2020 to November 2021, due to changes to trial eligibility which could not be replicated in the reference population with the available data. However, recruitment to RECOVERY declined significantly from December 2021 onwards (along with national COVID-19 admissions), so that extending the analysis period to the </w:t>
      </w:r>
      <w:r w:rsidRPr="004006FB">
        <w:lastRenderedPageBreak/>
        <w:t>time of writing (mid-2023) would add only a small number of additional deaths (~4%), which were unlikely to meaningfully influence interpretation of our results.</w:t>
      </w:r>
    </w:p>
    <w:p w14:paraId="29196E59" w14:textId="77777777" w:rsidR="004006FB" w:rsidRPr="006665F8" w:rsidRDefault="004006FB" w:rsidP="00350886">
      <w:pPr>
        <w:spacing w:after="0" w:line="480" w:lineRule="auto"/>
        <w:jc w:val="both"/>
      </w:pPr>
    </w:p>
    <w:p w14:paraId="12AC3E52" w14:textId="24D6F399" w:rsidR="00E95644" w:rsidRPr="00B023C8" w:rsidRDefault="005C3A2B" w:rsidP="00350886">
      <w:pPr>
        <w:pStyle w:val="Heading1"/>
        <w:spacing w:before="0" w:line="480" w:lineRule="auto"/>
      </w:pPr>
      <w:r w:rsidRPr="00B023C8">
        <w:t>C</w:t>
      </w:r>
      <w:r w:rsidR="006037EB" w:rsidRPr="00B023C8">
        <w:t>onclusion</w:t>
      </w:r>
    </w:p>
    <w:p w14:paraId="2C8FFA78" w14:textId="67CF4D4C" w:rsidR="000061D2" w:rsidRDefault="00E95644" w:rsidP="00350886">
      <w:pPr>
        <w:spacing w:after="0" w:line="480" w:lineRule="auto"/>
        <w:jc w:val="both"/>
      </w:pPr>
      <w:r w:rsidRPr="00B023C8">
        <w:t xml:space="preserve">The RECOVERY trial recruited a broad </w:t>
      </w:r>
      <w:r w:rsidR="00617AA9" w:rsidRPr="00B023C8">
        <w:t xml:space="preserve">patient </w:t>
      </w:r>
      <w:r w:rsidRPr="00B023C8">
        <w:t xml:space="preserve">population that </w:t>
      </w:r>
      <w:r w:rsidR="00882529">
        <w:t>was</w:t>
      </w:r>
      <w:r w:rsidR="00882529" w:rsidRPr="00B023C8">
        <w:t xml:space="preserve"> </w:t>
      </w:r>
      <w:r w:rsidRPr="00B023C8">
        <w:t>generally representative of people admitted to hospital due to COVID-19 in England</w:t>
      </w:r>
      <w:r w:rsidR="007A5B15">
        <w:t xml:space="preserve"> </w:t>
      </w:r>
      <w:r w:rsidR="00882529">
        <w:t xml:space="preserve">during the same period, </w:t>
      </w:r>
      <w:r w:rsidR="007A5B15">
        <w:t xml:space="preserve">with respect to both baseline characteristics and </w:t>
      </w:r>
      <w:r w:rsidR="00184446">
        <w:t>subsequent mortality</w:t>
      </w:r>
      <w:r w:rsidRPr="00B023C8">
        <w:t xml:space="preserve">. </w:t>
      </w:r>
      <w:r w:rsidR="00882529">
        <w:t>28-day mortality declined substantially in both the RECOVERY and reference populations throughout the period studie</w:t>
      </w:r>
      <w:r w:rsidR="000B23C9">
        <w:t>d</w:t>
      </w:r>
      <w:r w:rsidR="007A5B15" w:rsidRPr="00737C53">
        <w:t>.</w:t>
      </w:r>
      <w:r w:rsidR="00882529">
        <w:t xml:space="preserve"> </w:t>
      </w:r>
      <w:r w:rsidR="00882529" w:rsidRPr="004006FB">
        <w:t>Estimates of current mortality rates from healthcare systems data combined with the proportional treatment effects from trial</w:t>
      </w:r>
      <w:r w:rsidR="000B23C9" w:rsidRPr="004006FB">
        <w:t>s</w:t>
      </w:r>
      <w:r w:rsidR="00882529" w:rsidRPr="004006FB">
        <w:t xml:space="preserve"> are needed to estimate the likely absolute effects of the treatments tested </w:t>
      </w:r>
      <w:r w:rsidR="000B23C9" w:rsidRPr="004006FB">
        <w:t>with</w:t>
      </w:r>
      <w:r w:rsidR="00882529" w:rsidRPr="004006FB">
        <w:t xml:space="preserve">in current practice. </w:t>
      </w:r>
    </w:p>
    <w:p w14:paraId="16D5546C" w14:textId="55A3208F" w:rsidR="00350886" w:rsidRDefault="00350886" w:rsidP="00350886">
      <w:pPr>
        <w:spacing w:after="0" w:line="480" w:lineRule="auto"/>
        <w:jc w:val="both"/>
      </w:pPr>
    </w:p>
    <w:p w14:paraId="6E24FC9E" w14:textId="1D6A4F19" w:rsidR="00350886" w:rsidRDefault="00350886" w:rsidP="00350886">
      <w:pPr>
        <w:spacing w:after="0" w:line="480" w:lineRule="auto"/>
        <w:jc w:val="both"/>
      </w:pPr>
    </w:p>
    <w:p w14:paraId="12692CC1" w14:textId="2CEC4AED" w:rsidR="00350886" w:rsidRDefault="00350886" w:rsidP="00350886">
      <w:pPr>
        <w:spacing w:after="0" w:line="480" w:lineRule="auto"/>
        <w:jc w:val="both"/>
      </w:pPr>
    </w:p>
    <w:p w14:paraId="00032B09" w14:textId="44468CEE" w:rsidR="00350886" w:rsidDel="006B17D5" w:rsidRDefault="00350886" w:rsidP="00350886">
      <w:pPr>
        <w:spacing w:after="0" w:line="480" w:lineRule="auto"/>
        <w:jc w:val="both"/>
        <w:rPr>
          <w:del w:id="79" w:author="Guilherme Pessoa-Amorim" w:date="2024-06-17T16:49:00Z"/>
        </w:rPr>
      </w:pPr>
      <w:bookmarkStart w:id="80" w:name="_GoBack"/>
      <w:bookmarkEnd w:id="80"/>
    </w:p>
    <w:p w14:paraId="55A7AF7D" w14:textId="0E952670" w:rsidR="00350886" w:rsidDel="006B17D5" w:rsidRDefault="00350886" w:rsidP="00350886">
      <w:pPr>
        <w:spacing w:after="0" w:line="480" w:lineRule="auto"/>
        <w:jc w:val="both"/>
        <w:rPr>
          <w:del w:id="81" w:author="Guilherme Pessoa-Amorim" w:date="2024-06-17T16:49:00Z"/>
        </w:rPr>
      </w:pPr>
    </w:p>
    <w:p w14:paraId="71F26656" w14:textId="6BCC0872" w:rsidR="00350886" w:rsidDel="00AE7251" w:rsidRDefault="00350886" w:rsidP="00350886">
      <w:pPr>
        <w:spacing w:after="0" w:line="480" w:lineRule="auto"/>
        <w:jc w:val="both"/>
        <w:rPr>
          <w:del w:id="82" w:author="Guilherme Pessoa-Amorim" w:date="2024-06-17T08:50:00Z"/>
        </w:rPr>
      </w:pPr>
    </w:p>
    <w:p w14:paraId="2AA9459A" w14:textId="4DD5104E" w:rsidR="00350886" w:rsidDel="00AE7251" w:rsidRDefault="00350886" w:rsidP="00350886">
      <w:pPr>
        <w:spacing w:after="0" w:line="480" w:lineRule="auto"/>
        <w:jc w:val="both"/>
        <w:rPr>
          <w:del w:id="83" w:author="Guilherme Pessoa-Amorim" w:date="2024-06-17T08:50:00Z"/>
        </w:rPr>
      </w:pPr>
    </w:p>
    <w:p w14:paraId="26358088" w14:textId="5E041202" w:rsidR="00350886" w:rsidDel="00AE7251" w:rsidRDefault="00350886" w:rsidP="00350886">
      <w:pPr>
        <w:spacing w:after="0" w:line="480" w:lineRule="auto"/>
        <w:jc w:val="both"/>
        <w:rPr>
          <w:del w:id="84" w:author="Guilherme Pessoa-Amorim" w:date="2024-06-17T08:50:00Z"/>
          <w:rFonts w:eastAsiaTheme="majorEastAsia" w:cstheme="majorBidi"/>
          <w:sz w:val="32"/>
          <w:szCs w:val="32"/>
        </w:rPr>
      </w:pPr>
    </w:p>
    <w:p w14:paraId="2168031C" w14:textId="7856949B" w:rsidR="00996C9B" w:rsidRPr="00B023C8" w:rsidRDefault="00996C9B" w:rsidP="00350886">
      <w:pPr>
        <w:pStyle w:val="Heading1"/>
        <w:spacing w:before="0" w:line="480" w:lineRule="auto"/>
      </w:pPr>
      <w:r w:rsidRPr="00B023C8">
        <w:t>Declarations</w:t>
      </w:r>
    </w:p>
    <w:p w14:paraId="31FA54BE" w14:textId="198D8366" w:rsidR="00644596" w:rsidRPr="00B023C8" w:rsidRDefault="00644596" w:rsidP="00644596">
      <w:pPr>
        <w:pStyle w:val="Heading2"/>
        <w:spacing w:before="0" w:after="0" w:line="480" w:lineRule="auto"/>
      </w:pPr>
      <w:r w:rsidRPr="00B023C8">
        <w:t>Ethics approval</w:t>
      </w:r>
      <w:r>
        <w:t xml:space="preserve"> and consent to participate</w:t>
      </w:r>
    </w:p>
    <w:p w14:paraId="6B91C10E" w14:textId="3E1AAF62" w:rsidR="00644596" w:rsidRDefault="008571C3" w:rsidP="00644596">
      <w:pPr>
        <w:spacing w:after="0" w:line="480" w:lineRule="auto"/>
        <w:jc w:val="both"/>
      </w:pPr>
      <w:r w:rsidRPr="008571C3">
        <w:t xml:space="preserve">Written informed consent was obtained from all the patients or from a legal representative if they were unable to provide consent. The RECOVERY trial has been approved by the UK Medicines and Healthcare products Regulatory Agency and </w:t>
      </w:r>
      <w:r w:rsidRPr="008571C3">
        <w:lastRenderedPageBreak/>
        <w:t>the Cambridge East Research Ethics Committee (reference 20/EE/0101).</w:t>
      </w:r>
      <w:r>
        <w:t xml:space="preserve"> </w:t>
      </w:r>
      <w:r w:rsidR="00644596" w:rsidRPr="00B023C8">
        <w:t xml:space="preserve">The RECOVERY trial has been approved by the UK Medicines and Healthcare products Regulatory Agency and the Cambridge East Research Ethics Committee (reference 20/EE/0101). The </w:t>
      </w:r>
      <w:r w:rsidR="00644596">
        <w:t xml:space="preserve">dataset used to build the reference population by </w:t>
      </w:r>
      <w:r w:rsidR="00644596" w:rsidRPr="00B023C8">
        <w:t xml:space="preserve">the University of Oxford has been approved by the Central and South Bristol </w:t>
      </w:r>
      <w:r w:rsidR="00644596">
        <w:t>R</w:t>
      </w:r>
      <w:r w:rsidR="00644596" w:rsidRPr="00B023C8">
        <w:t xml:space="preserve">esearch </w:t>
      </w:r>
      <w:r w:rsidR="00644596">
        <w:t>E</w:t>
      </w:r>
      <w:r w:rsidR="00644596" w:rsidRPr="00B023C8">
        <w:t xml:space="preserve">thics </w:t>
      </w:r>
      <w:r w:rsidR="00644596">
        <w:t>C</w:t>
      </w:r>
      <w:r w:rsidR="00644596" w:rsidRPr="00B023C8">
        <w:t>ommittee (</w:t>
      </w:r>
      <w:r w:rsidR="00644596">
        <w:t>reference</w:t>
      </w:r>
      <w:r w:rsidR="00644596" w:rsidRPr="00B023C8">
        <w:t xml:space="preserve"> 04/Q2006/176).</w:t>
      </w:r>
      <w:r w:rsidR="00644596">
        <w:t xml:space="preserve"> </w:t>
      </w:r>
    </w:p>
    <w:p w14:paraId="63F90222" w14:textId="77777777" w:rsidR="008571C3" w:rsidRPr="008571C3" w:rsidRDefault="008571C3" w:rsidP="008571C3">
      <w:pPr>
        <w:pStyle w:val="Heading2"/>
        <w:spacing w:before="0" w:after="0" w:line="480" w:lineRule="auto"/>
      </w:pPr>
      <w:r w:rsidRPr="008571C3">
        <w:t>Consent for publication</w:t>
      </w:r>
    </w:p>
    <w:p w14:paraId="6F96FFFF" w14:textId="02F4C62C" w:rsidR="00644596" w:rsidRDefault="008571C3" w:rsidP="008571C3">
      <w:pPr>
        <w:pStyle w:val="BodyText"/>
      </w:pPr>
      <w:r>
        <w:t xml:space="preserve">Not applicable. </w:t>
      </w:r>
    </w:p>
    <w:p w14:paraId="03633A70" w14:textId="77777777" w:rsidR="008571C3" w:rsidRDefault="008571C3" w:rsidP="008571C3">
      <w:pPr>
        <w:pStyle w:val="BodyText"/>
      </w:pPr>
    </w:p>
    <w:p w14:paraId="43B457C1" w14:textId="0A0B53B5" w:rsidR="003E566B" w:rsidRPr="00B023C8" w:rsidRDefault="00350886" w:rsidP="00350886">
      <w:pPr>
        <w:pStyle w:val="Heading2"/>
        <w:spacing w:before="0" w:after="0" w:line="480" w:lineRule="auto"/>
      </w:pPr>
      <w:r>
        <w:t>Availability of data and materials</w:t>
      </w:r>
    </w:p>
    <w:p w14:paraId="68CCEA94" w14:textId="77777777" w:rsidR="00744791" w:rsidRPr="00B023C8" w:rsidRDefault="00744791" w:rsidP="00744791">
      <w:pPr>
        <w:spacing w:before="120" w:after="120" w:line="480" w:lineRule="auto"/>
        <w:jc w:val="both"/>
      </w:pPr>
      <w:r w:rsidRPr="00B023C8">
        <w:t xml:space="preserve">The RECOVERY trial protocol, consent form, statistical analysis plan, definition and derivation of clinical characteristics and outcomes, training materials, regulatory documents, and other relevant study materials are available online at www.recoverytrial.net. Data will be made available in line with the Nuffield Department of Population Health policy and procedures. Those wishing to request access should complete the form available at </w:t>
      </w:r>
      <w:r w:rsidRPr="00A670A7">
        <w:t>http://www.ndph.ox.ac.uk/data-access</w:t>
      </w:r>
      <w:r>
        <w:t xml:space="preserve"> a</w:t>
      </w:r>
      <w:r w:rsidRPr="00B023C8">
        <w:t xml:space="preserve">nd email it to </w:t>
      </w:r>
      <w:r w:rsidRPr="00A670A7">
        <w:t>data.access@ndph.ox.ac.uk</w:t>
      </w:r>
      <w:r w:rsidRPr="00B023C8">
        <w:t xml:space="preserve">. Nationwide anonymised English mortality (Civil Registrations) and hospitalisations (HES) data used to derive the reference population can be obtained upon application to NHS </w:t>
      </w:r>
      <w:r>
        <w:t>England</w:t>
      </w:r>
      <w:r w:rsidRPr="00B023C8">
        <w:t xml:space="preserve"> at </w:t>
      </w:r>
      <w:r w:rsidRPr="00A670A7">
        <w:t>www.digital.nhs.uk</w:t>
      </w:r>
      <w:r w:rsidRPr="00B023C8">
        <w:t>.</w:t>
      </w:r>
      <w:r>
        <w:t xml:space="preserve"> </w:t>
      </w:r>
      <w:r w:rsidRPr="00B023C8">
        <w:t xml:space="preserve">The statistical programming code used in this work is available for inspection and reuse at http://gitlab.ndph.ox.ac.uk/guilhermep/recovery-generalizability-representativeness. </w:t>
      </w:r>
    </w:p>
    <w:p w14:paraId="608A0514" w14:textId="77777777" w:rsidR="008571C3" w:rsidRDefault="008571C3" w:rsidP="00350886">
      <w:pPr>
        <w:spacing w:after="0" w:line="480" w:lineRule="auto"/>
        <w:jc w:val="both"/>
      </w:pPr>
    </w:p>
    <w:p w14:paraId="7DFF6FA5" w14:textId="4310C4F9" w:rsidR="008571C3" w:rsidRPr="00B023C8" w:rsidRDefault="008571C3" w:rsidP="008571C3">
      <w:pPr>
        <w:pStyle w:val="Heading2"/>
        <w:spacing w:before="0" w:after="0" w:line="480" w:lineRule="auto"/>
      </w:pPr>
      <w:r>
        <w:t>Competing interests</w:t>
      </w:r>
    </w:p>
    <w:p w14:paraId="4B6B014E" w14:textId="77777777" w:rsidR="008571C3" w:rsidRPr="00B023C8" w:rsidRDefault="008571C3" w:rsidP="008571C3">
      <w:pPr>
        <w:spacing w:after="0" w:line="480" w:lineRule="auto"/>
        <w:jc w:val="both"/>
      </w:pPr>
      <w:r>
        <w:t xml:space="preserve">Roche, AbbVie, Regeneron, and GSK have provided study drugs for evaluation in the RECOVERY trial. </w:t>
      </w:r>
      <w:r w:rsidRPr="00B023C8">
        <w:t xml:space="preserve">MM is an applicant on research grants from Novartis and Novo Nordisk (unrelated to this work). </w:t>
      </w:r>
      <w:r>
        <w:t>ML is in receipt of grants to University of Oxford from Novartis and Boehringer Ingelheim and grants to Protas from Regeneron, Sanofi, Moderna, FluLab, Google Ventures and Schmidt Futures (all unrelated to this work).</w:t>
      </w:r>
    </w:p>
    <w:p w14:paraId="6F5B7E1F" w14:textId="77777777" w:rsidR="003E566B" w:rsidRPr="00B023C8" w:rsidRDefault="003E566B" w:rsidP="00350886">
      <w:pPr>
        <w:spacing w:after="0" w:line="480" w:lineRule="auto"/>
        <w:jc w:val="both"/>
      </w:pPr>
    </w:p>
    <w:p w14:paraId="40B50D03" w14:textId="77777777" w:rsidR="008571C3" w:rsidRPr="00B023C8" w:rsidRDefault="008571C3" w:rsidP="008571C3">
      <w:pPr>
        <w:pStyle w:val="Heading2"/>
        <w:spacing w:before="0" w:after="0" w:line="480" w:lineRule="auto"/>
      </w:pPr>
      <w:r w:rsidRPr="00B023C8">
        <w:t>Funding</w:t>
      </w:r>
    </w:p>
    <w:p w14:paraId="7CC10A7F" w14:textId="77777777" w:rsidR="008571C3" w:rsidRPr="00B023C8" w:rsidRDefault="008571C3" w:rsidP="008571C3">
      <w:pPr>
        <w:spacing w:after="0" w:line="480" w:lineRule="auto"/>
        <w:jc w:val="both"/>
      </w:pPr>
      <w:r w:rsidRPr="00B023C8">
        <w:t>This work was supported by grants to the University of Oxford from UK Research and Innovation and NIHR (MC_PC_19056), the Wellcome Trust (grant reference 222406/Z/20/Z) through the COVID-19 Therapeutics Accelerator, the Oxford BHF Centre of Research Excellence (grant reference RE/18/3/34214)</w:t>
      </w:r>
      <w:r>
        <w:t>,</w:t>
      </w:r>
      <w:r w:rsidRPr="00B023C8">
        <w:t xml:space="preserve"> </w:t>
      </w:r>
      <w:r>
        <w:t xml:space="preserve">and </w:t>
      </w:r>
      <w:r w:rsidRPr="00B023C8">
        <w:t>Health Data Research UK</w:t>
      </w:r>
      <w:r>
        <w:t>,</w:t>
      </w:r>
      <w:r w:rsidRPr="00B023C8">
        <w:t xml:space="preserve"> </w:t>
      </w:r>
      <w:r>
        <w:t xml:space="preserve">and </w:t>
      </w:r>
      <w:r w:rsidRPr="00B023C8">
        <w:t>by core funding provided by the NIHR Oxford Biomedical Research Centre, the Wellcome Trust, the Bill and Melinda Gates Foundation, the Foreign, Commonwealth and Development Office, the Medical Research Council Population Health Research Unit, the NIHR Health Protection Unit in Emerging and Zoonotic Infections and NIHR Clinical Trials Unit Support Funding; and by PhD funding from the Medical Research Council Population Health Research Unit at the University of Oxford (to GPA and MC) and by a PhD studentship (grant reference MR/L004933/2) funded by the MRC Network of Hubs for Trials Methodology Research (HTMR) (to CH).</w:t>
      </w:r>
      <w:r>
        <w:t xml:space="preserve"> </w:t>
      </w:r>
      <w:r w:rsidRPr="00D844A3">
        <w:t xml:space="preserve">For the purpose of open access, the author(s) </w:t>
      </w:r>
      <w:r w:rsidRPr="00D844A3">
        <w:lastRenderedPageBreak/>
        <w:t>has applied a Creative Commons Attribution (CC BY) licence to any Author Accepted Manuscript version arising.</w:t>
      </w:r>
    </w:p>
    <w:p w14:paraId="046B4EB9" w14:textId="11A681A4" w:rsidR="005356CF" w:rsidRDefault="005356CF" w:rsidP="00350886">
      <w:pPr>
        <w:spacing w:after="0" w:line="480" w:lineRule="auto"/>
        <w:jc w:val="both"/>
      </w:pPr>
    </w:p>
    <w:p w14:paraId="5DA35A80" w14:textId="2BA42A12" w:rsidR="008571C3" w:rsidRPr="00B023C8" w:rsidRDefault="008571C3" w:rsidP="008571C3">
      <w:pPr>
        <w:pStyle w:val="Heading2"/>
        <w:spacing w:before="0" w:after="0" w:line="480" w:lineRule="auto"/>
      </w:pPr>
      <w:r w:rsidRPr="00B023C8">
        <w:t>Author</w:t>
      </w:r>
      <w:r>
        <w:t>s’</w:t>
      </w:r>
      <w:r w:rsidRPr="00B023C8">
        <w:t xml:space="preserve"> contributions</w:t>
      </w:r>
    </w:p>
    <w:p w14:paraId="3BC82DF2" w14:textId="36006B80" w:rsidR="008571C3" w:rsidRDefault="008571C3" w:rsidP="00350886">
      <w:pPr>
        <w:spacing w:after="0" w:line="480" w:lineRule="auto"/>
        <w:jc w:val="both"/>
      </w:pPr>
      <w:r w:rsidRPr="00B023C8">
        <w:t xml:space="preserve">This manuscript was initially drafted by GPA, RG, MC, CH, and MM, and further developed and approved by all authors. GPA, RG, MC, CH, and MM conceptualised and designed this analysis. GPA and RG performed data derivation and analysis. GPA performed data visualisation. GPA, RG, CC, WS, AK, DM, RW, MN, KW, and MC contributed to data acquisition, management, and processing, together with the broader RECOVERY Collaborative Group. All authors contributed to data interpretation and critical review and revision of the manuscript. </w:t>
      </w:r>
    </w:p>
    <w:p w14:paraId="1E95C781" w14:textId="77777777" w:rsidR="008571C3" w:rsidRPr="00B023C8" w:rsidRDefault="008571C3" w:rsidP="00350886">
      <w:pPr>
        <w:spacing w:after="0" w:line="480" w:lineRule="auto"/>
        <w:jc w:val="both"/>
      </w:pPr>
    </w:p>
    <w:p w14:paraId="3DF9D0C6" w14:textId="45C7BE28" w:rsidR="005522F2" w:rsidRPr="00B023C8" w:rsidRDefault="005522F2" w:rsidP="00350886">
      <w:pPr>
        <w:pStyle w:val="Heading2"/>
        <w:spacing w:before="0" w:after="0" w:line="480" w:lineRule="auto"/>
      </w:pPr>
      <w:r w:rsidRPr="00B023C8">
        <w:t>A</w:t>
      </w:r>
      <w:r w:rsidR="006037EB" w:rsidRPr="00B023C8">
        <w:t>cknowledgements</w:t>
      </w:r>
    </w:p>
    <w:p w14:paraId="633A9D1A" w14:textId="668483C1" w:rsidR="00747C5F" w:rsidRPr="00B023C8" w:rsidRDefault="00747C5F" w:rsidP="00350886">
      <w:pPr>
        <w:spacing w:after="0" w:line="480" w:lineRule="auto"/>
        <w:jc w:val="both"/>
      </w:pPr>
      <w:r w:rsidRPr="00B023C8">
        <w:t xml:space="preserve">The authors wish to thank the many thousands of RECOVERY participants, as well as the doctors, nurses, pharmacists, other allied health professionals, and research administrators at National Health Service hospital organisations across the whole of the UK, supported by staff at the National Institute </w:t>
      </w:r>
      <w:r w:rsidR="00A670A7">
        <w:t>for</w:t>
      </w:r>
      <w:r w:rsidRPr="00B023C8">
        <w:t xml:space="preserve"> Health </w:t>
      </w:r>
      <w:r w:rsidR="00A670A7">
        <w:t xml:space="preserve">and Care </w:t>
      </w:r>
      <w:r w:rsidRPr="00B023C8">
        <w:t>Research (NIHR) Clinical Research Network, NHS DigiTrials, Public Health England, Department of Health &amp; Social Care, the Intensive Care National Audit &amp; Research Centre, Public Health Scotland, National Records Service of Scotland, the Secure Anonymised Information Linkage at the University of Swansea, and the NHS in England, Scotland, Wales, and Northern Ireland.</w:t>
      </w:r>
      <w:r w:rsidR="001D6350" w:rsidRPr="001D6350">
        <w:t xml:space="preserve"> This work uses data provided by patients and collected by the NHS as part of their care and support</w:t>
      </w:r>
      <w:r w:rsidR="001D6350">
        <w:t>.</w:t>
      </w:r>
    </w:p>
    <w:p w14:paraId="012C47B1" w14:textId="77777777" w:rsidR="006C2528" w:rsidRPr="00B023C8" w:rsidRDefault="006C2528" w:rsidP="00350886">
      <w:pPr>
        <w:spacing w:after="0" w:line="480" w:lineRule="auto"/>
        <w:jc w:val="both"/>
      </w:pPr>
    </w:p>
    <w:p w14:paraId="1816C5DC" w14:textId="7B692773" w:rsidR="00C216DA" w:rsidDel="00AE7251" w:rsidRDefault="00C216DA" w:rsidP="00350886">
      <w:pPr>
        <w:pStyle w:val="BodyText"/>
        <w:rPr>
          <w:del w:id="85" w:author="Guilherme Pessoa-Amorim" w:date="2024-06-17T08:50:00Z"/>
        </w:rPr>
      </w:pPr>
    </w:p>
    <w:p w14:paraId="592BC10E" w14:textId="15384CE2" w:rsidR="00350886" w:rsidDel="00AE7251" w:rsidRDefault="00350886" w:rsidP="00350886">
      <w:pPr>
        <w:rPr>
          <w:del w:id="86" w:author="Guilherme Pessoa-Amorim" w:date="2024-06-17T08:50:00Z"/>
        </w:rPr>
      </w:pPr>
    </w:p>
    <w:p w14:paraId="0312BC08" w14:textId="2B7B8DB2" w:rsidR="00350886" w:rsidRDefault="00350886" w:rsidP="00350886"/>
    <w:p w14:paraId="3DF7A461" w14:textId="77777777" w:rsidR="00350886" w:rsidRPr="00350886" w:rsidRDefault="00350886" w:rsidP="00350886">
      <w:pPr>
        <w:sectPr w:rsidR="00350886" w:rsidRPr="00350886" w:rsidSect="00A36789">
          <w:footerReference w:type="default" r:id="rId9"/>
          <w:pgSz w:w="11906" w:h="16838"/>
          <w:pgMar w:top="1418" w:right="1418" w:bottom="1418" w:left="1418" w:header="708" w:footer="708" w:gutter="0"/>
          <w:lnNumType w:countBy="1"/>
          <w:cols w:space="708"/>
          <w:docGrid w:linePitch="360"/>
        </w:sectPr>
      </w:pPr>
    </w:p>
    <w:p w14:paraId="4B9E30EF" w14:textId="77777777" w:rsidR="00CB4CB7" w:rsidRPr="00B023C8" w:rsidRDefault="00CB4CB7" w:rsidP="00350886">
      <w:pPr>
        <w:pStyle w:val="Heading1"/>
        <w:spacing w:before="0" w:line="480" w:lineRule="auto"/>
      </w:pPr>
      <w:r w:rsidRPr="00B023C8">
        <w:lastRenderedPageBreak/>
        <w:t>F</w:t>
      </w:r>
      <w:r w:rsidR="006037EB" w:rsidRPr="00B023C8">
        <w:t>igures</w:t>
      </w:r>
    </w:p>
    <w:p w14:paraId="03D3A6F3" w14:textId="6B87170E" w:rsidR="000A2919" w:rsidRDefault="000A2919" w:rsidP="000A2919">
      <w:pPr>
        <w:pStyle w:val="Heading2"/>
      </w:pPr>
      <w:bookmarkStart w:id="87" w:name="_Ref160462639"/>
      <w:r>
        <w:t xml:space="preserve">Figure </w:t>
      </w:r>
      <w:fldSimple w:instr=" SEQ Figure \* ARABIC ">
        <w:r>
          <w:rPr>
            <w:noProof/>
          </w:rPr>
          <w:t>1</w:t>
        </w:r>
      </w:fldSimple>
      <w:bookmarkEnd w:id="87"/>
      <w:r>
        <w:t xml:space="preserve"> - </w:t>
      </w:r>
      <w:r w:rsidRPr="00665EED">
        <w:t>CONSORT diagram depicting the cohort derivation process</w:t>
      </w:r>
    </w:p>
    <w:p w14:paraId="4C532CBF" w14:textId="377915FB" w:rsidR="00630DBD" w:rsidRPr="00B023C8" w:rsidRDefault="000A2919" w:rsidP="00350886">
      <w:pPr>
        <w:spacing w:after="0" w:line="480" w:lineRule="auto"/>
        <w:jc w:val="center"/>
      </w:pPr>
      <w:r>
        <w:rPr>
          <w:noProof/>
          <w:lang w:eastAsia="en-GB"/>
        </w:rPr>
        <w:drawing>
          <wp:inline distT="0" distB="0" distL="0" distR="0" wp14:anchorId="67DA7B67" wp14:editId="51802606">
            <wp:extent cx="6756565" cy="3901247"/>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89005" cy="3919978"/>
                    </a:xfrm>
                    <a:prstGeom prst="rect">
                      <a:avLst/>
                    </a:prstGeom>
                    <a:noFill/>
                  </pic:spPr>
                </pic:pic>
              </a:graphicData>
            </a:graphic>
          </wp:inline>
        </w:drawing>
      </w:r>
    </w:p>
    <w:p w14:paraId="45828813" w14:textId="24AC895D" w:rsidR="008E5639" w:rsidRPr="00B023C8" w:rsidRDefault="008E5639" w:rsidP="00350886">
      <w:pPr>
        <w:spacing w:after="0" w:line="480" w:lineRule="auto"/>
        <w:rPr>
          <w:sz w:val="18"/>
        </w:rPr>
      </w:pPr>
      <w:r w:rsidRPr="00B023C8">
        <w:rPr>
          <w:sz w:val="18"/>
          <w:vertAlign w:val="superscript"/>
        </w:rPr>
        <w:t>a</w:t>
      </w:r>
      <w:r w:rsidRPr="00B023C8">
        <w:rPr>
          <w:sz w:val="18"/>
        </w:rPr>
        <w:t xml:space="preserve"> Randomised up until the 1</w:t>
      </w:r>
      <w:r w:rsidRPr="00B023C8">
        <w:rPr>
          <w:sz w:val="18"/>
          <w:vertAlign w:val="superscript"/>
        </w:rPr>
        <w:t>st</w:t>
      </w:r>
      <w:r w:rsidR="00780D4A" w:rsidRPr="00B023C8">
        <w:rPr>
          <w:sz w:val="18"/>
        </w:rPr>
        <w:t xml:space="preserve"> </w:t>
      </w:r>
      <w:r w:rsidR="00F71B26">
        <w:rPr>
          <w:sz w:val="18"/>
        </w:rPr>
        <w:t>September</w:t>
      </w:r>
      <w:r w:rsidR="00780D4A" w:rsidRPr="00B023C8">
        <w:rPr>
          <w:sz w:val="18"/>
        </w:rPr>
        <w:t xml:space="preserve"> 2022; </w:t>
      </w:r>
      <w:r w:rsidRPr="00B023C8">
        <w:rPr>
          <w:sz w:val="18"/>
          <w:vertAlign w:val="superscript"/>
        </w:rPr>
        <w:t>b</w:t>
      </w:r>
      <w:r w:rsidRPr="00B023C8">
        <w:rPr>
          <w:sz w:val="18"/>
        </w:rPr>
        <w:t xml:space="preserve"> Index date is the </w:t>
      </w:r>
      <w:r w:rsidR="00780D4A" w:rsidRPr="00B023C8">
        <w:rPr>
          <w:sz w:val="18"/>
        </w:rPr>
        <w:t xml:space="preserve">episode start </w:t>
      </w:r>
      <w:r w:rsidRPr="00B023C8">
        <w:rPr>
          <w:sz w:val="18"/>
        </w:rPr>
        <w:t xml:space="preserve">date </w:t>
      </w:r>
      <w:r w:rsidR="00780D4A" w:rsidRPr="00B023C8">
        <w:rPr>
          <w:sz w:val="18"/>
        </w:rPr>
        <w:t xml:space="preserve">for </w:t>
      </w:r>
      <w:r w:rsidRPr="00B023C8">
        <w:rPr>
          <w:sz w:val="18"/>
        </w:rPr>
        <w:t xml:space="preserve">the earliest episode with a </w:t>
      </w:r>
      <w:r w:rsidR="00780D4A" w:rsidRPr="00B023C8">
        <w:rPr>
          <w:sz w:val="18"/>
        </w:rPr>
        <w:t xml:space="preserve">COVID-19 ICD-10 code in the primary diagnostic position; </w:t>
      </w:r>
      <w:r w:rsidRPr="00B023C8">
        <w:rPr>
          <w:sz w:val="18"/>
          <w:vertAlign w:val="superscript"/>
        </w:rPr>
        <w:t xml:space="preserve">c </w:t>
      </w:r>
      <w:r w:rsidRPr="00B023C8">
        <w:rPr>
          <w:sz w:val="18"/>
        </w:rPr>
        <w:t xml:space="preserve">Up to June 2022 </w:t>
      </w:r>
      <w:r w:rsidR="00780D4A" w:rsidRPr="00B023C8">
        <w:rPr>
          <w:sz w:val="18"/>
        </w:rPr>
        <w:t>(latest data included in the raw extract)</w:t>
      </w:r>
    </w:p>
    <w:p w14:paraId="389EC593" w14:textId="77777777" w:rsidR="00780D4A" w:rsidRPr="00B023C8" w:rsidRDefault="00780D4A" w:rsidP="00350886">
      <w:pPr>
        <w:spacing w:after="0" w:line="480" w:lineRule="auto"/>
        <w:sectPr w:rsidR="00780D4A" w:rsidRPr="00B023C8" w:rsidSect="00780D4A">
          <w:pgSz w:w="16838" w:h="11906" w:orient="landscape"/>
          <w:pgMar w:top="1418" w:right="1418" w:bottom="1418" w:left="1418" w:header="709" w:footer="709" w:gutter="0"/>
          <w:cols w:space="708"/>
          <w:docGrid w:linePitch="360"/>
        </w:sectPr>
      </w:pPr>
    </w:p>
    <w:p w14:paraId="20842B32" w14:textId="2EA4A31D" w:rsidR="001960B6" w:rsidRPr="00B023C8" w:rsidRDefault="001960B6" w:rsidP="00350886">
      <w:pPr>
        <w:pStyle w:val="Heading2"/>
        <w:spacing w:before="0" w:after="0" w:line="480" w:lineRule="auto"/>
      </w:pPr>
      <w:bookmarkStart w:id="88" w:name="_Ref119677328"/>
      <w:r w:rsidRPr="00B023C8">
        <w:lastRenderedPageBreak/>
        <w:t xml:space="preserve">Figure </w:t>
      </w:r>
      <w:fldSimple w:instr=" SEQ Figure \* ARABIC ">
        <w:r w:rsidR="000A2919">
          <w:rPr>
            <w:noProof/>
          </w:rPr>
          <w:t>2</w:t>
        </w:r>
      </w:fldSimple>
      <w:bookmarkEnd w:id="88"/>
      <w:r w:rsidRPr="00B023C8">
        <w:t xml:space="preserve"> - Geographical representativeness of </w:t>
      </w:r>
      <w:r w:rsidR="00780D4A" w:rsidRPr="00B023C8">
        <w:t xml:space="preserve">the </w:t>
      </w:r>
      <w:r w:rsidRPr="00B023C8">
        <w:t xml:space="preserve">RECOVERY </w:t>
      </w:r>
      <w:r w:rsidR="00780D4A" w:rsidRPr="00B023C8">
        <w:t xml:space="preserve">trial cohort </w:t>
      </w:r>
      <w:r w:rsidRPr="00B023C8">
        <w:t>in comparison with the</w:t>
      </w:r>
      <w:r w:rsidR="00780D4A" w:rsidRPr="00B023C8">
        <w:t xml:space="preserve"> national</w:t>
      </w:r>
      <w:r w:rsidRPr="00B023C8">
        <w:t xml:space="preserve"> reference population</w:t>
      </w:r>
    </w:p>
    <w:p w14:paraId="41C055B2" w14:textId="44C40D61" w:rsidR="00B67FF5" w:rsidRPr="00B023C8" w:rsidRDefault="000A2919" w:rsidP="00350886">
      <w:pPr>
        <w:spacing w:after="0" w:line="480" w:lineRule="auto"/>
      </w:pPr>
      <w:r>
        <w:rPr>
          <w:noProof/>
          <w:lang w:eastAsia="en-GB"/>
        </w:rPr>
        <w:drawing>
          <wp:inline distT="0" distB="0" distL="0" distR="0" wp14:anchorId="30420946" wp14:editId="78BC3FD5">
            <wp:extent cx="5759450" cy="4069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_geographical representativen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4069715"/>
                    </a:xfrm>
                    <a:prstGeom prst="rect">
                      <a:avLst/>
                    </a:prstGeom>
                  </pic:spPr>
                </pic:pic>
              </a:graphicData>
            </a:graphic>
          </wp:inline>
        </w:drawing>
      </w:r>
    </w:p>
    <w:p w14:paraId="60FABAE5" w14:textId="6D2DDE41" w:rsidR="00D33C74" w:rsidRPr="00B023C8" w:rsidRDefault="005D094D" w:rsidP="00350886">
      <w:pPr>
        <w:spacing w:after="0" w:line="480" w:lineRule="auto"/>
        <w:jc w:val="both"/>
        <w:sectPr w:rsidR="00D33C74" w:rsidRPr="00B023C8" w:rsidSect="00A36789">
          <w:pgSz w:w="11906" w:h="16838"/>
          <w:pgMar w:top="1418" w:right="1418" w:bottom="1418" w:left="1418" w:header="709" w:footer="709" w:gutter="0"/>
          <w:cols w:space="708"/>
          <w:docGrid w:linePitch="360"/>
        </w:sectPr>
      </w:pPr>
      <w:r w:rsidRPr="00B023C8">
        <w:t xml:space="preserve">Number of RECOVERY participants plotted at the </w:t>
      </w:r>
      <w:r w:rsidR="00B023C8" w:rsidRPr="00B023C8">
        <w:t xml:space="preserve">location of the </w:t>
      </w:r>
      <w:r w:rsidRPr="00B023C8">
        <w:t xml:space="preserve">recruiting </w:t>
      </w:r>
      <w:r w:rsidR="00B023C8" w:rsidRPr="00B023C8">
        <w:t xml:space="preserve">NHS </w:t>
      </w:r>
      <w:r w:rsidRPr="00B023C8">
        <w:t xml:space="preserve">Trust </w:t>
      </w:r>
      <w:r w:rsidR="00B023C8" w:rsidRPr="00B023C8">
        <w:t xml:space="preserve">hospital </w:t>
      </w:r>
      <w:r w:rsidRPr="00B023C8">
        <w:t xml:space="preserve">site. </w:t>
      </w:r>
      <w:r w:rsidR="007A6A8C" w:rsidRPr="00B023C8">
        <w:t xml:space="preserve">Recruitment </w:t>
      </w:r>
      <w:r w:rsidR="00C216DA" w:rsidRPr="00B023C8">
        <w:t>ratio</w:t>
      </w:r>
      <w:r w:rsidR="009F17F5" w:rsidRPr="00B023C8">
        <w:t>s were</w:t>
      </w:r>
      <w:r w:rsidR="00C216DA" w:rsidRPr="00B023C8">
        <w:t xml:space="preserve"> calculated </w:t>
      </w:r>
      <w:r w:rsidR="002C5626" w:rsidRPr="00B023C8">
        <w:t>by dividing</w:t>
      </w:r>
      <w:r w:rsidR="00C216DA" w:rsidRPr="00B023C8">
        <w:t xml:space="preserve"> </w:t>
      </w:r>
      <w:r w:rsidR="002C5626" w:rsidRPr="00B023C8">
        <w:t xml:space="preserve">the </w:t>
      </w:r>
      <w:r w:rsidR="007A6A8C" w:rsidRPr="00B023C8">
        <w:t>number</w:t>
      </w:r>
      <w:r w:rsidR="00C216DA" w:rsidRPr="00B023C8">
        <w:t xml:space="preserve"> of </w:t>
      </w:r>
      <w:r w:rsidR="002C5626" w:rsidRPr="00B023C8">
        <w:t xml:space="preserve">RECOVERY participants </w:t>
      </w:r>
      <w:r w:rsidR="007A6A8C" w:rsidRPr="00B023C8">
        <w:t xml:space="preserve">recruited </w:t>
      </w:r>
      <w:r w:rsidR="00C216DA" w:rsidRPr="00B023C8">
        <w:t xml:space="preserve">in each region </w:t>
      </w:r>
      <w:r w:rsidR="002C5626" w:rsidRPr="00B023C8">
        <w:t xml:space="preserve">by </w:t>
      </w:r>
      <w:r w:rsidR="00540AD2" w:rsidRPr="00B023C8">
        <w:t xml:space="preserve">the </w:t>
      </w:r>
      <w:r w:rsidR="007A6A8C" w:rsidRPr="00B023C8">
        <w:t xml:space="preserve">number </w:t>
      </w:r>
      <w:r w:rsidR="002C5626" w:rsidRPr="00B023C8">
        <w:t xml:space="preserve">of </w:t>
      </w:r>
      <w:r w:rsidR="007A6A8C" w:rsidRPr="00B023C8">
        <w:t xml:space="preserve">individuals in </w:t>
      </w:r>
      <w:r w:rsidR="002C5626" w:rsidRPr="00B023C8">
        <w:t xml:space="preserve">the </w:t>
      </w:r>
      <w:r w:rsidR="00540AD2" w:rsidRPr="00B023C8">
        <w:t xml:space="preserve">reference population </w:t>
      </w:r>
      <w:r w:rsidR="007A6A8C" w:rsidRPr="00B023C8">
        <w:t>in the same region</w:t>
      </w:r>
      <w:r w:rsidR="00B023C8" w:rsidRPr="00B023C8">
        <w:t>, and are presented by region</w:t>
      </w:r>
      <w:r w:rsidR="007A6A8C" w:rsidRPr="00B023C8">
        <w:t>. The averag</w:t>
      </w:r>
      <w:r w:rsidR="00B023C8" w:rsidRPr="00B023C8">
        <w:t>e recruitment ratio across all English</w:t>
      </w:r>
      <w:r w:rsidR="007A6A8C" w:rsidRPr="00B023C8">
        <w:t xml:space="preserve"> </w:t>
      </w:r>
      <w:r w:rsidR="00B023C8" w:rsidRPr="00B023C8">
        <w:t xml:space="preserve">regions </w:t>
      </w:r>
      <w:r w:rsidR="007A6A8C" w:rsidRPr="00B023C8">
        <w:t>was 11.1%</w:t>
      </w:r>
      <w:r w:rsidR="00B023C8" w:rsidRPr="00B023C8">
        <w:t>.</w:t>
      </w:r>
      <w:r w:rsidR="00831EC8">
        <w:t xml:space="preserve"> There were 1097 and 2409 individuals with missing residential area in HES data in the RECOVERY and the reference population cohort, respectively. </w:t>
      </w:r>
    </w:p>
    <w:p w14:paraId="5118C23D" w14:textId="36D9B84B" w:rsidR="00B74B6C" w:rsidRPr="00B023C8" w:rsidRDefault="00B74B6C" w:rsidP="00350886">
      <w:pPr>
        <w:pStyle w:val="Heading2"/>
        <w:spacing w:before="0" w:after="0" w:line="480" w:lineRule="auto"/>
      </w:pPr>
      <w:r w:rsidRPr="00B023C8">
        <w:lastRenderedPageBreak/>
        <w:t xml:space="preserve">Figure </w:t>
      </w:r>
      <w:fldSimple w:instr=" SEQ Figure \* ARABIC ">
        <w:r w:rsidR="000A2919">
          <w:rPr>
            <w:noProof/>
          </w:rPr>
          <w:t>3</w:t>
        </w:r>
      </w:fldSimple>
      <w:r w:rsidRPr="00B023C8">
        <w:t xml:space="preserve"> - All-cause 28-day mortality over time in RECOVERY and the reference population</w:t>
      </w:r>
    </w:p>
    <w:p w14:paraId="2B4CFEA5" w14:textId="3EFA409C" w:rsidR="00FF5253" w:rsidRPr="00B023C8" w:rsidRDefault="000A2919" w:rsidP="00350886">
      <w:pPr>
        <w:spacing w:after="0" w:line="480" w:lineRule="auto"/>
        <w:ind w:left="-1134" w:firstLine="283"/>
        <w:jc w:val="center"/>
      </w:pPr>
      <w:r>
        <w:rPr>
          <w:noProof/>
          <w:lang w:eastAsia="en-GB"/>
        </w:rPr>
        <w:drawing>
          <wp:inline distT="0" distB="0" distL="0" distR="0" wp14:anchorId="218D800F" wp14:editId="7714FDC9">
            <wp:extent cx="6742204" cy="461175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mortality_timeseri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52729" cy="4618956"/>
                    </a:xfrm>
                    <a:prstGeom prst="rect">
                      <a:avLst/>
                    </a:prstGeom>
                  </pic:spPr>
                </pic:pic>
              </a:graphicData>
            </a:graphic>
          </wp:inline>
        </w:drawing>
      </w:r>
    </w:p>
    <w:p w14:paraId="1F5D121A" w14:textId="3C43A818" w:rsidR="000172F7" w:rsidRPr="00B023C8" w:rsidRDefault="00B74B6C" w:rsidP="00350886">
      <w:pPr>
        <w:spacing w:after="0" w:line="480" w:lineRule="auto"/>
        <w:jc w:val="both"/>
        <w:rPr>
          <w:sz w:val="16"/>
        </w:rPr>
      </w:pPr>
      <w:r w:rsidRPr="00B023C8">
        <w:rPr>
          <w:sz w:val="16"/>
        </w:rPr>
        <w:t>28-day mortality</w:t>
      </w:r>
      <w:r w:rsidR="001174BC" w:rsidRPr="00B023C8">
        <w:rPr>
          <w:sz w:val="16"/>
        </w:rPr>
        <w:t xml:space="preserve"> </w:t>
      </w:r>
      <w:r w:rsidR="00887D6E" w:rsidRPr="00B023C8">
        <w:rPr>
          <w:sz w:val="16"/>
        </w:rPr>
        <w:t xml:space="preserve">is the </w:t>
      </w:r>
      <w:r w:rsidR="00FF5253" w:rsidRPr="00B023C8">
        <w:rPr>
          <w:sz w:val="16"/>
        </w:rPr>
        <w:t xml:space="preserve">proportion of people with death recorded within 28 days of their index date </w:t>
      </w:r>
      <w:r w:rsidR="00EF6591" w:rsidRPr="00B023C8">
        <w:rPr>
          <w:sz w:val="16"/>
        </w:rPr>
        <w:t>(</w:t>
      </w:r>
      <w:r w:rsidR="00FF5253" w:rsidRPr="00B023C8">
        <w:rPr>
          <w:sz w:val="16"/>
        </w:rPr>
        <w:t>with 95% confidence intervals</w:t>
      </w:r>
      <w:r w:rsidR="00EF6591" w:rsidRPr="00B023C8">
        <w:rPr>
          <w:sz w:val="16"/>
        </w:rPr>
        <w:t xml:space="preserve"> included)</w:t>
      </w:r>
      <w:r w:rsidR="00FF5253" w:rsidRPr="00B023C8">
        <w:rPr>
          <w:sz w:val="16"/>
        </w:rPr>
        <w:t xml:space="preserve">. </w:t>
      </w:r>
      <w:r w:rsidRPr="00B023C8">
        <w:rPr>
          <w:sz w:val="16"/>
        </w:rPr>
        <w:t xml:space="preserve">Adjustment </w:t>
      </w:r>
      <w:r w:rsidR="00FF5253" w:rsidRPr="00B023C8">
        <w:rPr>
          <w:sz w:val="16"/>
        </w:rPr>
        <w:t xml:space="preserve">performed by applying RECOVERY 28-day mortality to an age- (5-year bands) and sex-standardised population using the reference population, in a rolling basis </w:t>
      </w:r>
      <w:r w:rsidR="001174BC" w:rsidRPr="00B023C8">
        <w:rPr>
          <w:sz w:val="16"/>
        </w:rPr>
        <w:t>within each time period</w:t>
      </w:r>
      <w:r w:rsidR="00784AE4" w:rsidRPr="00B023C8">
        <w:rPr>
          <w:sz w:val="16"/>
        </w:rPr>
        <w:t xml:space="preserve"> </w:t>
      </w:r>
      <w:r w:rsidR="00FF5253" w:rsidRPr="00B023C8">
        <w:rPr>
          <w:sz w:val="16"/>
        </w:rPr>
        <w:t>(for 28-day mortality and age and sex breakdown)</w:t>
      </w:r>
      <w:r w:rsidR="001174BC" w:rsidRPr="00B023C8">
        <w:rPr>
          <w:sz w:val="16"/>
        </w:rPr>
        <w:t xml:space="preserve">. </w:t>
      </w:r>
    </w:p>
    <w:p w14:paraId="4C74260B" w14:textId="6FA1A55F" w:rsidR="00FF7B3D" w:rsidRPr="00B023C8" w:rsidRDefault="00FF7B3D" w:rsidP="00350886">
      <w:pPr>
        <w:spacing w:after="0" w:line="480" w:lineRule="auto"/>
        <w:ind w:left="-426"/>
        <w:jc w:val="both"/>
        <w:sectPr w:rsidR="00FF7B3D" w:rsidRPr="00B023C8" w:rsidSect="006464B8">
          <w:pgSz w:w="11906" w:h="16838"/>
          <w:pgMar w:top="1418" w:right="1418" w:bottom="1418" w:left="1418" w:header="709" w:footer="709" w:gutter="0"/>
          <w:cols w:space="708"/>
          <w:docGrid w:linePitch="360"/>
        </w:sectPr>
      </w:pPr>
    </w:p>
    <w:p w14:paraId="2EA3BDA0" w14:textId="2B323677" w:rsidR="00CB4CB7" w:rsidRPr="00B023C8" w:rsidRDefault="00C333D0" w:rsidP="00350886">
      <w:pPr>
        <w:pStyle w:val="Heading1"/>
        <w:spacing w:before="0" w:line="480" w:lineRule="auto"/>
      </w:pPr>
      <w:r w:rsidRPr="00B023C8">
        <w:lastRenderedPageBreak/>
        <w:t>T</w:t>
      </w:r>
      <w:r w:rsidR="006037EB" w:rsidRPr="00B023C8">
        <w:t>ables</w:t>
      </w:r>
    </w:p>
    <w:p w14:paraId="4DBDED3F" w14:textId="20BA3F36" w:rsidR="00711B95" w:rsidRPr="00B023C8" w:rsidRDefault="00E574B5" w:rsidP="00350886">
      <w:pPr>
        <w:pStyle w:val="Heading2"/>
        <w:spacing w:before="0" w:after="0" w:line="480" w:lineRule="auto"/>
      </w:pPr>
      <w:bookmarkStart w:id="89" w:name="_Ref116287877"/>
      <w:bookmarkStart w:id="90" w:name="_Toc119084733"/>
      <w:r w:rsidRPr="00B023C8">
        <w:t xml:space="preserve">Table </w:t>
      </w:r>
      <w:fldSimple w:instr=" SEQ Table \* ARABIC ">
        <w:r w:rsidR="000E051C">
          <w:rPr>
            <w:noProof/>
          </w:rPr>
          <w:t>1</w:t>
        </w:r>
      </w:fldSimple>
      <w:bookmarkEnd w:id="89"/>
      <w:r w:rsidRPr="00B023C8">
        <w:t xml:space="preserve"> - Baseline cohort characteristics</w:t>
      </w:r>
      <w:bookmarkEnd w:id="90"/>
    </w:p>
    <w:tbl>
      <w:tblPr>
        <w:tblpPr w:leftFromText="180" w:rightFromText="180" w:vertAnchor="text" w:tblpXSpec="center" w:tblpY="1"/>
        <w:tblOverlap w:val="never"/>
        <w:tblW w:w="10109" w:type="dxa"/>
        <w:tblLayout w:type="fixed"/>
        <w:tblLook w:val="0420" w:firstRow="1" w:lastRow="0" w:firstColumn="0" w:lastColumn="0" w:noHBand="0" w:noVBand="1"/>
      </w:tblPr>
      <w:tblGrid>
        <w:gridCol w:w="5529"/>
        <w:gridCol w:w="2126"/>
        <w:gridCol w:w="2454"/>
      </w:tblGrid>
      <w:tr w:rsidR="007A6A8C" w:rsidRPr="00B023C8" w14:paraId="3EC98B4A" w14:textId="77777777" w:rsidTr="000D51F8">
        <w:trPr>
          <w:cantSplit/>
          <w:trHeight w:val="904"/>
          <w:tblHeader/>
        </w:trPr>
        <w:tc>
          <w:tcPr>
            <w:tcW w:w="55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4580E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Characteristic</w:t>
            </w:r>
          </w:p>
        </w:tc>
        <w:tc>
          <w:tcPr>
            <w:tcW w:w="21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20E5406"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RECOVERY, </w:t>
            </w:r>
          </w:p>
          <w:p w14:paraId="5A6E44D4" w14:textId="600E6275"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38</w:t>
            </w:r>
            <w:r w:rsidR="007A6A8C" w:rsidRPr="00B023C8">
              <w:rPr>
                <w:color w:val="000000"/>
              </w:rPr>
              <w:t>510</w:t>
            </w:r>
          </w:p>
        </w:tc>
        <w:tc>
          <w:tcPr>
            <w:tcW w:w="245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A653F5" w14:textId="77777777" w:rsidR="008D10D8"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rPr>
                <w:color w:val="000000"/>
              </w:rPr>
            </w:pPr>
            <w:r w:rsidRPr="00B023C8">
              <w:rPr>
                <w:color w:val="000000"/>
              </w:rPr>
              <w:t xml:space="preserve">Reference population, </w:t>
            </w:r>
          </w:p>
          <w:p w14:paraId="535353FA" w14:textId="6C9D19CD"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0"/>
              <w:jc w:val="center"/>
            </w:pPr>
            <w:r>
              <w:rPr>
                <w:color w:val="000000"/>
              </w:rPr>
              <w:t>N = 346</w:t>
            </w:r>
            <w:r w:rsidR="007A6A8C" w:rsidRPr="00B023C8">
              <w:rPr>
                <w:color w:val="000000"/>
              </w:rPr>
              <w:t>271</w:t>
            </w:r>
          </w:p>
        </w:tc>
      </w:tr>
      <w:tr w:rsidR="007A6A8C" w:rsidRPr="00B023C8" w14:paraId="5C30695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17E2F" w14:textId="50CA9DE3"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Age</w:t>
            </w:r>
            <w:r w:rsidR="009376C7">
              <w:rPr>
                <w:color w:val="000000"/>
              </w:rPr>
              <w:t>, mean (SD)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A4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62.6 (15.3)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DAF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65.7 (18.5)</w:t>
            </w:r>
          </w:p>
        </w:tc>
      </w:tr>
      <w:tr w:rsidR="007A6A8C" w:rsidRPr="00B023C8" w14:paraId="6789CC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51F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&lt;60</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B037" w14:textId="096DCD78"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16</w:t>
            </w:r>
            <w:r w:rsidR="007A6A8C" w:rsidRPr="00B023C8">
              <w:rPr>
                <w:color w:val="000000"/>
              </w:rPr>
              <w:t>121 (41.9%)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1F1F" w14:textId="7AAD3BBA"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123</w:t>
            </w:r>
            <w:r w:rsidR="007A6A8C" w:rsidRPr="00B023C8">
              <w:rPr>
                <w:color w:val="000000"/>
              </w:rPr>
              <w:t>790 (35.7%)</w:t>
            </w:r>
          </w:p>
        </w:tc>
      </w:tr>
      <w:tr w:rsidR="007A6A8C" w:rsidRPr="00B023C8" w14:paraId="025BB2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05EC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60-69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FE1C3" w14:textId="5D3FEDA0"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8</w:t>
            </w:r>
            <w:r w:rsidR="007A6A8C" w:rsidRPr="00B023C8">
              <w:rPr>
                <w:color w:val="000000"/>
              </w:rPr>
              <w:t>906 (23.1%)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4D2E8" w14:textId="6869409B"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56</w:t>
            </w:r>
            <w:r w:rsidR="007A6A8C" w:rsidRPr="00B023C8">
              <w:rPr>
                <w:color w:val="000000"/>
              </w:rPr>
              <w:t>452 (16.3%)</w:t>
            </w:r>
          </w:p>
        </w:tc>
      </w:tr>
      <w:tr w:rsidR="007A6A8C" w:rsidRPr="00B023C8" w14:paraId="239201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4DBC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70-79</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C9B8" w14:textId="1032A7DF"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7</w:t>
            </w:r>
            <w:r w:rsidR="007A6A8C" w:rsidRPr="00B023C8">
              <w:rPr>
                <w:color w:val="000000"/>
              </w:rPr>
              <w:t>871 (20.4%)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54EE" w14:textId="5502DAE2"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69</w:t>
            </w:r>
            <w:r w:rsidR="007A6A8C" w:rsidRPr="00B023C8">
              <w:rPr>
                <w:color w:val="000000"/>
              </w:rPr>
              <w:t>107 (20.0%)</w:t>
            </w:r>
          </w:p>
        </w:tc>
      </w:tr>
      <w:tr w:rsidR="00C97EB6" w:rsidRPr="00B023C8" w14:paraId="3AD0D8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EC6B7" w14:textId="6726878B" w:rsidR="00C97EB6" w:rsidRPr="00B023C8" w:rsidRDefault="00C97EB6"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80</w:t>
            </w:r>
            <w:r>
              <w:rPr>
                <w:color w:val="000000"/>
              </w:rPr>
              <w: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A3D" w14:textId="41B5445A"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5</w:t>
            </w:r>
            <w:r w:rsidR="00C97EB6">
              <w:rPr>
                <w:rFonts w:ascii="Arial"/>
                <w:color w:val="000000"/>
              </w:rPr>
              <w:t>612 (14.6%)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153E" w14:textId="04838339" w:rsidR="00C97EB6"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rFonts w:ascii="Arial"/>
                <w:color w:val="000000"/>
              </w:rPr>
              <w:t>96</w:t>
            </w:r>
            <w:r w:rsidR="00C97EB6">
              <w:rPr>
                <w:rFonts w:ascii="Arial"/>
                <w:color w:val="000000"/>
              </w:rPr>
              <w:t>922 (28.0%)</w:t>
            </w:r>
          </w:p>
        </w:tc>
      </w:tr>
      <w:tr w:rsidR="007A6A8C" w:rsidRPr="00B023C8" w14:paraId="02347B1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D6C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Sex</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B03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34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4DBCD41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9FA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Female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DCE1" w14:textId="4AC34463" w:rsidR="007A6A8C" w:rsidRPr="00B023C8" w:rsidRDefault="0073667E"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14</w:t>
            </w:r>
            <w:r w:rsidR="007A6A8C" w:rsidRPr="00B023C8">
              <w:rPr>
                <w:color w:val="000000"/>
              </w:rPr>
              <w:t>060 (36.5%)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51BE" w14:textId="491135F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155441 (44.9%)</w:t>
            </w:r>
          </w:p>
        </w:tc>
      </w:tr>
      <w:tr w:rsidR="007A6A8C" w:rsidRPr="00B023C8" w14:paraId="2BAE530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70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Male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E8BD" w14:textId="44014A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24424 (63.5%)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A38E" w14:textId="7649A89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190748 (55.1%)</w:t>
            </w:r>
          </w:p>
        </w:tc>
      </w:tr>
      <w:tr w:rsidR="007A6A8C" w:rsidRPr="00B023C8" w14:paraId="0E21C81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42894" w14:textId="473D186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rPr>
                <w:color w:val="000000"/>
              </w:rPr>
            </w:pPr>
            <w:r w:rsidRPr="00B023C8">
              <w:rPr>
                <w:color w:val="000000"/>
              </w:rPr>
              <w:t xml:space="preserve">Geographical </w:t>
            </w:r>
            <w:r w:rsidR="001D1922" w:rsidRPr="00B023C8">
              <w:rPr>
                <w:color w:val="000000"/>
              </w:rPr>
              <w:t>region</w:t>
            </w:r>
            <w:r w:rsidR="001D1922">
              <w:rPr>
                <w:color w:val="000000"/>
                <w:vertAlign w:val="superscript"/>
              </w:rPr>
              <w:t>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AB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F2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jc w:val="center"/>
              <w:rPr>
                <w:color w:val="000000"/>
              </w:rPr>
            </w:pPr>
          </w:p>
        </w:tc>
      </w:tr>
      <w:tr w:rsidR="007A6A8C" w:rsidRPr="00B023C8" w14:paraId="1B5D07B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0CB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London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00F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4717 (12.2%)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4D8C6" w14:textId="6C4256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64040 (18.5%)</w:t>
            </w:r>
          </w:p>
        </w:tc>
      </w:tr>
      <w:tr w:rsidR="007A6A8C" w:rsidRPr="00B023C8" w14:paraId="6609A3A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8F0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4101" w14:textId="3D096E68"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6849</w:t>
            </w:r>
            <w:r w:rsidR="007A6A8C" w:rsidRPr="00B023C8">
              <w:rPr>
                <w:color w:val="000000"/>
              </w:rPr>
              <w:t xml:space="preserve"> (17.8%)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C36B" w14:textId="2CF66E8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56451 (16.3%)</w:t>
            </w:r>
          </w:p>
        </w:tc>
      </w:tr>
      <w:tr w:rsidR="007A6A8C" w:rsidRPr="00B023C8" w14:paraId="5D05CFC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32D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1EEC" w14:textId="3120F03F" w:rsidR="007A6A8C" w:rsidRPr="00B023C8" w:rsidRDefault="003E7979"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Pr>
                <w:color w:val="000000"/>
              </w:rPr>
              <w:t>5841</w:t>
            </w:r>
            <w:r w:rsidR="007A6A8C" w:rsidRPr="00B023C8">
              <w:rPr>
                <w:color w:val="000000"/>
              </w:rPr>
              <w:t xml:space="preserve"> (15.2%)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1F08B" w14:textId="1A1FCD2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47139 (13.6%)</w:t>
            </w:r>
          </w:p>
        </w:tc>
      </w:tr>
      <w:tr w:rsidR="007A6A8C" w:rsidRPr="00B023C8" w14:paraId="6E70375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B40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West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5D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3095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AFBF2" w14:textId="3BD622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40464 (11.7%)</w:t>
            </w:r>
          </w:p>
        </w:tc>
      </w:tr>
      <w:tr w:rsidR="007A6A8C" w:rsidRPr="00B023C8" w14:paraId="21D403B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3EC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Yorkshire and The Humber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00A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2897 (7.5%)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E961" w14:textId="495246A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35757 (10.3%)</w:t>
            </w:r>
          </w:p>
        </w:tc>
      </w:tr>
      <w:tr w:rsidR="007A6A8C" w:rsidRPr="00B023C8" w14:paraId="79BE27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00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Midlands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AAE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3767 (9.8%)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2D83A" w14:textId="00D1C44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30257 (8.7%)</w:t>
            </w:r>
          </w:p>
        </w:tc>
      </w:tr>
      <w:tr w:rsidR="007A6A8C" w:rsidRPr="00B023C8" w14:paraId="42AF6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F70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East of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92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4107 (10.7%)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F1F45" w14:textId="507FF33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29348 (8.5%)</w:t>
            </w:r>
          </w:p>
        </w:tc>
      </w:tr>
      <w:tr w:rsidR="007A6A8C" w:rsidRPr="00B023C8" w14:paraId="72F476F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EFA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South West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A86F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50E7" w14:textId="50AF571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21688 (6.3%)</w:t>
            </w:r>
          </w:p>
        </w:tc>
      </w:tr>
      <w:tr w:rsidR="007A6A8C" w:rsidRPr="00B023C8" w14:paraId="75A6933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0C1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sidRPr="00B023C8">
              <w:rPr>
                <w:color w:val="000000"/>
              </w:rPr>
              <w:t>North East</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EB6D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3070 (8%)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904B6" w14:textId="1E83D8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18718 (5.4%)</w:t>
            </w:r>
          </w:p>
        </w:tc>
      </w:tr>
      <w:tr w:rsidR="007A6A8C" w:rsidRPr="00B023C8" w14:paraId="61B2430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A30F9" w14:textId="402389E1" w:rsidR="007A6A8C" w:rsidRPr="00B023C8" w:rsidRDefault="0085734F" w:rsidP="00350886">
            <w:pPr>
              <w:keepNext/>
              <w:pBdr>
                <w:top w:val="none" w:sz="0" w:space="0" w:color="000000"/>
                <w:left w:val="none" w:sz="0" w:space="0" w:color="000000"/>
                <w:bottom w:val="none" w:sz="0" w:space="0" w:color="000000"/>
                <w:right w:val="none" w:sz="0" w:space="0" w:color="000000"/>
              </w:pBdr>
              <w:spacing w:after="0" w:line="480" w:lineRule="auto"/>
              <w:ind w:left="300" w:right="102"/>
              <w:rPr>
                <w:color w:val="000000"/>
              </w:rPr>
            </w:pPr>
            <w:r>
              <w:rPr>
                <w:color w:val="000000"/>
              </w:rPr>
              <w:t>Unknown/n</w:t>
            </w:r>
            <w:r w:rsidR="00F71B26">
              <w:rPr>
                <w:color w:val="000000"/>
              </w:rPr>
              <w:t>ot resident in England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7655" w14:textId="20B3B529"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w:t>
            </w:r>
            <w:r w:rsidR="0085734F">
              <w:rPr>
                <w:color w:val="000000"/>
              </w:rPr>
              <w:t>097</w:t>
            </w:r>
            <w:r w:rsidRPr="00B023C8">
              <w:rPr>
                <w:color w:val="000000"/>
              </w:rPr>
              <w:t xml:space="preserve"> (2.9%)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655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2409 (0.7%)</w:t>
            </w:r>
          </w:p>
        </w:tc>
      </w:tr>
      <w:tr w:rsidR="007A6A8C" w:rsidRPr="00B023C8" w14:paraId="20308F88"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3DC3" w14:textId="26931501"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Ethnicity</w:t>
            </w:r>
            <w:r>
              <w:rPr>
                <w:color w:val="000000"/>
                <w:vertAlign w:val="superscript"/>
              </w:rPr>
              <w:t>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09A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62A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5B1EEC1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0E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White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E0F44" w14:textId="0126A0B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29595 (83.3%)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6797" w14:textId="74A5472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253842 (78.9%)</w:t>
            </w:r>
          </w:p>
        </w:tc>
      </w:tr>
      <w:tr w:rsidR="007A6A8C" w:rsidRPr="00B023C8" w14:paraId="659FF56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04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Black</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7857" w14:textId="2D4583E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1171 (3.3%)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6951" w14:textId="0ACE92C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16909 (5.3%)</w:t>
            </w:r>
          </w:p>
        </w:tc>
      </w:tr>
      <w:tr w:rsidR="007A6A8C" w:rsidRPr="00B023C8" w14:paraId="0C72B2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89D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Asian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5FAC3" w14:textId="04009B5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3263 (9.2%)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D5C5" w14:textId="271AC40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35785 (11.1%)</w:t>
            </w:r>
          </w:p>
        </w:tc>
      </w:tr>
      <w:tr w:rsidR="007A6A8C" w:rsidRPr="00B023C8" w14:paraId="32D26FB6"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3F4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Other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4AA6" w14:textId="1042032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1146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A9852" w14:textId="2941DBE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11853 (3.7%)</w:t>
            </w:r>
          </w:p>
        </w:tc>
      </w:tr>
      <w:tr w:rsidR="007A6A8C" w:rsidRPr="00B023C8" w14:paraId="0DF05B0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45E8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Mixed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A35F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351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C416" w14:textId="5D6F6CF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3532 (1.1%)</w:t>
            </w:r>
          </w:p>
        </w:tc>
      </w:tr>
      <w:tr w:rsidR="007A6A8C" w:rsidRPr="00B023C8" w14:paraId="3CDFCE7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0FF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F45D" w14:textId="7179E55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2984 (7.7%)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6802" w14:textId="4F7239D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24350 (7.0%)</w:t>
            </w:r>
          </w:p>
        </w:tc>
      </w:tr>
      <w:tr w:rsidR="007A6A8C" w:rsidRPr="00B023C8" w14:paraId="09DD380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9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Index of multiple deprivation (quintile)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08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15B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34A9370D"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DB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lastRenderedPageBreak/>
              <w:t>1 (Most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3280" w14:textId="44C0D46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9821 (25.5%)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3A94" w14:textId="67E447D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94487 (27.3%)</w:t>
            </w:r>
          </w:p>
        </w:tc>
      </w:tr>
      <w:tr w:rsidR="007A6A8C" w:rsidRPr="00B023C8" w14:paraId="5D7A335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1CE2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2</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A59A" w14:textId="3561031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8284 (21.5%)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F350" w14:textId="6125178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78400 (22.6%)</w:t>
            </w:r>
          </w:p>
        </w:tc>
      </w:tr>
      <w:tr w:rsidR="007A6A8C" w:rsidRPr="00B023C8" w14:paraId="531F44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139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3</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DEF9" w14:textId="6853E7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7466 (19.4%)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E31B" w14:textId="5055F60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65082 (18.8%)</w:t>
            </w:r>
          </w:p>
        </w:tc>
      </w:tr>
      <w:tr w:rsidR="007A6A8C" w:rsidRPr="00B023C8" w14:paraId="572D14C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007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4</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4FFB" w14:textId="3B2CFFE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6910 (17.9%)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21A71" w14:textId="1B84ED9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57203 (16.5%)</w:t>
            </w:r>
          </w:p>
        </w:tc>
      </w:tr>
      <w:tr w:rsidR="007A6A8C" w:rsidRPr="00B023C8" w14:paraId="3E1AC4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1F05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5 (Least deprived)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AA8B" w14:textId="579E57A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5797 (15.1%)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8338" w14:textId="11C84CF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48650 (14.0%)</w:t>
            </w:r>
          </w:p>
        </w:tc>
      </w:tr>
      <w:tr w:rsidR="007A6A8C" w:rsidRPr="00B023C8" w14:paraId="7204F91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A7AD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Unknown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906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232 (0.6%)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A9FE6" w14:textId="270E03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2449 (0.7%)</w:t>
            </w:r>
          </w:p>
        </w:tc>
      </w:tr>
      <w:tr w:rsidR="007A6A8C" w:rsidRPr="00B023C8" w14:paraId="68A9319F"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E77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Charlson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912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 (1.0, 5.0)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83F8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4.0 (1.0, 6.0)</w:t>
            </w:r>
          </w:p>
        </w:tc>
      </w:tr>
      <w:tr w:rsidR="007A6A8C" w:rsidRPr="00B023C8" w14:paraId="09DDB8C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8F5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Myocardial infarction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73CC" w14:textId="27DB19C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2941 (7.6%)</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81581" w14:textId="5AF6A38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34895 (10.1%)</w:t>
            </w:r>
          </w:p>
        </w:tc>
      </w:tr>
      <w:tr w:rsidR="007A6A8C" w:rsidRPr="00B023C8" w14:paraId="313ADD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665A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Congestive heart failure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5F2AA" w14:textId="6CAAAE4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3158 (8.2%)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B0C13" w14:textId="6DDFAA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44007 (12.7%)</w:t>
            </w:r>
          </w:p>
        </w:tc>
      </w:tr>
      <w:tr w:rsidR="007A6A8C" w:rsidRPr="00B023C8" w14:paraId="23F5CBE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98C4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Peripheral 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2BDB" w14:textId="618343D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2052 (5.3%)</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A1C8B" w14:textId="5DB312E1"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24327 (7.0%)</w:t>
            </w:r>
          </w:p>
        </w:tc>
      </w:tr>
      <w:tr w:rsidR="007A6A8C" w:rsidRPr="00B023C8" w14:paraId="6D61CAB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F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Cerebrovascular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2A381" w14:textId="1EB295E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2603 (6.8%)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3826" w14:textId="6CE01FA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41812 (12.1%)</w:t>
            </w:r>
          </w:p>
        </w:tc>
      </w:tr>
      <w:tr w:rsidR="007A6A8C" w:rsidRPr="00B023C8" w14:paraId="5E04CF6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D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pulmonary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5CE9" w14:textId="0415C2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8160 (21.2%)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222D" w14:textId="24A351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80492 (23.2%)</w:t>
            </w:r>
          </w:p>
        </w:tc>
      </w:tr>
      <w:tr w:rsidR="007A6A8C" w:rsidRPr="00B023C8" w14:paraId="3A4BDC8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291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Rheumatic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4374C" w14:textId="2A6A77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1579 (4.1%)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1887" w14:textId="2CC4DD6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17365 (5.0%)</w:t>
            </w:r>
          </w:p>
        </w:tc>
      </w:tr>
      <w:tr w:rsidR="007A6A8C" w:rsidRPr="00B023C8" w14:paraId="5E35555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0BF"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Dementia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B777" w14:textId="63051C5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1234 (3.2%)</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4664" w14:textId="7B673E0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30314 (8.8%)</w:t>
            </w:r>
          </w:p>
        </w:tc>
      </w:tr>
      <w:tr w:rsidR="007A6A8C" w:rsidRPr="00B023C8" w14:paraId="08FEEA6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39A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Peptic ulcer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C8A9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710 (1.8%)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E6DF" w14:textId="523338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7693 (2.2%)</w:t>
            </w:r>
          </w:p>
        </w:tc>
      </w:tr>
      <w:tr w:rsidR="007A6A8C" w:rsidRPr="00B023C8" w14:paraId="5C08A2B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25E5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(mild)</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CD93" w14:textId="361AB45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1515 (3.9%)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736C" w14:textId="4CB46A2C"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14674 (4.2%)</w:t>
            </w:r>
          </w:p>
        </w:tc>
      </w:tr>
      <w:tr w:rsidR="007A6A8C" w:rsidRPr="00B023C8" w14:paraId="7900D8F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28D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Liver disease (moderate-severe)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B2F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175 (0.5%)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994D" w14:textId="45F36CB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2490 (0.7%)</w:t>
            </w:r>
          </w:p>
        </w:tc>
      </w:tr>
      <w:tr w:rsidR="007A6A8C" w:rsidRPr="00B023C8" w14:paraId="3D7BFE94"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6C3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Diabetes mellitus (without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3ACBB" w14:textId="74DEF5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6056 (15.7%)</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515B" w14:textId="53D0940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59244 (17.1%)</w:t>
            </w:r>
          </w:p>
        </w:tc>
      </w:tr>
      <w:tr w:rsidR="007A6A8C" w:rsidRPr="00B023C8" w14:paraId="12C1FF51"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4A8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Diabetes mellitus (with chronic complications)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22A48" w14:textId="7FC9C0FD"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1354 (3.5%)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F50E" w14:textId="1B7F4460"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16111 (4.7%)</w:t>
            </w:r>
          </w:p>
        </w:tc>
      </w:tr>
      <w:tr w:rsidR="007A6A8C" w:rsidRPr="00B023C8" w14:paraId="18BCFE7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C893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Chronic kidney disease</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7CA35" w14:textId="1A0D1CEA"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3800 (9.9%)</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52FF1" w14:textId="062D248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54019 (15.6%)</w:t>
            </w:r>
          </w:p>
        </w:tc>
      </w:tr>
      <w:tr w:rsidR="007A6A8C" w:rsidRPr="00B023C8" w14:paraId="227242A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6491"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Solid tumour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C4C7" w14:textId="558B5CC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2463 (6.4%)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BF50" w14:textId="69D22FF9"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26844 (7.8%)</w:t>
            </w:r>
          </w:p>
        </w:tc>
      </w:tr>
      <w:tr w:rsidR="007A6A8C" w:rsidRPr="00B023C8" w14:paraId="14C3F37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757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Metastatic cancer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AF37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589 (1.5%)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A7CD6" w14:textId="171267DB"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8287 (2.4%)</w:t>
            </w:r>
          </w:p>
        </w:tc>
      </w:tr>
      <w:tr w:rsidR="007A6A8C" w:rsidRPr="00B023C8" w14:paraId="35801D0C"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C7EA"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Lymphoma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31E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389 (1.0%)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3E5C" w14:textId="5E83990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3238 (0.9%)</w:t>
            </w:r>
          </w:p>
        </w:tc>
      </w:tr>
      <w:tr w:rsidR="007A6A8C" w:rsidRPr="00B023C8" w14:paraId="3806D240"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361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Leukaemia</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FD4D"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320 (0.8%)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50DC" w14:textId="56660D4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2775 (0.8%)</w:t>
            </w:r>
          </w:p>
        </w:tc>
      </w:tr>
      <w:tr w:rsidR="007A6A8C" w:rsidRPr="00B023C8" w14:paraId="289FAE5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C247" w14:textId="6246B90F"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AIDS/</w:t>
            </w:r>
            <w:r w:rsidR="001D1922" w:rsidRPr="00B023C8">
              <w:rPr>
                <w:color w:val="000000"/>
              </w:rPr>
              <w:t>HIV</w:t>
            </w:r>
            <w:r w:rsidR="001D1922">
              <w:rPr>
                <w:color w:val="000000"/>
                <w:vertAlign w:val="superscript"/>
              </w:rPr>
              <w:t>b</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626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2296"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0 (0.0%)</w:t>
            </w:r>
          </w:p>
        </w:tc>
      </w:tr>
      <w:tr w:rsidR="007A6A8C" w:rsidRPr="00B023C8" w14:paraId="76F5D517"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C48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Hospital frailty score, median (IQR)</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2E9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5.1 (1.8, 11.4)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0B44"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6.3 (1.8, 16.3)</w:t>
            </w:r>
          </w:p>
        </w:tc>
      </w:tr>
      <w:tr w:rsidR="007A6A8C" w:rsidRPr="00B023C8" w14:paraId="78A8F3A9"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CC5B2"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High-risk (&gt;15)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1EB3" w14:textId="018B8B8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6737 (17.5%)</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B751F" w14:textId="62E208AF"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94191 (27.2%)</w:t>
            </w:r>
          </w:p>
        </w:tc>
      </w:tr>
      <w:tr w:rsidR="007A6A8C" w:rsidRPr="00B023C8" w14:paraId="554C32D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C97"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Intermediate risk (5-15)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6296F" w14:textId="00DC0306"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12751 (33.1%)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08A72" w14:textId="48BBB7E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99402 (28.7%)</w:t>
            </w:r>
          </w:p>
        </w:tc>
      </w:tr>
      <w:tr w:rsidR="007A6A8C" w:rsidRPr="00B023C8" w14:paraId="58787113"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682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Low risk (&lt;5)</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364EE" w14:textId="5D19BA4E"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19022 (49.4%)</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B4B5" w14:textId="520B7FC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152678 (44.1%)</w:t>
            </w:r>
          </w:p>
        </w:tc>
      </w:tr>
      <w:tr w:rsidR="007A6A8C" w:rsidRPr="00B023C8" w14:paraId="45E7EC02"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C05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pPr>
            <w:r w:rsidRPr="00B023C8">
              <w:rPr>
                <w:color w:val="000000"/>
              </w:rPr>
              <w:t>Other comorbidities/demographics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ACA8"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AE2E"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p>
        </w:tc>
      </w:tr>
      <w:tr w:rsidR="007A6A8C" w:rsidRPr="00B023C8" w14:paraId="229AA89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5E5A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Renal replacement therapy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810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 (1.1%)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7351" w14:textId="167E3372"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4922 (1.4%)</w:t>
            </w:r>
          </w:p>
        </w:tc>
      </w:tr>
      <w:tr w:rsidR="007A6A8C" w:rsidRPr="00B023C8" w14:paraId="224F770E"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8619"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Immunosuppression</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389D" w14:textId="11A5D64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1471 (3.8%)</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4961C" w14:textId="24DC377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15531 (4.5%)</w:t>
            </w:r>
          </w:p>
        </w:tc>
      </w:tr>
      <w:tr w:rsidR="007A6A8C" w:rsidRPr="00B023C8" w14:paraId="20B657CB"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7277B"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lastRenderedPageBreak/>
              <w:t>Obesity</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79E5" w14:textId="4F325D5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6147 (16.0%)</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025C" w14:textId="3CC70BD7"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48749 (14.1%)</w:t>
            </w:r>
          </w:p>
        </w:tc>
      </w:tr>
      <w:tr w:rsidR="007A6A8C" w:rsidRPr="00B023C8" w14:paraId="62BEFD75" w14:textId="77777777" w:rsidTr="000D51F8">
        <w:trPr>
          <w:cantSplit/>
          <w:trHeight w:val="20"/>
        </w:trPr>
        <w:tc>
          <w:tcPr>
            <w:tcW w:w="55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2CE75"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Severe mental illness</w:t>
            </w:r>
          </w:p>
        </w:tc>
        <w:tc>
          <w:tcPr>
            <w:tcW w:w="21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70B77" w14:textId="7A0BF213"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4268 (11.1%)</w:t>
            </w:r>
          </w:p>
        </w:tc>
        <w:tc>
          <w:tcPr>
            <w:tcW w:w="2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71C" w14:textId="2D1A7145"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43969 (12.7%)</w:t>
            </w:r>
          </w:p>
        </w:tc>
      </w:tr>
      <w:tr w:rsidR="007A6A8C" w:rsidRPr="00B023C8" w14:paraId="76396C51" w14:textId="77777777" w:rsidTr="000D51F8">
        <w:trPr>
          <w:cantSplit/>
          <w:trHeight w:val="20"/>
        </w:trPr>
        <w:tc>
          <w:tcPr>
            <w:tcW w:w="55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40E6BDC"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300" w:right="102"/>
            </w:pPr>
            <w:r w:rsidRPr="00B023C8">
              <w:rPr>
                <w:color w:val="000000"/>
              </w:rPr>
              <w:t>Alcohol-attributable diseases</w:t>
            </w:r>
          </w:p>
        </w:tc>
        <w:tc>
          <w:tcPr>
            <w:tcW w:w="21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84CC883"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945 (2.5%)</w:t>
            </w:r>
          </w:p>
        </w:tc>
        <w:tc>
          <w:tcPr>
            <w:tcW w:w="245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B53184" w14:textId="30CFA508" w:rsidR="007A6A8C" w:rsidRPr="00B023C8" w:rsidRDefault="007A6A8C" w:rsidP="0073667E">
            <w:pPr>
              <w:keepNext/>
              <w:pBdr>
                <w:top w:val="none" w:sz="0" w:space="0" w:color="000000"/>
                <w:left w:val="none" w:sz="0" w:space="0" w:color="000000"/>
                <w:bottom w:val="none" w:sz="0" w:space="0" w:color="000000"/>
                <w:right w:val="none" w:sz="0" w:space="0" w:color="000000"/>
              </w:pBdr>
              <w:spacing w:after="0" w:line="480" w:lineRule="auto"/>
              <w:ind w:left="100" w:right="102"/>
              <w:jc w:val="center"/>
            </w:pPr>
            <w:r w:rsidRPr="00B023C8">
              <w:rPr>
                <w:color w:val="000000"/>
              </w:rPr>
              <w:t>10909 (3.2%)</w:t>
            </w:r>
          </w:p>
        </w:tc>
      </w:tr>
      <w:tr w:rsidR="007A6A8C" w:rsidRPr="00B023C8" w14:paraId="7919C2F1" w14:textId="77777777" w:rsidTr="000D51F8">
        <w:trPr>
          <w:cantSplit/>
          <w:trHeight w:val="486"/>
        </w:trPr>
        <w:tc>
          <w:tcPr>
            <w:tcW w:w="10109"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3FD57B0" w14:textId="77777777" w:rsidR="007A6A8C" w:rsidRPr="00B023C8" w:rsidRDefault="007A6A8C"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sidRPr="00B023C8">
              <w:rPr>
                <w:color w:val="000000"/>
              </w:rPr>
              <w:t>HES - Hospital Episode Statistics; IQR - interquartile range; SD - standard deviation</w:t>
            </w:r>
          </w:p>
        </w:tc>
      </w:tr>
      <w:tr w:rsidR="007A6A8C" w:rsidRPr="00B023C8" w14:paraId="1B361625" w14:textId="77777777" w:rsidTr="000D51F8">
        <w:trPr>
          <w:cantSplit/>
          <w:trHeight w:val="459"/>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C5886BE" w14:textId="28E62DDE"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rPr>
              <w:t>Data are shown as M</w:t>
            </w:r>
            <w:r w:rsidR="007A6A8C" w:rsidRPr="00B023C8">
              <w:rPr>
                <w:color w:val="000000"/>
              </w:rPr>
              <w:t>ean (SD); n (%)</w:t>
            </w:r>
            <w:r>
              <w:rPr>
                <w:color w:val="000000"/>
              </w:rPr>
              <w:t xml:space="preserve">; or </w:t>
            </w:r>
            <w:r w:rsidR="007A6A8C" w:rsidRPr="00B023C8">
              <w:rPr>
                <w:color w:val="000000"/>
              </w:rPr>
              <w:t>Median (IQR)</w:t>
            </w:r>
          </w:p>
        </w:tc>
      </w:tr>
      <w:tr w:rsidR="007A6A8C" w:rsidRPr="00B023C8" w14:paraId="5DE1BC36" w14:textId="77777777" w:rsidTr="000D51F8">
        <w:trPr>
          <w:cantSplit/>
          <w:trHeight w:val="1013"/>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4FC4B4F" w14:textId="6EA651DA"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vertAlign w:val="superscript"/>
              </w:rPr>
              <w:t>a</w:t>
            </w:r>
            <w:r w:rsidRPr="00B023C8">
              <w:rPr>
                <w:color w:val="000000"/>
              </w:rPr>
              <w:t xml:space="preserve">Proportions </w:t>
            </w:r>
            <w:r w:rsidR="007A6A8C" w:rsidRPr="00B023C8">
              <w:rPr>
                <w:color w:val="000000"/>
              </w:rPr>
              <w:t>for people with known and unknown geographical region and ethnicity were calculated separately, using the entire cohort as denominator for each calculation</w:t>
            </w:r>
          </w:p>
        </w:tc>
      </w:tr>
      <w:tr w:rsidR="007A6A8C" w:rsidRPr="00B023C8" w14:paraId="319F2B1F" w14:textId="77777777" w:rsidTr="000D51F8">
        <w:trPr>
          <w:cantSplit/>
          <w:trHeight w:val="472"/>
        </w:trPr>
        <w:tc>
          <w:tcPr>
            <w:tcW w:w="10109" w:type="dxa"/>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7FE4B65" w14:textId="59A907B2" w:rsidR="007A6A8C" w:rsidRPr="00B023C8" w:rsidRDefault="001D1922" w:rsidP="00350886">
            <w:pPr>
              <w:keepNext/>
              <w:pBdr>
                <w:top w:val="none" w:sz="0" w:space="0" w:color="000000"/>
                <w:left w:val="none" w:sz="0" w:space="0" w:color="000000"/>
                <w:bottom w:val="none" w:sz="0" w:space="0" w:color="000000"/>
                <w:right w:val="none" w:sz="0" w:space="0" w:color="000000"/>
              </w:pBdr>
              <w:spacing w:after="0" w:line="480" w:lineRule="auto"/>
              <w:ind w:left="100" w:right="100"/>
            </w:pPr>
            <w:r>
              <w:rPr>
                <w:color w:val="000000"/>
                <w:vertAlign w:val="superscript"/>
              </w:rPr>
              <w:t>b</w:t>
            </w:r>
            <w:r w:rsidRPr="00B023C8">
              <w:rPr>
                <w:color w:val="000000"/>
              </w:rPr>
              <w:t>ICD</w:t>
            </w:r>
            <w:r w:rsidR="007A6A8C" w:rsidRPr="00B023C8">
              <w:rPr>
                <w:color w:val="000000"/>
              </w:rPr>
              <w:t>-10 codes for AIDS/HIV are censored from HES data</w:t>
            </w:r>
          </w:p>
        </w:tc>
      </w:tr>
    </w:tbl>
    <w:p w14:paraId="42461E67" w14:textId="77777777" w:rsidR="007A6A8C" w:rsidRPr="00B023C8" w:rsidRDefault="007A6A8C" w:rsidP="00350886">
      <w:pPr>
        <w:spacing w:after="0" w:line="480" w:lineRule="auto"/>
      </w:pPr>
    </w:p>
    <w:p w14:paraId="780B4F98" w14:textId="156AFA37" w:rsidR="0048140E" w:rsidRPr="00B023C8" w:rsidRDefault="0048140E" w:rsidP="00350886">
      <w:pPr>
        <w:pStyle w:val="BodyText"/>
        <w:spacing w:before="0" w:after="0" w:line="480" w:lineRule="auto"/>
      </w:pPr>
    </w:p>
    <w:p w14:paraId="440DD3F1" w14:textId="77777777" w:rsidR="007A6A8C" w:rsidRPr="00B023C8" w:rsidRDefault="007A6A8C" w:rsidP="00350886">
      <w:pPr>
        <w:pStyle w:val="BodyText"/>
        <w:spacing w:before="0" w:after="0" w:line="480" w:lineRule="auto"/>
        <w:sectPr w:rsidR="007A6A8C" w:rsidRPr="00B023C8" w:rsidSect="00A36789">
          <w:pgSz w:w="11906" w:h="16838"/>
          <w:pgMar w:top="1418" w:right="1418" w:bottom="1418" w:left="1418" w:header="709" w:footer="709" w:gutter="0"/>
          <w:cols w:space="708"/>
          <w:docGrid w:linePitch="360"/>
        </w:sectPr>
      </w:pPr>
    </w:p>
    <w:p w14:paraId="3CA7F9F3" w14:textId="3D8F2E7F" w:rsidR="00EE4033" w:rsidRPr="009155B6" w:rsidRDefault="00BF5565" w:rsidP="00350886">
      <w:pPr>
        <w:pStyle w:val="Heading1"/>
        <w:spacing w:before="0" w:line="480" w:lineRule="auto"/>
        <w:rPr>
          <w:lang w:val="pt-PT"/>
        </w:rPr>
      </w:pPr>
      <w:r w:rsidRPr="009155B6">
        <w:rPr>
          <w:lang w:val="pt-PT"/>
        </w:rPr>
        <w:lastRenderedPageBreak/>
        <w:t>R</w:t>
      </w:r>
      <w:r w:rsidR="006037EB" w:rsidRPr="009155B6">
        <w:rPr>
          <w:lang w:val="pt-PT"/>
        </w:rPr>
        <w:t>eferences</w:t>
      </w:r>
    </w:p>
    <w:p w14:paraId="318D75A5" w14:textId="2B97FE17" w:rsidR="00AE7251" w:rsidRPr="00AE7251" w:rsidRDefault="00AE7251" w:rsidP="00AE7251">
      <w:pPr>
        <w:pStyle w:val="Bibliography"/>
      </w:pPr>
      <w:r w:rsidRPr="00AE7251">
        <w:rPr>
          <w:lang w:val="pt-PT"/>
        </w:rPr>
        <w:t>1.</w:t>
      </w:r>
      <w:r w:rsidRPr="00AE7251">
        <w:rPr>
          <w:lang w:val="pt-PT"/>
        </w:rPr>
        <w:tab/>
        <w:t xml:space="preserve">Concato J, Shah N, Horwitz RI. </w:t>
      </w:r>
      <w:r w:rsidRPr="00AE7251">
        <w:t xml:space="preserve">Randomized, Controlled Trials, Observational Studies, and the Hierarchy of Research Designs. N Engl J Med. 2000 Jun 22;342(25):1887–92. </w:t>
      </w:r>
    </w:p>
    <w:p w14:paraId="1AE6F756" w14:textId="77777777" w:rsidR="00AE7251" w:rsidRPr="00AE7251" w:rsidRDefault="00AE7251" w:rsidP="00AE7251">
      <w:pPr>
        <w:pStyle w:val="Bibliography"/>
      </w:pPr>
      <w:r w:rsidRPr="00AE7251">
        <w:t>2.</w:t>
      </w:r>
      <w:r w:rsidRPr="00AE7251">
        <w:tab/>
        <w:t>Good Clinical Trials Collaborative. Good Clinical Trials Collaborative. Guidelines for Good Randomized Clinical Trials. [Internet]. 2023 [cited 2023 Apr 25]. Available from: www.goodtrials.org</w:t>
      </w:r>
    </w:p>
    <w:p w14:paraId="29AB6128" w14:textId="77777777" w:rsidR="00AE7251" w:rsidRPr="00AE7251" w:rsidRDefault="00AE7251" w:rsidP="00AE7251">
      <w:pPr>
        <w:pStyle w:val="Bibliography"/>
      </w:pPr>
      <w:r w:rsidRPr="00AE7251">
        <w:t>3.</w:t>
      </w:r>
      <w:r w:rsidRPr="00AE7251">
        <w:tab/>
        <w:t xml:space="preserve">Collins R, Reith C, Emberson J, Armitage J, Baigent C, Blackwell L, et al. Interpretation of the evidence for the efficacy and safety of statin therapy. The Lancet. 2016 Nov;388(10059):2532–61. </w:t>
      </w:r>
    </w:p>
    <w:p w14:paraId="2EBAF6E0" w14:textId="77777777" w:rsidR="00AE7251" w:rsidRPr="00AE7251" w:rsidRDefault="00AE7251" w:rsidP="00AE7251">
      <w:pPr>
        <w:pStyle w:val="Bibliography"/>
      </w:pPr>
      <w:r w:rsidRPr="00AE7251">
        <w:t>4.</w:t>
      </w:r>
      <w:r w:rsidRPr="00AE7251">
        <w:tab/>
        <w:t xml:space="preserve">MacMahon S, Collins R. Reliable assessment of the effects of treatment on mortality and major morbidity, II: observational studies. The Lancet. 2001 Feb;357(9254):455–62. </w:t>
      </w:r>
    </w:p>
    <w:p w14:paraId="559DC3D1" w14:textId="77777777" w:rsidR="00AE7251" w:rsidRPr="00AE7251" w:rsidRDefault="00AE7251" w:rsidP="00AE7251">
      <w:pPr>
        <w:pStyle w:val="Bibliography"/>
      </w:pPr>
      <w:r w:rsidRPr="00AE7251">
        <w:t>5.</w:t>
      </w:r>
      <w:r w:rsidRPr="00AE7251">
        <w:tab/>
        <w:t xml:space="preserve">Collins R, MacMahon S. Reliable assessment of the effects of treatment on mortality and major morbidity, I: clinical trials. The Lancet. 2001 Feb;357(9253):373–80. </w:t>
      </w:r>
    </w:p>
    <w:p w14:paraId="206E1DF7" w14:textId="77777777" w:rsidR="00AE7251" w:rsidRPr="00AE7251" w:rsidRDefault="00AE7251" w:rsidP="00AE7251">
      <w:pPr>
        <w:pStyle w:val="Bibliography"/>
      </w:pPr>
      <w:r w:rsidRPr="00AE7251">
        <w:t>6.</w:t>
      </w:r>
      <w:r w:rsidRPr="00AE7251">
        <w:tab/>
        <w:t xml:space="preserve">Pessoa-Amorim G, Campbell M, Fletcher L, Horby P, Landray M, Mafham M, et al. Making trials part of good clinical care: lessons from the RECOVERY trial. Future Healthc J. 2021 Jul;8(2):e243–50. </w:t>
      </w:r>
    </w:p>
    <w:p w14:paraId="3B805BEE" w14:textId="77777777" w:rsidR="00AE7251" w:rsidRPr="00AE7251" w:rsidRDefault="00AE7251" w:rsidP="00AE7251">
      <w:pPr>
        <w:pStyle w:val="Bibliography"/>
      </w:pPr>
      <w:r w:rsidRPr="00AE7251">
        <w:t>7.</w:t>
      </w:r>
      <w:r w:rsidRPr="00AE7251">
        <w:tab/>
        <w:t xml:space="preserve">Herbert A, Wijlaars L, Zylbersztejn A, Cromwell D, Hardelid P. Data Resource Profile: Hospital Episode Statistics Admitted Patient Care (HES APC). Int J Epidemiol. 2017 Aug 1;46(4):1093–1093i. </w:t>
      </w:r>
    </w:p>
    <w:p w14:paraId="46539313" w14:textId="77777777" w:rsidR="00AE7251" w:rsidRPr="00AE7251" w:rsidRDefault="00AE7251" w:rsidP="00AE7251">
      <w:pPr>
        <w:pStyle w:val="Bibliography"/>
      </w:pPr>
      <w:r w:rsidRPr="00AE7251">
        <w:t>8.</w:t>
      </w:r>
      <w:r w:rsidRPr="00AE7251">
        <w:tab/>
        <w:t>NHS Digital. Civil Registration – Deaths [Internet]. 2022 [cited 2022 Oct 11]. Available from: https://digital.nhs.uk/services/data-access-request-service-dars/dars-products-and-services/data-set-catalogue/civil-registration-deaths</w:t>
      </w:r>
    </w:p>
    <w:p w14:paraId="0F3E2309" w14:textId="77777777" w:rsidR="00AE7251" w:rsidRPr="00AE7251" w:rsidRDefault="00AE7251" w:rsidP="00AE7251">
      <w:pPr>
        <w:pStyle w:val="Bibliography"/>
      </w:pPr>
      <w:r w:rsidRPr="00AE7251">
        <w:t>9.</w:t>
      </w:r>
      <w:r w:rsidRPr="00AE7251">
        <w:tab/>
        <w:t>NHS Digital. National Clinical Coding Standards ICD-10 [Internet]. 5th ed. 2021. Available from: https://classbrowser.nhs.uk/ref_books/ICD-10_2021_5th_Ed_NCCS.pdf</w:t>
      </w:r>
    </w:p>
    <w:p w14:paraId="5DD2CFA8" w14:textId="77777777" w:rsidR="00AE7251" w:rsidRPr="00AE7251" w:rsidRDefault="00AE7251" w:rsidP="00AE7251">
      <w:pPr>
        <w:pStyle w:val="Bibliography"/>
      </w:pPr>
      <w:r w:rsidRPr="00AE7251">
        <w:rPr>
          <w:lang w:val="pt-PT"/>
          <w:rPrChange w:id="91" w:author="Guilherme Pessoa-Amorim" w:date="2024-06-17T08:50:00Z">
            <w:rPr/>
          </w:rPrChange>
        </w:rPr>
        <w:t>10.</w:t>
      </w:r>
      <w:r w:rsidRPr="00AE7251">
        <w:rPr>
          <w:lang w:val="pt-PT"/>
          <w:rPrChange w:id="92" w:author="Guilherme Pessoa-Amorim" w:date="2024-06-17T08:50:00Z">
            <w:rPr/>
          </w:rPrChange>
        </w:rPr>
        <w:tab/>
        <w:t xml:space="preserve">NHS Digital. NHS Digital [Internet]. </w:t>
      </w:r>
      <w:r w:rsidRPr="00AE7251">
        <w:t>[cited 2022 Oct 11]. Available from: https://digital.nhs.uk/</w:t>
      </w:r>
    </w:p>
    <w:p w14:paraId="7B75537E" w14:textId="77777777" w:rsidR="00AE7251" w:rsidRPr="00AE7251" w:rsidRDefault="00AE7251" w:rsidP="00AE7251">
      <w:pPr>
        <w:pStyle w:val="Bibliography"/>
      </w:pPr>
      <w:r w:rsidRPr="00AE7251">
        <w:t>11.</w:t>
      </w:r>
      <w:r w:rsidRPr="00AE7251">
        <w:tab/>
        <w:t>Big Data Institute, University of Oxford. Unit of Health Care Epidemiology [Internet]. 2022 [cited 2022 Oct 11]. Available from: https://www.bdi.ox.ac.uk/research/unit-of-health-care-epidemiology</w:t>
      </w:r>
    </w:p>
    <w:p w14:paraId="5F110574" w14:textId="77777777" w:rsidR="00AE7251" w:rsidRPr="00AE7251" w:rsidRDefault="00AE7251" w:rsidP="00AE7251">
      <w:pPr>
        <w:pStyle w:val="Bibliography"/>
      </w:pPr>
      <w:r w:rsidRPr="00AE7251">
        <w:lastRenderedPageBreak/>
        <w:t>12.</w:t>
      </w:r>
      <w:r w:rsidRPr="00AE7251">
        <w:tab/>
        <w:t>World Health Organization. Emergency use ICD codes for COVID-19 disease outbreak (who.int) [Internet]. 2021 [cited 2022 Oct 11]. Available from: https://www.who.int/standards/classifications/classification-of-diseases/emergency-use-icd-codes-for-covid-19-disease-outbreak</w:t>
      </w:r>
    </w:p>
    <w:p w14:paraId="2B0B1692" w14:textId="77777777" w:rsidR="00AE7251" w:rsidRPr="00AE7251" w:rsidRDefault="00AE7251" w:rsidP="00AE7251">
      <w:pPr>
        <w:pStyle w:val="Bibliography"/>
      </w:pPr>
      <w:r w:rsidRPr="00AE7251">
        <w:t>13.</w:t>
      </w:r>
      <w:r w:rsidRPr="00AE7251">
        <w:tab/>
        <w:t>NHS England. COVID-19 Second Generation Surveillance System (SGSS) [Internet]. 2023 [cited 2023 Apr 25]. Available from: https://digital.nhs.uk/services/data-access-request-service-dars/dars-products-and-services/data-set-catalogue/covid-19-second-generation-surveillance-system-sgss</w:t>
      </w:r>
    </w:p>
    <w:p w14:paraId="636DBA4D" w14:textId="77777777" w:rsidR="00AE7251" w:rsidRPr="00AE7251" w:rsidRDefault="00AE7251" w:rsidP="00AE7251">
      <w:pPr>
        <w:pStyle w:val="Bibliography"/>
      </w:pPr>
      <w:r w:rsidRPr="00AE7251">
        <w:t>14.</w:t>
      </w:r>
      <w:r w:rsidRPr="00AE7251">
        <w:tab/>
        <w:t xml:space="preserve">RECOVERY Collaborative Group. Higher dose corticosteroids in patients admitted to hospital with COVID-19 who are hypoxic but not requiring ventilatory support (RECOVERY): a randomised, controlled, open-label, platform trial. The Lancet. 2023 Apr;S014067362300510X. </w:t>
      </w:r>
    </w:p>
    <w:p w14:paraId="0390FEF5" w14:textId="77777777" w:rsidR="00AE7251" w:rsidRPr="00AE7251" w:rsidRDefault="00AE7251" w:rsidP="00AE7251">
      <w:pPr>
        <w:pStyle w:val="Bibliography"/>
      </w:pPr>
      <w:r w:rsidRPr="00AE7251">
        <w:t>15.</w:t>
      </w:r>
      <w:r w:rsidRPr="00AE7251">
        <w:tab/>
        <w:t>Ministry of Housing, Communities &amp; Local Government. English indices of deprivation 2019 [Internet]. 2019 [cited 2022 Oct 11]. Available from: https://www.gov.uk/government/statistics/english-indices-of-deprivation-2019</w:t>
      </w:r>
    </w:p>
    <w:p w14:paraId="6C91AE74" w14:textId="77777777" w:rsidR="00AE7251" w:rsidRPr="00AE7251" w:rsidRDefault="00AE7251" w:rsidP="00AE7251">
      <w:pPr>
        <w:pStyle w:val="Bibliography"/>
      </w:pPr>
      <w:r w:rsidRPr="00AE7251">
        <w:t>16.</w:t>
      </w:r>
      <w:r w:rsidRPr="00AE7251">
        <w:tab/>
        <w:t xml:space="preserve">Charlson ME, Pompei P, Ales KL, MacKenzie CR. A new method of classifying prognostic comorbidity in longitudinal studies: development and validation. J Chronic Dis. 1987;40(5):373–83. </w:t>
      </w:r>
    </w:p>
    <w:p w14:paraId="2BDE93D9" w14:textId="77777777" w:rsidR="00AE7251" w:rsidRPr="00AE7251" w:rsidRDefault="00AE7251" w:rsidP="00AE7251">
      <w:pPr>
        <w:pStyle w:val="Bibliography"/>
      </w:pPr>
      <w:r w:rsidRPr="00AE7251">
        <w:t>17.</w:t>
      </w:r>
      <w:r w:rsidRPr="00AE7251">
        <w:tab/>
        <w:t xml:space="preserve">Quan H, Sundararajan V, Halfon P, Fong A, Burnand B, Luthi JC, et al. Coding Algorithms for Defining Comorbidities in ICD-9-CM and ICD-10 Administrative Data: Med Care. 2005 Nov;43(11):1130–9. </w:t>
      </w:r>
    </w:p>
    <w:p w14:paraId="14DAC17A" w14:textId="77777777" w:rsidR="00AE7251" w:rsidRPr="00AE7251" w:rsidRDefault="00AE7251" w:rsidP="00AE7251">
      <w:pPr>
        <w:pStyle w:val="Bibliography"/>
      </w:pPr>
      <w:r w:rsidRPr="00AE7251">
        <w:t>18.</w:t>
      </w:r>
      <w:r w:rsidRPr="00AE7251">
        <w:tab/>
        <w:t xml:space="preserve">Gilbert T, Neuburger J, Kraindler J, Keeble E, Smith P, Ariti C, et al. Development and validation of a Hospital Frailty Risk Score focusing on older people in acute care settings using electronic hospital records: an observational study. Lancet Lond Engl. 2018 May 5;391(10132):1775–82. </w:t>
      </w:r>
    </w:p>
    <w:p w14:paraId="273D3066" w14:textId="77777777" w:rsidR="00AE7251" w:rsidRPr="00AE7251" w:rsidRDefault="00AE7251" w:rsidP="00AE7251">
      <w:pPr>
        <w:pStyle w:val="Bibliography"/>
      </w:pPr>
      <w:r w:rsidRPr="00AE7251">
        <w:t>19.</w:t>
      </w:r>
      <w:r w:rsidRPr="00AE7251">
        <w:tab/>
        <w:t>NHS Digital. A Guide to Linked Mortality Data from Hospital Episode Statistics and the Office for National Statistics [Internet]. 2015 [cited 2022 Dec 6]. Available from: https://nhs-prod.global.ssl.fastly.net/binaries/content/assets/website-assets/data-and-information/data-tools-and-services/data-services/hospital-episode-statistics/hes-ons_linked_mortality_data_guide.pdf</w:t>
      </w:r>
    </w:p>
    <w:p w14:paraId="7176930A" w14:textId="77777777" w:rsidR="00AE7251" w:rsidRPr="00AE7251" w:rsidRDefault="00AE7251" w:rsidP="00AE7251">
      <w:pPr>
        <w:pStyle w:val="Bibliography"/>
      </w:pPr>
      <w:r w:rsidRPr="00AE7251">
        <w:t>20.</w:t>
      </w:r>
      <w:r w:rsidRPr="00AE7251">
        <w:tab/>
        <w:t xml:space="preserve">Kirkwood BR, Sterne JAC. Essential Medical Statistics. 2nd ed. Malden, Massachusetts, USA: Blackwell Science; 2003. p156, p264 p. </w:t>
      </w:r>
    </w:p>
    <w:p w14:paraId="6CF3EC9A" w14:textId="77777777" w:rsidR="00AE7251" w:rsidRPr="00AE7251" w:rsidRDefault="00AE7251" w:rsidP="00AE7251">
      <w:pPr>
        <w:pStyle w:val="Bibliography"/>
      </w:pPr>
      <w:r w:rsidRPr="00AE7251">
        <w:t>21.</w:t>
      </w:r>
      <w:r w:rsidRPr="00AE7251">
        <w:tab/>
        <w:t xml:space="preserve">Marum RJ. Underrepresentation of the elderly in clinical trials, time for action. Br J Clin Pharmacol. 2020 Oct;86(10):2014–6. </w:t>
      </w:r>
    </w:p>
    <w:p w14:paraId="64C8C774" w14:textId="77777777" w:rsidR="00AE7251" w:rsidRPr="00AE7251" w:rsidRDefault="00AE7251" w:rsidP="00AE7251">
      <w:pPr>
        <w:pStyle w:val="Bibliography"/>
      </w:pPr>
      <w:r w:rsidRPr="00AE7251">
        <w:lastRenderedPageBreak/>
        <w:t>22.</w:t>
      </w:r>
      <w:r w:rsidRPr="00AE7251">
        <w:tab/>
        <w:t xml:space="preserve">Helfand BKI, Webb M, Gartaganis SL, Fuller L, Kwon CS, Inouye SK. The Exclusion of Older Persons From Vaccine and Treatment Trials for Coronavirus Disease 2019—Missing the Target. JAMA Intern Med. 2020 Nov 1;180(11):1546. </w:t>
      </w:r>
    </w:p>
    <w:p w14:paraId="0598A28F" w14:textId="77777777" w:rsidR="00AE7251" w:rsidRPr="00AE7251" w:rsidRDefault="00AE7251" w:rsidP="00AE7251">
      <w:pPr>
        <w:pStyle w:val="Bibliography"/>
      </w:pPr>
      <w:r w:rsidRPr="00AE7251">
        <w:t>23.</w:t>
      </w:r>
      <w:r w:rsidRPr="00AE7251">
        <w:tab/>
        <w:t xml:space="preserve">Daitch V, Turjeman A, Poran I, Tau N, Ayalon-Dangur I, Nashashibi J, et al. Underrepresentation of women in randomized controlled trials: a systematic review and meta-analysis. Trials. 2022 Dec 21;23(1):1038. </w:t>
      </w:r>
    </w:p>
    <w:p w14:paraId="4BA0ED43" w14:textId="77777777" w:rsidR="00AE7251" w:rsidRPr="00AE7251" w:rsidRDefault="00AE7251" w:rsidP="00AE7251">
      <w:pPr>
        <w:pStyle w:val="Bibliography"/>
      </w:pPr>
      <w:r w:rsidRPr="00AE7251">
        <w:t>24.</w:t>
      </w:r>
      <w:r w:rsidRPr="00AE7251">
        <w:tab/>
        <w:t xml:space="preserve">Holtzman JN, Kaur G, Power JE, Barkhordarian M, Mares A, Goyal A, et al. Underrepresentation of Women in Late-Breaking Cardiovascular Clinical Trials. J Womens Health 2002. 2023 Jun;32(6):635–40. </w:t>
      </w:r>
    </w:p>
    <w:p w14:paraId="77BB0EB6" w14:textId="77777777" w:rsidR="00AE7251" w:rsidRPr="00AE7251" w:rsidRDefault="00AE7251" w:rsidP="00AE7251">
      <w:pPr>
        <w:pStyle w:val="Bibliography"/>
      </w:pPr>
      <w:r w:rsidRPr="00AE7251">
        <w:t>25.</w:t>
      </w:r>
      <w:r w:rsidRPr="00AE7251">
        <w:tab/>
        <w:t xml:space="preserve">Gray WK, Navaratnam AV, Day J, Wendon J, Briggs TWR. COVID-19 hospital activity and in-hospital mortality during the first and second waves of the pandemic in England: an observational study. Thorax. 2021 Nov 24;thoraxjnl-2021-218025. </w:t>
      </w:r>
    </w:p>
    <w:p w14:paraId="5E30411E" w14:textId="77777777" w:rsidR="00AE7251" w:rsidRPr="00AE7251" w:rsidRDefault="00AE7251" w:rsidP="00AE7251">
      <w:pPr>
        <w:pStyle w:val="Bibliography"/>
      </w:pPr>
      <w:r w:rsidRPr="00AE7251">
        <w:t>26.</w:t>
      </w:r>
      <w:r w:rsidRPr="00AE7251">
        <w:tab/>
        <w:t xml:space="preserve">Au WY, Cheung PPH. Effectiveness of heterologous and homologous covid-19 vaccine regimens: living systematic review with network meta-analysis. BMJ. 2022 May 31;377:e069989. </w:t>
      </w:r>
    </w:p>
    <w:p w14:paraId="7C3F1667" w14:textId="77777777" w:rsidR="00AE7251" w:rsidRPr="00AE7251" w:rsidRDefault="00AE7251" w:rsidP="00AE7251">
      <w:pPr>
        <w:pStyle w:val="Bibliography"/>
      </w:pPr>
      <w:r w:rsidRPr="00AE7251">
        <w:t>27.</w:t>
      </w:r>
      <w:r w:rsidRPr="00AE7251">
        <w:tab/>
        <w:t xml:space="preserve">Lopez Bernal J, Andrews N, Gower C, Robertson C, Stowe J, Tessier E, et al. Effectiveness of the Pfizer-BioNTech and Oxford-AstraZeneca vaccines on covid-19 related symptoms, hospital admissions, and mortality in older adults in England: test negative case-control study. BMJ. 2021 May 13;n1088. </w:t>
      </w:r>
    </w:p>
    <w:p w14:paraId="1B4B6CF3" w14:textId="77777777" w:rsidR="00AE7251" w:rsidRPr="00AE7251" w:rsidRDefault="00AE7251" w:rsidP="00AE7251">
      <w:pPr>
        <w:pStyle w:val="Bibliography"/>
      </w:pPr>
      <w:r w:rsidRPr="00AE7251">
        <w:t>28.</w:t>
      </w:r>
      <w:r w:rsidRPr="00AE7251">
        <w:tab/>
        <w:t xml:space="preserve">RECOVERY Collaborative Group, Horby P, Lim WS, Emberson JR, Mafham M, Bell JL, et al. Dexamethasone in Hospitalized Patients with Covid-19. N Engl J Med. 2021 Feb 25;384(8):693–704. </w:t>
      </w:r>
    </w:p>
    <w:p w14:paraId="4BEA35AE" w14:textId="7A76689B" w:rsidR="00EE4033" w:rsidRPr="00B023C8" w:rsidRDefault="00EE4033" w:rsidP="00350886">
      <w:pPr>
        <w:pStyle w:val="Bibliography"/>
        <w:spacing w:after="0" w:line="480" w:lineRule="auto"/>
      </w:pPr>
    </w:p>
    <w:sectPr w:rsidR="00EE4033" w:rsidRPr="00B023C8" w:rsidSect="00A36789">
      <w:pgSz w:w="11906" w:h="16838"/>
      <w:pgMar w:top="1418" w:right="1418" w:bottom="1418"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56FEA" w16cex:dateUtc="2023-02-01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F180C9" w16cid:durableId="27856FEA"/>
  <w16cid:commentId w16cid:paraId="6F300F9C" w16cid:durableId="27856EB6"/>
  <w16cid:commentId w16cid:paraId="6D99E0FC" w16cid:durableId="27856EB7"/>
  <w16cid:commentId w16cid:paraId="09BD4283" w16cid:durableId="27856EB8"/>
  <w16cid:commentId w16cid:paraId="55BA9F6D" w16cid:durableId="27856EB9"/>
  <w16cid:commentId w16cid:paraId="0606BE9A" w16cid:durableId="27856ED6"/>
  <w16cid:commentId w16cid:paraId="4FD80011" w16cid:durableId="27856ED7"/>
  <w16cid:commentId w16cid:paraId="2A1B2080" w16cid:durableId="27856ED8"/>
  <w16cid:commentId w16cid:paraId="41891D8B" w16cid:durableId="27856ED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C674E" w14:textId="77777777" w:rsidR="00C55617" w:rsidRDefault="00C55617" w:rsidP="00CB4CB7">
      <w:pPr>
        <w:spacing w:after="0" w:line="240" w:lineRule="auto"/>
      </w:pPr>
      <w:r>
        <w:separator/>
      </w:r>
    </w:p>
  </w:endnote>
  <w:endnote w:type="continuationSeparator" w:id="0">
    <w:p w14:paraId="2282023C" w14:textId="77777777" w:rsidR="00C55617" w:rsidRDefault="00C55617" w:rsidP="00CB4CB7">
      <w:pPr>
        <w:spacing w:after="0" w:line="240" w:lineRule="auto"/>
      </w:pPr>
      <w:r>
        <w:continuationSeparator/>
      </w:r>
    </w:p>
  </w:endnote>
  <w:endnote w:type="continuationNotice" w:id="1">
    <w:p w14:paraId="3EC02C17" w14:textId="77777777" w:rsidR="00C55617" w:rsidRDefault="00C556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sh">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3151022"/>
      <w:docPartObj>
        <w:docPartGallery w:val="Page Numbers (Bottom of Page)"/>
        <w:docPartUnique/>
      </w:docPartObj>
    </w:sdtPr>
    <w:sdtEndPr>
      <w:rPr>
        <w:noProof/>
      </w:rPr>
    </w:sdtEndPr>
    <w:sdtContent>
      <w:p w14:paraId="0ED2D50F" w14:textId="4CF46666" w:rsidR="00C55617" w:rsidRDefault="00C55617">
        <w:pPr>
          <w:pStyle w:val="Footer"/>
          <w:jc w:val="right"/>
        </w:pPr>
        <w:r>
          <w:fldChar w:fldCharType="begin"/>
        </w:r>
        <w:r>
          <w:instrText xml:space="preserve"> PAGE   \* MERGEFORMAT </w:instrText>
        </w:r>
        <w:r>
          <w:fldChar w:fldCharType="separate"/>
        </w:r>
        <w:r w:rsidR="006B17D5">
          <w:rPr>
            <w:noProof/>
          </w:rPr>
          <w:t>18</w:t>
        </w:r>
        <w:r>
          <w:rPr>
            <w:noProof/>
          </w:rPr>
          <w:fldChar w:fldCharType="end"/>
        </w:r>
      </w:p>
    </w:sdtContent>
  </w:sdt>
  <w:p w14:paraId="13496013" w14:textId="77777777" w:rsidR="00C55617" w:rsidRDefault="00C556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18D77" w14:textId="77777777" w:rsidR="00C55617" w:rsidRDefault="00C55617" w:rsidP="00CB4CB7">
      <w:pPr>
        <w:spacing w:after="0" w:line="240" w:lineRule="auto"/>
      </w:pPr>
      <w:r>
        <w:separator/>
      </w:r>
    </w:p>
  </w:footnote>
  <w:footnote w:type="continuationSeparator" w:id="0">
    <w:p w14:paraId="6F33E70E" w14:textId="77777777" w:rsidR="00C55617" w:rsidRDefault="00C55617" w:rsidP="00CB4CB7">
      <w:pPr>
        <w:spacing w:after="0" w:line="240" w:lineRule="auto"/>
      </w:pPr>
      <w:r>
        <w:continuationSeparator/>
      </w:r>
    </w:p>
  </w:footnote>
  <w:footnote w:type="continuationNotice" w:id="1">
    <w:p w14:paraId="22C883E2" w14:textId="77777777" w:rsidR="00C55617" w:rsidRDefault="00C5561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88F"/>
    <w:multiLevelType w:val="hybridMultilevel"/>
    <w:tmpl w:val="D0828716"/>
    <w:lvl w:ilvl="0" w:tplc="2348C24E">
      <w:start w:val="1"/>
      <w:numFmt w:val="lowerLetter"/>
      <w:lvlText w:val="%1"/>
      <w:lvlJc w:val="left"/>
      <w:pPr>
        <w:ind w:left="720" w:hanging="360"/>
      </w:pPr>
      <w:rPr>
        <w:rFonts w:hint="default"/>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B6B5C"/>
    <w:multiLevelType w:val="hybridMultilevel"/>
    <w:tmpl w:val="5DB2F55E"/>
    <w:lvl w:ilvl="0" w:tplc="33E68F8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B647C42"/>
    <w:multiLevelType w:val="hybridMultilevel"/>
    <w:tmpl w:val="CEB0D83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E45178"/>
    <w:multiLevelType w:val="hybridMultilevel"/>
    <w:tmpl w:val="3D122E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28921CB"/>
    <w:multiLevelType w:val="hybridMultilevel"/>
    <w:tmpl w:val="03485CE0"/>
    <w:lvl w:ilvl="0" w:tplc="C90EBCD0">
      <w:start w:val="2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B22"/>
    <w:multiLevelType w:val="hybridMultilevel"/>
    <w:tmpl w:val="496E5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550349"/>
    <w:multiLevelType w:val="hybridMultilevel"/>
    <w:tmpl w:val="39AC0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7934E2"/>
    <w:multiLevelType w:val="hybridMultilevel"/>
    <w:tmpl w:val="6858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CB3840"/>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B11C48"/>
    <w:multiLevelType w:val="hybridMultilevel"/>
    <w:tmpl w:val="961EAB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F15D5D"/>
    <w:multiLevelType w:val="multilevel"/>
    <w:tmpl w:val="029E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47376"/>
    <w:multiLevelType w:val="hybridMultilevel"/>
    <w:tmpl w:val="E460C9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876E94"/>
    <w:multiLevelType w:val="hybridMultilevel"/>
    <w:tmpl w:val="B998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723F02"/>
    <w:multiLevelType w:val="hybridMultilevel"/>
    <w:tmpl w:val="14DCA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40977"/>
    <w:multiLevelType w:val="hybridMultilevel"/>
    <w:tmpl w:val="9664F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3B45C1"/>
    <w:multiLevelType w:val="hybridMultilevel"/>
    <w:tmpl w:val="6BE21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B615E5"/>
    <w:multiLevelType w:val="hybridMultilevel"/>
    <w:tmpl w:val="57E66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181E36"/>
    <w:multiLevelType w:val="hybridMultilevel"/>
    <w:tmpl w:val="488A3E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BC639B"/>
    <w:multiLevelType w:val="hybridMultilevel"/>
    <w:tmpl w:val="62747B26"/>
    <w:lvl w:ilvl="0" w:tplc="75407824">
      <w:start w:val="5"/>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A03A5"/>
    <w:multiLevelType w:val="hybridMultilevel"/>
    <w:tmpl w:val="CF384B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30E49"/>
    <w:multiLevelType w:val="hybridMultilevel"/>
    <w:tmpl w:val="E09C5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3E6A6F"/>
    <w:multiLevelType w:val="hybridMultilevel"/>
    <w:tmpl w:val="873C8774"/>
    <w:lvl w:ilvl="0" w:tplc="7396E0E0">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484B40"/>
    <w:multiLevelType w:val="hybridMultilevel"/>
    <w:tmpl w:val="564AD87E"/>
    <w:lvl w:ilvl="0" w:tplc="6142B056">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F712C3"/>
    <w:multiLevelType w:val="hybridMultilevel"/>
    <w:tmpl w:val="BFA81526"/>
    <w:lvl w:ilvl="0" w:tplc="191CA956">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9C16084"/>
    <w:multiLevelType w:val="hybridMultilevel"/>
    <w:tmpl w:val="8CF400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A7378F8"/>
    <w:multiLevelType w:val="hybridMultilevel"/>
    <w:tmpl w:val="C354DE3A"/>
    <w:lvl w:ilvl="0" w:tplc="099E76D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DF5B0A"/>
    <w:multiLevelType w:val="hybridMultilevel"/>
    <w:tmpl w:val="D6B09492"/>
    <w:lvl w:ilvl="0" w:tplc="D24E9800">
      <w:numFmt w:val="bullet"/>
      <w:lvlText w:val="-"/>
      <w:lvlJc w:val="left"/>
      <w:pPr>
        <w:ind w:left="720" w:hanging="360"/>
      </w:pPr>
      <w:rPr>
        <w:rFonts w:ascii="Mulish" w:eastAsiaTheme="minorHAnsi" w:hAnsi="Mulish"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6E685498"/>
    <w:multiLevelType w:val="hybridMultilevel"/>
    <w:tmpl w:val="1B1A1F20"/>
    <w:lvl w:ilvl="0" w:tplc="E4482A52">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4558DA"/>
    <w:multiLevelType w:val="multilevel"/>
    <w:tmpl w:val="D756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BD53E6"/>
    <w:multiLevelType w:val="hybridMultilevel"/>
    <w:tmpl w:val="CA2473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6C1267"/>
    <w:multiLevelType w:val="hybridMultilevel"/>
    <w:tmpl w:val="E0F4B2BC"/>
    <w:lvl w:ilvl="0" w:tplc="094860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5E343DB"/>
    <w:multiLevelType w:val="hybridMultilevel"/>
    <w:tmpl w:val="9D60F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B6E7E9F"/>
    <w:multiLevelType w:val="hybridMultilevel"/>
    <w:tmpl w:val="19ECF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CDF3C44"/>
    <w:multiLevelType w:val="hybridMultilevel"/>
    <w:tmpl w:val="981C0C64"/>
    <w:lvl w:ilvl="0" w:tplc="A086D406">
      <w:start w:val="1"/>
      <w:numFmt w:val="bullet"/>
      <w:lvlText w:val="-"/>
      <w:lvlJc w:val="left"/>
      <w:pPr>
        <w:ind w:left="720" w:hanging="360"/>
      </w:pPr>
      <w:rPr>
        <w:rFonts w:ascii="Mulish" w:eastAsiaTheme="minorHAnsi" w:hAnsi="Mulis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20"/>
  </w:num>
  <w:num w:numId="5">
    <w:abstractNumId w:val="8"/>
  </w:num>
  <w:num w:numId="6">
    <w:abstractNumId w:val="14"/>
  </w:num>
  <w:num w:numId="7">
    <w:abstractNumId w:val="13"/>
  </w:num>
  <w:num w:numId="8">
    <w:abstractNumId w:val="17"/>
  </w:num>
  <w:num w:numId="9">
    <w:abstractNumId w:val="5"/>
  </w:num>
  <w:num w:numId="10">
    <w:abstractNumId w:val="24"/>
  </w:num>
  <w:num w:numId="11">
    <w:abstractNumId w:val="25"/>
  </w:num>
  <w:num w:numId="12">
    <w:abstractNumId w:val="27"/>
  </w:num>
  <w:num w:numId="13">
    <w:abstractNumId w:val="7"/>
  </w:num>
  <w:num w:numId="14">
    <w:abstractNumId w:val="6"/>
  </w:num>
  <w:num w:numId="15">
    <w:abstractNumId w:val="11"/>
  </w:num>
  <w:num w:numId="16">
    <w:abstractNumId w:val="1"/>
  </w:num>
  <w:num w:numId="17">
    <w:abstractNumId w:val="2"/>
  </w:num>
  <w:num w:numId="18">
    <w:abstractNumId w:val="29"/>
  </w:num>
  <w:num w:numId="19">
    <w:abstractNumId w:val="19"/>
  </w:num>
  <w:num w:numId="20">
    <w:abstractNumId w:val="32"/>
  </w:num>
  <w:num w:numId="21">
    <w:abstractNumId w:val="3"/>
  </w:num>
  <w:num w:numId="22">
    <w:abstractNumId w:val="23"/>
  </w:num>
  <w:num w:numId="23">
    <w:abstractNumId w:val="31"/>
  </w:num>
  <w:num w:numId="24">
    <w:abstractNumId w:val="26"/>
  </w:num>
  <w:num w:numId="25">
    <w:abstractNumId w:val="30"/>
  </w:num>
  <w:num w:numId="26">
    <w:abstractNumId w:val="22"/>
  </w:num>
  <w:num w:numId="27">
    <w:abstractNumId w:val="21"/>
  </w:num>
  <w:num w:numId="28">
    <w:abstractNumId w:val="33"/>
  </w:num>
  <w:num w:numId="29">
    <w:abstractNumId w:val="28"/>
  </w:num>
  <w:num w:numId="30">
    <w:abstractNumId w:val="0"/>
  </w:num>
  <w:num w:numId="31">
    <w:abstractNumId w:val="15"/>
  </w:num>
  <w:num w:numId="32">
    <w:abstractNumId w:val="18"/>
  </w:num>
  <w:num w:numId="33">
    <w:abstractNumId w:val="10"/>
  </w:num>
  <w:num w:numId="3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ilherme Pessoa-Amorim">
    <w15:presenceInfo w15:providerId="AD" w15:userId="S-1-5-21-944046252-2799899743-1142484129-6514"/>
  </w15:person>
  <w15:person w15:author="Marion Mafham">
    <w15:presenceInfo w15:providerId="AD" w15:userId="S-1-5-21-944046252-2799899743-1142484129-2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0"/>
    <w:rsid w:val="0000207B"/>
    <w:rsid w:val="00002A43"/>
    <w:rsid w:val="000034AE"/>
    <w:rsid w:val="000036AE"/>
    <w:rsid w:val="00004868"/>
    <w:rsid w:val="00005EC6"/>
    <w:rsid w:val="000061D2"/>
    <w:rsid w:val="0001420F"/>
    <w:rsid w:val="00014854"/>
    <w:rsid w:val="00016970"/>
    <w:rsid w:val="00017069"/>
    <w:rsid w:val="000172F7"/>
    <w:rsid w:val="00021810"/>
    <w:rsid w:val="0002545E"/>
    <w:rsid w:val="00035889"/>
    <w:rsid w:val="000401AD"/>
    <w:rsid w:val="000424E6"/>
    <w:rsid w:val="000439C3"/>
    <w:rsid w:val="0004653A"/>
    <w:rsid w:val="00046F48"/>
    <w:rsid w:val="0005338B"/>
    <w:rsid w:val="000544B8"/>
    <w:rsid w:val="00065855"/>
    <w:rsid w:val="00071E50"/>
    <w:rsid w:val="00072BB2"/>
    <w:rsid w:val="00076722"/>
    <w:rsid w:val="00077CD3"/>
    <w:rsid w:val="0008295F"/>
    <w:rsid w:val="00084245"/>
    <w:rsid w:val="00090FC6"/>
    <w:rsid w:val="00096CF3"/>
    <w:rsid w:val="000A2919"/>
    <w:rsid w:val="000A4D35"/>
    <w:rsid w:val="000A5690"/>
    <w:rsid w:val="000A5E4C"/>
    <w:rsid w:val="000A6428"/>
    <w:rsid w:val="000B0D1F"/>
    <w:rsid w:val="000B170D"/>
    <w:rsid w:val="000B23C9"/>
    <w:rsid w:val="000B39CA"/>
    <w:rsid w:val="000B4ECE"/>
    <w:rsid w:val="000B554A"/>
    <w:rsid w:val="000B7312"/>
    <w:rsid w:val="000C5CC0"/>
    <w:rsid w:val="000C6CC7"/>
    <w:rsid w:val="000C6E4B"/>
    <w:rsid w:val="000D167D"/>
    <w:rsid w:val="000D4CF8"/>
    <w:rsid w:val="000D51F8"/>
    <w:rsid w:val="000E051C"/>
    <w:rsid w:val="000E0B47"/>
    <w:rsid w:val="000E36C8"/>
    <w:rsid w:val="000E4EEF"/>
    <w:rsid w:val="000F0909"/>
    <w:rsid w:val="000F1046"/>
    <w:rsid w:val="000F1698"/>
    <w:rsid w:val="000F4DA2"/>
    <w:rsid w:val="00100D81"/>
    <w:rsid w:val="001014F9"/>
    <w:rsid w:val="0010370B"/>
    <w:rsid w:val="00103FEA"/>
    <w:rsid w:val="0010449B"/>
    <w:rsid w:val="0010605D"/>
    <w:rsid w:val="001174BC"/>
    <w:rsid w:val="00120C26"/>
    <w:rsid w:val="00121A82"/>
    <w:rsid w:val="0012530C"/>
    <w:rsid w:val="00125524"/>
    <w:rsid w:val="00134A97"/>
    <w:rsid w:val="00134AB3"/>
    <w:rsid w:val="00141FFC"/>
    <w:rsid w:val="0014250D"/>
    <w:rsid w:val="0014326F"/>
    <w:rsid w:val="0015232B"/>
    <w:rsid w:val="00164EFA"/>
    <w:rsid w:val="001668A1"/>
    <w:rsid w:val="00167109"/>
    <w:rsid w:val="001671D6"/>
    <w:rsid w:val="0016745B"/>
    <w:rsid w:val="00173EF6"/>
    <w:rsid w:val="001746D6"/>
    <w:rsid w:val="00180D3C"/>
    <w:rsid w:val="0018278E"/>
    <w:rsid w:val="00183EE1"/>
    <w:rsid w:val="00184446"/>
    <w:rsid w:val="0019286D"/>
    <w:rsid w:val="001934EA"/>
    <w:rsid w:val="00193DFD"/>
    <w:rsid w:val="00193E42"/>
    <w:rsid w:val="00195560"/>
    <w:rsid w:val="00195CD7"/>
    <w:rsid w:val="001960B6"/>
    <w:rsid w:val="001A0E5C"/>
    <w:rsid w:val="001A232E"/>
    <w:rsid w:val="001B56BC"/>
    <w:rsid w:val="001B6BB3"/>
    <w:rsid w:val="001B6EEF"/>
    <w:rsid w:val="001B7856"/>
    <w:rsid w:val="001C12FA"/>
    <w:rsid w:val="001C60CA"/>
    <w:rsid w:val="001C66C0"/>
    <w:rsid w:val="001C7C0A"/>
    <w:rsid w:val="001D0AC9"/>
    <w:rsid w:val="001D0E80"/>
    <w:rsid w:val="001D1922"/>
    <w:rsid w:val="001D2999"/>
    <w:rsid w:val="001D374F"/>
    <w:rsid w:val="001D3B29"/>
    <w:rsid w:val="001D44EA"/>
    <w:rsid w:val="001D6350"/>
    <w:rsid w:val="001D6394"/>
    <w:rsid w:val="001D6618"/>
    <w:rsid w:val="001D76CC"/>
    <w:rsid w:val="001E2C0F"/>
    <w:rsid w:val="001E46B7"/>
    <w:rsid w:val="001F5E24"/>
    <w:rsid w:val="001F6399"/>
    <w:rsid w:val="00200C89"/>
    <w:rsid w:val="00200D52"/>
    <w:rsid w:val="00200EE1"/>
    <w:rsid w:val="002014B8"/>
    <w:rsid w:val="00204A26"/>
    <w:rsid w:val="00204D8B"/>
    <w:rsid w:val="00207BCD"/>
    <w:rsid w:val="00214333"/>
    <w:rsid w:val="0021484B"/>
    <w:rsid w:val="00216DB6"/>
    <w:rsid w:val="00217AA6"/>
    <w:rsid w:val="00221D3A"/>
    <w:rsid w:val="00223386"/>
    <w:rsid w:val="00225F6F"/>
    <w:rsid w:val="00227ABF"/>
    <w:rsid w:val="002305CD"/>
    <w:rsid w:val="00232864"/>
    <w:rsid w:val="00233480"/>
    <w:rsid w:val="002373E7"/>
    <w:rsid w:val="00241B8B"/>
    <w:rsid w:val="0024241D"/>
    <w:rsid w:val="002425B8"/>
    <w:rsid w:val="00243711"/>
    <w:rsid w:val="002438FD"/>
    <w:rsid w:val="00244D9A"/>
    <w:rsid w:val="00245CC8"/>
    <w:rsid w:val="0024699A"/>
    <w:rsid w:val="00247ACE"/>
    <w:rsid w:val="00247D92"/>
    <w:rsid w:val="00252271"/>
    <w:rsid w:val="002559CE"/>
    <w:rsid w:val="00256963"/>
    <w:rsid w:val="0026187A"/>
    <w:rsid w:val="002672B4"/>
    <w:rsid w:val="0026764D"/>
    <w:rsid w:val="002700A4"/>
    <w:rsid w:val="00270D8F"/>
    <w:rsid w:val="00274466"/>
    <w:rsid w:val="00275435"/>
    <w:rsid w:val="00276316"/>
    <w:rsid w:val="00276FB9"/>
    <w:rsid w:val="0027799F"/>
    <w:rsid w:val="00280FB8"/>
    <w:rsid w:val="00281897"/>
    <w:rsid w:val="00284828"/>
    <w:rsid w:val="00291502"/>
    <w:rsid w:val="00295379"/>
    <w:rsid w:val="00296FEB"/>
    <w:rsid w:val="002970FA"/>
    <w:rsid w:val="002971CE"/>
    <w:rsid w:val="002A4902"/>
    <w:rsid w:val="002A5B3D"/>
    <w:rsid w:val="002A7AA0"/>
    <w:rsid w:val="002B0EC6"/>
    <w:rsid w:val="002B15FE"/>
    <w:rsid w:val="002B17D1"/>
    <w:rsid w:val="002B3686"/>
    <w:rsid w:val="002C3DD4"/>
    <w:rsid w:val="002C3FE1"/>
    <w:rsid w:val="002C5626"/>
    <w:rsid w:val="002C74E6"/>
    <w:rsid w:val="002D0756"/>
    <w:rsid w:val="002D0B1D"/>
    <w:rsid w:val="002D18C7"/>
    <w:rsid w:val="002D3D03"/>
    <w:rsid w:val="002D5224"/>
    <w:rsid w:val="002D6CF1"/>
    <w:rsid w:val="002E2317"/>
    <w:rsid w:val="002E3F77"/>
    <w:rsid w:val="002E44E1"/>
    <w:rsid w:val="002E55EB"/>
    <w:rsid w:val="002E7C21"/>
    <w:rsid w:val="002F277B"/>
    <w:rsid w:val="002F5F02"/>
    <w:rsid w:val="00300C98"/>
    <w:rsid w:val="003043BB"/>
    <w:rsid w:val="00306139"/>
    <w:rsid w:val="00306183"/>
    <w:rsid w:val="0030647F"/>
    <w:rsid w:val="003127A6"/>
    <w:rsid w:val="00312935"/>
    <w:rsid w:val="00314095"/>
    <w:rsid w:val="0031637F"/>
    <w:rsid w:val="00316B57"/>
    <w:rsid w:val="00317590"/>
    <w:rsid w:val="0032197B"/>
    <w:rsid w:val="00324774"/>
    <w:rsid w:val="00330C01"/>
    <w:rsid w:val="003319F2"/>
    <w:rsid w:val="00332E21"/>
    <w:rsid w:val="00334C7C"/>
    <w:rsid w:val="00336ED8"/>
    <w:rsid w:val="003402B0"/>
    <w:rsid w:val="0034060D"/>
    <w:rsid w:val="00340EC1"/>
    <w:rsid w:val="00344DA0"/>
    <w:rsid w:val="003474B5"/>
    <w:rsid w:val="00347F0D"/>
    <w:rsid w:val="00350886"/>
    <w:rsid w:val="00350F3F"/>
    <w:rsid w:val="0035336C"/>
    <w:rsid w:val="00355585"/>
    <w:rsid w:val="00357D32"/>
    <w:rsid w:val="00361443"/>
    <w:rsid w:val="003615A9"/>
    <w:rsid w:val="003618E8"/>
    <w:rsid w:val="00361DCD"/>
    <w:rsid w:val="00361FE2"/>
    <w:rsid w:val="00365E0C"/>
    <w:rsid w:val="00371D5C"/>
    <w:rsid w:val="003721C9"/>
    <w:rsid w:val="00375E79"/>
    <w:rsid w:val="00384177"/>
    <w:rsid w:val="0038417B"/>
    <w:rsid w:val="00386CF3"/>
    <w:rsid w:val="00394D67"/>
    <w:rsid w:val="00395055"/>
    <w:rsid w:val="00397AD6"/>
    <w:rsid w:val="003A1F3B"/>
    <w:rsid w:val="003A3370"/>
    <w:rsid w:val="003A4169"/>
    <w:rsid w:val="003B397F"/>
    <w:rsid w:val="003B50D3"/>
    <w:rsid w:val="003B55B2"/>
    <w:rsid w:val="003C22DF"/>
    <w:rsid w:val="003D20F8"/>
    <w:rsid w:val="003D3A75"/>
    <w:rsid w:val="003D6177"/>
    <w:rsid w:val="003D7011"/>
    <w:rsid w:val="003E0C33"/>
    <w:rsid w:val="003E47AA"/>
    <w:rsid w:val="003E566B"/>
    <w:rsid w:val="003E61CD"/>
    <w:rsid w:val="003E7979"/>
    <w:rsid w:val="003E7FCF"/>
    <w:rsid w:val="003F0135"/>
    <w:rsid w:val="003F19CA"/>
    <w:rsid w:val="003F1A3F"/>
    <w:rsid w:val="003F2042"/>
    <w:rsid w:val="003F2812"/>
    <w:rsid w:val="004006FB"/>
    <w:rsid w:val="00400E96"/>
    <w:rsid w:val="004014D6"/>
    <w:rsid w:val="00401DC7"/>
    <w:rsid w:val="00402448"/>
    <w:rsid w:val="00403288"/>
    <w:rsid w:val="00403B6F"/>
    <w:rsid w:val="00403DE2"/>
    <w:rsid w:val="00404CE4"/>
    <w:rsid w:val="00407A06"/>
    <w:rsid w:val="004173DF"/>
    <w:rsid w:val="00422D55"/>
    <w:rsid w:val="0042555C"/>
    <w:rsid w:val="0042664E"/>
    <w:rsid w:val="00433666"/>
    <w:rsid w:val="00436AF4"/>
    <w:rsid w:val="004370C5"/>
    <w:rsid w:val="004374AB"/>
    <w:rsid w:val="00437C5D"/>
    <w:rsid w:val="00437D0B"/>
    <w:rsid w:val="004402E0"/>
    <w:rsid w:val="00442B10"/>
    <w:rsid w:val="00442C88"/>
    <w:rsid w:val="00442D56"/>
    <w:rsid w:val="0044686A"/>
    <w:rsid w:val="004529E2"/>
    <w:rsid w:val="00454565"/>
    <w:rsid w:val="00454F31"/>
    <w:rsid w:val="00456813"/>
    <w:rsid w:val="004574C3"/>
    <w:rsid w:val="00461EFB"/>
    <w:rsid w:val="00462030"/>
    <w:rsid w:val="00463841"/>
    <w:rsid w:val="00465440"/>
    <w:rsid w:val="00466198"/>
    <w:rsid w:val="004665F4"/>
    <w:rsid w:val="00476D58"/>
    <w:rsid w:val="004778D0"/>
    <w:rsid w:val="0048140E"/>
    <w:rsid w:val="004871D9"/>
    <w:rsid w:val="004947CB"/>
    <w:rsid w:val="004961C4"/>
    <w:rsid w:val="004A23A7"/>
    <w:rsid w:val="004A2885"/>
    <w:rsid w:val="004A737D"/>
    <w:rsid w:val="004B0032"/>
    <w:rsid w:val="004B04D6"/>
    <w:rsid w:val="004B0D35"/>
    <w:rsid w:val="004B3A22"/>
    <w:rsid w:val="004B6837"/>
    <w:rsid w:val="004B7D6A"/>
    <w:rsid w:val="004C01B2"/>
    <w:rsid w:val="004C0B3F"/>
    <w:rsid w:val="004C270E"/>
    <w:rsid w:val="004C3370"/>
    <w:rsid w:val="004C3D03"/>
    <w:rsid w:val="004C4011"/>
    <w:rsid w:val="004C41DC"/>
    <w:rsid w:val="004C45B6"/>
    <w:rsid w:val="004C52BC"/>
    <w:rsid w:val="004C67C0"/>
    <w:rsid w:val="004C6D16"/>
    <w:rsid w:val="004C7539"/>
    <w:rsid w:val="004D3F7E"/>
    <w:rsid w:val="004D4E33"/>
    <w:rsid w:val="004D5E0B"/>
    <w:rsid w:val="004D67F1"/>
    <w:rsid w:val="004E10C3"/>
    <w:rsid w:val="004E37B8"/>
    <w:rsid w:val="004E4772"/>
    <w:rsid w:val="004F570F"/>
    <w:rsid w:val="004F7275"/>
    <w:rsid w:val="005028B2"/>
    <w:rsid w:val="005037BC"/>
    <w:rsid w:val="00504415"/>
    <w:rsid w:val="00510DC2"/>
    <w:rsid w:val="005120A6"/>
    <w:rsid w:val="00513E68"/>
    <w:rsid w:val="00521C07"/>
    <w:rsid w:val="005228BE"/>
    <w:rsid w:val="00525EBD"/>
    <w:rsid w:val="00526A2B"/>
    <w:rsid w:val="00531A3C"/>
    <w:rsid w:val="00533A97"/>
    <w:rsid w:val="00533B23"/>
    <w:rsid w:val="005356CF"/>
    <w:rsid w:val="0053605E"/>
    <w:rsid w:val="005401D4"/>
    <w:rsid w:val="00540711"/>
    <w:rsid w:val="00540AD2"/>
    <w:rsid w:val="0054118A"/>
    <w:rsid w:val="00543110"/>
    <w:rsid w:val="00545FE7"/>
    <w:rsid w:val="00546811"/>
    <w:rsid w:val="00547331"/>
    <w:rsid w:val="00547C03"/>
    <w:rsid w:val="005512D8"/>
    <w:rsid w:val="005522F2"/>
    <w:rsid w:val="00555AC0"/>
    <w:rsid w:val="00561AF6"/>
    <w:rsid w:val="00562245"/>
    <w:rsid w:val="00563A9A"/>
    <w:rsid w:val="00564FCB"/>
    <w:rsid w:val="00566557"/>
    <w:rsid w:val="0056711A"/>
    <w:rsid w:val="00567DAF"/>
    <w:rsid w:val="00571324"/>
    <w:rsid w:val="005746F3"/>
    <w:rsid w:val="0057600C"/>
    <w:rsid w:val="00580E2B"/>
    <w:rsid w:val="00581443"/>
    <w:rsid w:val="0058279F"/>
    <w:rsid w:val="00582880"/>
    <w:rsid w:val="00582C6A"/>
    <w:rsid w:val="00582F7B"/>
    <w:rsid w:val="0058490B"/>
    <w:rsid w:val="00591333"/>
    <w:rsid w:val="00593DFE"/>
    <w:rsid w:val="00595BF2"/>
    <w:rsid w:val="00597296"/>
    <w:rsid w:val="005A2C46"/>
    <w:rsid w:val="005A2F7D"/>
    <w:rsid w:val="005A301E"/>
    <w:rsid w:val="005A3A83"/>
    <w:rsid w:val="005B3328"/>
    <w:rsid w:val="005B496A"/>
    <w:rsid w:val="005B614D"/>
    <w:rsid w:val="005C02A5"/>
    <w:rsid w:val="005C10AC"/>
    <w:rsid w:val="005C2452"/>
    <w:rsid w:val="005C3A2B"/>
    <w:rsid w:val="005C4E73"/>
    <w:rsid w:val="005C6E6F"/>
    <w:rsid w:val="005D094D"/>
    <w:rsid w:val="005D1BAC"/>
    <w:rsid w:val="005D1C7D"/>
    <w:rsid w:val="005D2E2A"/>
    <w:rsid w:val="005D45CD"/>
    <w:rsid w:val="005D5F7B"/>
    <w:rsid w:val="005E779D"/>
    <w:rsid w:val="005E79D7"/>
    <w:rsid w:val="005F25DA"/>
    <w:rsid w:val="005F344A"/>
    <w:rsid w:val="005F358B"/>
    <w:rsid w:val="005F5240"/>
    <w:rsid w:val="005F5290"/>
    <w:rsid w:val="005F67E8"/>
    <w:rsid w:val="005F7F2C"/>
    <w:rsid w:val="006017C9"/>
    <w:rsid w:val="006037EB"/>
    <w:rsid w:val="00606713"/>
    <w:rsid w:val="00606CCB"/>
    <w:rsid w:val="00610727"/>
    <w:rsid w:val="00610BBC"/>
    <w:rsid w:val="00611DF4"/>
    <w:rsid w:val="00617388"/>
    <w:rsid w:val="0061739B"/>
    <w:rsid w:val="00617AA9"/>
    <w:rsid w:val="00617C4C"/>
    <w:rsid w:val="00620A06"/>
    <w:rsid w:val="00622E9C"/>
    <w:rsid w:val="006261CD"/>
    <w:rsid w:val="00630A60"/>
    <w:rsid w:val="00630B6D"/>
    <w:rsid w:val="00630DBD"/>
    <w:rsid w:val="00630FAA"/>
    <w:rsid w:val="0063152B"/>
    <w:rsid w:val="00634832"/>
    <w:rsid w:val="00636218"/>
    <w:rsid w:val="0063658F"/>
    <w:rsid w:val="006407D0"/>
    <w:rsid w:val="00641F5C"/>
    <w:rsid w:val="00643A84"/>
    <w:rsid w:val="00643FCD"/>
    <w:rsid w:val="00644596"/>
    <w:rsid w:val="00644ABB"/>
    <w:rsid w:val="006464B8"/>
    <w:rsid w:val="00646606"/>
    <w:rsid w:val="006468FF"/>
    <w:rsid w:val="006524DE"/>
    <w:rsid w:val="006535E2"/>
    <w:rsid w:val="006542FA"/>
    <w:rsid w:val="00654A37"/>
    <w:rsid w:val="00654B7A"/>
    <w:rsid w:val="006560C5"/>
    <w:rsid w:val="00657AF1"/>
    <w:rsid w:val="00657DE0"/>
    <w:rsid w:val="006639BA"/>
    <w:rsid w:val="0066473A"/>
    <w:rsid w:val="006665F8"/>
    <w:rsid w:val="00667476"/>
    <w:rsid w:val="0067000D"/>
    <w:rsid w:val="00674D18"/>
    <w:rsid w:val="00677DC7"/>
    <w:rsid w:val="00682889"/>
    <w:rsid w:val="00683AE3"/>
    <w:rsid w:val="00684D2F"/>
    <w:rsid w:val="0068602E"/>
    <w:rsid w:val="00686866"/>
    <w:rsid w:val="00690036"/>
    <w:rsid w:val="00692BBA"/>
    <w:rsid w:val="00693FF0"/>
    <w:rsid w:val="006970D5"/>
    <w:rsid w:val="006971D5"/>
    <w:rsid w:val="006A158E"/>
    <w:rsid w:val="006A1757"/>
    <w:rsid w:val="006A1EBA"/>
    <w:rsid w:val="006A5603"/>
    <w:rsid w:val="006A7FEB"/>
    <w:rsid w:val="006B038F"/>
    <w:rsid w:val="006B1360"/>
    <w:rsid w:val="006B17D5"/>
    <w:rsid w:val="006B1CA2"/>
    <w:rsid w:val="006B1D5C"/>
    <w:rsid w:val="006C06F4"/>
    <w:rsid w:val="006C1A29"/>
    <w:rsid w:val="006C2528"/>
    <w:rsid w:val="006C2E80"/>
    <w:rsid w:val="006C38CD"/>
    <w:rsid w:val="006C5345"/>
    <w:rsid w:val="006C590D"/>
    <w:rsid w:val="006C5CEF"/>
    <w:rsid w:val="006D1F57"/>
    <w:rsid w:val="006D3812"/>
    <w:rsid w:val="006D4C1C"/>
    <w:rsid w:val="006D5776"/>
    <w:rsid w:val="006D57DE"/>
    <w:rsid w:val="006D6D0B"/>
    <w:rsid w:val="006E1573"/>
    <w:rsid w:val="006E3CBB"/>
    <w:rsid w:val="006E543B"/>
    <w:rsid w:val="006E6AD7"/>
    <w:rsid w:val="006F1C94"/>
    <w:rsid w:val="006F2DD8"/>
    <w:rsid w:val="006F33B1"/>
    <w:rsid w:val="006F4E97"/>
    <w:rsid w:val="006F65EA"/>
    <w:rsid w:val="006F795D"/>
    <w:rsid w:val="00703480"/>
    <w:rsid w:val="007040E0"/>
    <w:rsid w:val="0070654A"/>
    <w:rsid w:val="007070B0"/>
    <w:rsid w:val="00711128"/>
    <w:rsid w:val="007116E4"/>
    <w:rsid w:val="00711B95"/>
    <w:rsid w:val="00712357"/>
    <w:rsid w:val="0071565F"/>
    <w:rsid w:val="007205A2"/>
    <w:rsid w:val="00721C8E"/>
    <w:rsid w:val="0072344C"/>
    <w:rsid w:val="00726D7D"/>
    <w:rsid w:val="007307E5"/>
    <w:rsid w:val="00733A81"/>
    <w:rsid w:val="00735C40"/>
    <w:rsid w:val="007365F7"/>
    <w:rsid w:val="0073667E"/>
    <w:rsid w:val="00737C53"/>
    <w:rsid w:val="00740651"/>
    <w:rsid w:val="007414D6"/>
    <w:rsid w:val="00742468"/>
    <w:rsid w:val="0074297F"/>
    <w:rsid w:val="00742CCC"/>
    <w:rsid w:val="00743D32"/>
    <w:rsid w:val="00744791"/>
    <w:rsid w:val="00747179"/>
    <w:rsid w:val="00747913"/>
    <w:rsid w:val="00747C19"/>
    <w:rsid w:val="00747C5F"/>
    <w:rsid w:val="00751ECE"/>
    <w:rsid w:val="0075240E"/>
    <w:rsid w:val="00753EB4"/>
    <w:rsid w:val="00754EA7"/>
    <w:rsid w:val="00757C43"/>
    <w:rsid w:val="00760365"/>
    <w:rsid w:val="007613E1"/>
    <w:rsid w:val="00761B65"/>
    <w:rsid w:val="00763EC2"/>
    <w:rsid w:val="00766F00"/>
    <w:rsid w:val="00770935"/>
    <w:rsid w:val="00770CF2"/>
    <w:rsid w:val="00773D09"/>
    <w:rsid w:val="00777003"/>
    <w:rsid w:val="007804A6"/>
    <w:rsid w:val="00780D4A"/>
    <w:rsid w:val="007831AC"/>
    <w:rsid w:val="00784AE4"/>
    <w:rsid w:val="0078545F"/>
    <w:rsid w:val="0078606D"/>
    <w:rsid w:val="00790D17"/>
    <w:rsid w:val="00790E76"/>
    <w:rsid w:val="00794415"/>
    <w:rsid w:val="007947D7"/>
    <w:rsid w:val="007A06EB"/>
    <w:rsid w:val="007A182D"/>
    <w:rsid w:val="007A2E70"/>
    <w:rsid w:val="007A5B15"/>
    <w:rsid w:val="007A6528"/>
    <w:rsid w:val="007A6A8C"/>
    <w:rsid w:val="007B094F"/>
    <w:rsid w:val="007B27D4"/>
    <w:rsid w:val="007B761D"/>
    <w:rsid w:val="007C191D"/>
    <w:rsid w:val="007C28EC"/>
    <w:rsid w:val="007C3A2B"/>
    <w:rsid w:val="007C57BE"/>
    <w:rsid w:val="007C58F6"/>
    <w:rsid w:val="007C6981"/>
    <w:rsid w:val="007D24F3"/>
    <w:rsid w:val="007D35F0"/>
    <w:rsid w:val="007D40F2"/>
    <w:rsid w:val="007E0F9F"/>
    <w:rsid w:val="007E35A2"/>
    <w:rsid w:val="007E37BA"/>
    <w:rsid w:val="007F0A26"/>
    <w:rsid w:val="007F295B"/>
    <w:rsid w:val="007F6267"/>
    <w:rsid w:val="007F6BAE"/>
    <w:rsid w:val="007F7F17"/>
    <w:rsid w:val="00800113"/>
    <w:rsid w:val="0080027A"/>
    <w:rsid w:val="00801F27"/>
    <w:rsid w:val="008031C8"/>
    <w:rsid w:val="00805622"/>
    <w:rsid w:val="008061AD"/>
    <w:rsid w:val="008077AD"/>
    <w:rsid w:val="008078E4"/>
    <w:rsid w:val="00807B95"/>
    <w:rsid w:val="00811DF7"/>
    <w:rsid w:val="00812ECE"/>
    <w:rsid w:val="00813C51"/>
    <w:rsid w:val="00817169"/>
    <w:rsid w:val="00824E0C"/>
    <w:rsid w:val="008250C1"/>
    <w:rsid w:val="0083036B"/>
    <w:rsid w:val="00830EA1"/>
    <w:rsid w:val="00831CF6"/>
    <w:rsid w:val="00831EC8"/>
    <w:rsid w:val="00831F16"/>
    <w:rsid w:val="0083568B"/>
    <w:rsid w:val="008368B2"/>
    <w:rsid w:val="00842184"/>
    <w:rsid w:val="00843F76"/>
    <w:rsid w:val="008442D6"/>
    <w:rsid w:val="00845112"/>
    <w:rsid w:val="008464F4"/>
    <w:rsid w:val="008473C7"/>
    <w:rsid w:val="0085184B"/>
    <w:rsid w:val="008571C3"/>
    <w:rsid w:val="0085734F"/>
    <w:rsid w:val="00857869"/>
    <w:rsid w:val="00857F79"/>
    <w:rsid w:val="0086045B"/>
    <w:rsid w:val="00860BFE"/>
    <w:rsid w:val="008670BE"/>
    <w:rsid w:val="0086728F"/>
    <w:rsid w:val="0086747B"/>
    <w:rsid w:val="0087445C"/>
    <w:rsid w:val="00877D19"/>
    <w:rsid w:val="00882529"/>
    <w:rsid w:val="00885260"/>
    <w:rsid w:val="00887D6E"/>
    <w:rsid w:val="008902CD"/>
    <w:rsid w:val="008A18DA"/>
    <w:rsid w:val="008A4011"/>
    <w:rsid w:val="008A48AD"/>
    <w:rsid w:val="008B39B2"/>
    <w:rsid w:val="008B3E66"/>
    <w:rsid w:val="008B5E46"/>
    <w:rsid w:val="008B6568"/>
    <w:rsid w:val="008C407D"/>
    <w:rsid w:val="008C45EC"/>
    <w:rsid w:val="008C4827"/>
    <w:rsid w:val="008C7473"/>
    <w:rsid w:val="008D0BEC"/>
    <w:rsid w:val="008D0FBA"/>
    <w:rsid w:val="008D10D8"/>
    <w:rsid w:val="008D142B"/>
    <w:rsid w:val="008D236B"/>
    <w:rsid w:val="008D46A4"/>
    <w:rsid w:val="008D6CFF"/>
    <w:rsid w:val="008E23E8"/>
    <w:rsid w:val="008E313A"/>
    <w:rsid w:val="008E37F6"/>
    <w:rsid w:val="008E498E"/>
    <w:rsid w:val="008E5639"/>
    <w:rsid w:val="008F2563"/>
    <w:rsid w:val="008F36C6"/>
    <w:rsid w:val="008F3EE1"/>
    <w:rsid w:val="008F54C5"/>
    <w:rsid w:val="008F6209"/>
    <w:rsid w:val="008F7459"/>
    <w:rsid w:val="00901491"/>
    <w:rsid w:val="00901C68"/>
    <w:rsid w:val="00904FF4"/>
    <w:rsid w:val="00905341"/>
    <w:rsid w:val="0090703D"/>
    <w:rsid w:val="009070C3"/>
    <w:rsid w:val="009075F6"/>
    <w:rsid w:val="00911E14"/>
    <w:rsid w:val="00913063"/>
    <w:rsid w:val="00913B8B"/>
    <w:rsid w:val="00913D5E"/>
    <w:rsid w:val="009155B6"/>
    <w:rsid w:val="009179A9"/>
    <w:rsid w:val="00920D4A"/>
    <w:rsid w:val="00922D60"/>
    <w:rsid w:val="00923FF0"/>
    <w:rsid w:val="00924AEE"/>
    <w:rsid w:val="00924DDE"/>
    <w:rsid w:val="00925A55"/>
    <w:rsid w:val="009334E9"/>
    <w:rsid w:val="0093464E"/>
    <w:rsid w:val="00936EC7"/>
    <w:rsid w:val="00937490"/>
    <w:rsid w:val="009374BA"/>
    <w:rsid w:val="0093767D"/>
    <w:rsid w:val="009376C7"/>
    <w:rsid w:val="00937BC8"/>
    <w:rsid w:val="009409A0"/>
    <w:rsid w:val="009434A4"/>
    <w:rsid w:val="009444BE"/>
    <w:rsid w:val="00947850"/>
    <w:rsid w:val="0095226F"/>
    <w:rsid w:val="009550BC"/>
    <w:rsid w:val="00956A74"/>
    <w:rsid w:val="009579CC"/>
    <w:rsid w:val="00960099"/>
    <w:rsid w:val="00960572"/>
    <w:rsid w:val="00961148"/>
    <w:rsid w:val="009631AA"/>
    <w:rsid w:val="009633AA"/>
    <w:rsid w:val="00964385"/>
    <w:rsid w:val="009644D0"/>
    <w:rsid w:val="00964BAA"/>
    <w:rsid w:val="00967DCF"/>
    <w:rsid w:val="00973691"/>
    <w:rsid w:val="00974A97"/>
    <w:rsid w:val="00984737"/>
    <w:rsid w:val="00984A3A"/>
    <w:rsid w:val="00986918"/>
    <w:rsid w:val="009874DE"/>
    <w:rsid w:val="00996C9B"/>
    <w:rsid w:val="009A11BA"/>
    <w:rsid w:val="009A1A79"/>
    <w:rsid w:val="009A3FD3"/>
    <w:rsid w:val="009A4656"/>
    <w:rsid w:val="009A6A7F"/>
    <w:rsid w:val="009A6CE1"/>
    <w:rsid w:val="009B09A0"/>
    <w:rsid w:val="009B4626"/>
    <w:rsid w:val="009B60F1"/>
    <w:rsid w:val="009B6E8D"/>
    <w:rsid w:val="009C23F3"/>
    <w:rsid w:val="009C5FD3"/>
    <w:rsid w:val="009C75A0"/>
    <w:rsid w:val="009D1EAB"/>
    <w:rsid w:val="009D2CCE"/>
    <w:rsid w:val="009D3905"/>
    <w:rsid w:val="009D5916"/>
    <w:rsid w:val="009D6B9C"/>
    <w:rsid w:val="009E087D"/>
    <w:rsid w:val="009E1C74"/>
    <w:rsid w:val="009E4C8E"/>
    <w:rsid w:val="009E63B2"/>
    <w:rsid w:val="009F17F5"/>
    <w:rsid w:val="009F32E8"/>
    <w:rsid w:val="009F3C68"/>
    <w:rsid w:val="00A01EBE"/>
    <w:rsid w:val="00A02D7A"/>
    <w:rsid w:val="00A03885"/>
    <w:rsid w:val="00A11653"/>
    <w:rsid w:val="00A12B6D"/>
    <w:rsid w:val="00A145F3"/>
    <w:rsid w:val="00A14ECD"/>
    <w:rsid w:val="00A1668C"/>
    <w:rsid w:val="00A2566A"/>
    <w:rsid w:val="00A31035"/>
    <w:rsid w:val="00A31CAA"/>
    <w:rsid w:val="00A331CB"/>
    <w:rsid w:val="00A33CA3"/>
    <w:rsid w:val="00A3436D"/>
    <w:rsid w:val="00A36789"/>
    <w:rsid w:val="00A40296"/>
    <w:rsid w:val="00A4257E"/>
    <w:rsid w:val="00A43A2E"/>
    <w:rsid w:val="00A445E6"/>
    <w:rsid w:val="00A44DD4"/>
    <w:rsid w:val="00A45250"/>
    <w:rsid w:val="00A50405"/>
    <w:rsid w:val="00A553E3"/>
    <w:rsid w:val="00A61B38"/>
    <w:rsid w:val="00A628EE"/>
    <w:rsid w:val="00A65E36"/>
    <w:rsid w:val="00A663BF"/>
    <w:rsid w:val="00A670A7"/>
    <w:rsid w:val="00A673E5"/>
    <w:rsid w:val="00A7220C"/>
    <w:rsid w:val="00A72ADC"/>
    <w:rsid w:val="00A746E3"/>
    <w:rsid w:val="00A76ADA"/>
    <w:rsid w:val="00A76B5C"/>
    <w:rsid w:val="00A81120"/>
    <w:rsid w:val="00A811EC"/>
    <w:rsid w:val="00A83C77"/>
    <w:rsid w:val="00A86898"/>
    <w:rsid w:val="00A90702"/>
    <w:rsid w:val="00A92CFE"/>
    <w:rsid w:val="00A96725"/>
    <w:rsid w:val="00AA0222"/>
    <w:rsid w:val="00AA20CA"/>
    <w:rsid w:val="00AA3E3A"/>
    <w:rsid w:val="00AA4DD6"/>
    <w:rsid w:val="00AB2018"/>
    <w:rsid w:val="00AB23F1"/>
    <w:rsid w:val="00AB45F7"/>
    <w:rsid w:val="00AB5131"/>
    <w:rsid w:val="00AC1F0A"/>
    <w:rsid w:val="00AC2122"/>
    <w:rsid w:val="00AC3EDF"/>
    <w:rsid w:val="00AD429E"/>
    <w:rsid w:val="00AD4445"/>
    <w:rsid w:val="00AD57D2"/>
    <w:rsid w:val="00AE6A15"/>
    <w:rsid w:val="00AE7251"/>
    <w:rsid w:val="00AF6F44"/>
    <w:rsid w:val="00AF70F3"/>
    <w:rsid w:val="00AF7297"/>
    <w:rsid w:val="00AF770B"/>
    <w:rsid w:val="00B00042"/>
    <w:rsid w:val="00B023C8"/>
    <w:rsid w:val="00B029C5"/>
    <w:rsid w:val="00B04D1A"/>
    <w:rsid w:val="00B06E7B"/>
    <w:rsid w:val="00B11265"/>
    <w:rsid w:val="00B11FF3"/>
    <w:rsid w:val="00B12140"/>
    <w:rsid w:val="00B12A97"/>
    <w:rsid w:val="00B12AF6"/>
    <w:rsid w:val="00B12DFF"/>
    <w:rsid w:val="00B13255"/>
    <w:rsid w:val="00B13F81"/>
    <w:rsid w:val="00B14205"/>
    <w:rsid w:val="00B1756C"/>
    <w:rsid w:val="00B20138"/>
    <w:rsid w:val="00B21D83"/>
    <w:rsid w:val="00B22918"/>
    <w:rsid w:val="00B24B94"/>
    <w:rsid w:val="00B260E8"/>
    <w:rsid w:val="00B3095D"/>
    <w:rsid w:val="00B34CB3"/>
    <w:rsid w:val="00B3723B"/>
    <w:rsid w:val="00B37983"/>
    <w:rsid w:val="00B41605"/>
    <w:rsid w:val="00B41F49"/>
    <w:rsid w:val="00B43580"/>
    <w:rsid w:val="00B515FD"/>
    <w:rsid w:val="00B53673"/>
    <w:rsid w:val="00B641B8"/>
    <w:rsid w:val="00B6548B"/>
    <w:rsid w:val="00B67FF5"/>
    <w:rsid w:val="00B712D7"/>
    <w:rsid w:val="00B71408"/>
    <w:rsid w:val="00B7320F"/>
    <w:rsid w:val="00B74B6C"/>
    <w:rsid w:val="00B7628E"/>
    <w:rsid w:val="00B776F4"/>
    <w:rsid w:val="00B776F8"/>
    <w:rsid w:val="00B8119A"/>
    <w:rsid w:val="00B82535"/>
    <w:rsid w:val="00B82A61"/>
    <w:rsid w:val="00B82E80"/>
    <w:rsid w:val="00B85DB2"/>
    <w:rsid w:val="00B930D0"/>
    <w:rsid w:val="00B934FD"/>
    <w:rsid w:val="00BA08AB"/>
    <w:rsid w:val="00BA0CED"/>
    <w:rsid w:val="00BA223F"/>
    <w:rsid w:val="00BA3731"/>
    <w:rsid w:val="00BA5158"/>
    <w:rsid w:val="00BA533E"/>
    <w:rsid w:val="00BA5442"/>
    <w:rsid w:val="00BA71D4"/>
    <w:rsid w:val="00BB4E85"/>
    <w:rsid w:val="00BB5042"/>
    <w:rsid w:val="00BB5D1A"/>
    <w:rsid w:val="00BC0B63"/>
    <w:rsid w:val="00BC2234"/>
    <w:rsid w:val="00BC35C9"/>
    <w:rsid w:val="00BC5474"/>
    <w:rsid w:val="00BC5698"/>
    <w:rsid w:val="00BC67BB"/>
    <w:rsid w:val="00BC792C"/>
    <w:rsid w:val="00BD05D6"/>
    <w:rsid w:val="00BD1C3D"/>
    <w:rsid w:val="00BD64DA"/>
    <w:rsid w:val="00BD698F"/>
    <w:rsid w:val="00BD7125"/>
    <w:rsid w:val="00BD7191"/>
    <w:rsid w:val="00BD7674"/>
    <w:rsid w:val="00BE0649"/>
    <w:rsid w:val="00BE3C81"/>
    <w:rsid w:val="00BE4B64"/>
    <w:rsid w:val="00BE5C23"/>
    <w:rsid w:val="00BF33BD"/>
    <w:rsid w:val="00BF493C"/>
    <w:rsid w:val="00BF51A1"/>
    <w:rsid w:val="00BF52B2"/>
    <w:rsid w:val="00BF5565"/>
    <w:rsid w:val="00BF5D82"/>
    <w:rsid w:val="00C006DD"/>
    <w:rsid w:val="00C01A5C"/>
    <w:rsid w:val="00C03051"/>
    <w:rsid w:val="00C0407E"/>
    <w:rsid w:val="00C05256"/>
    <w:rsid w:val="00C07D86"/>
    <w:rsid w:val="00C15FF0"/>
    <w:rsid w:val="00C1601D"/>
    <w:rsid w:val="00C17FA1"/>
    <w:rsid w:val="00C2004D"/>
    <w:rsid w:val="00C20351"/>
    <w:rsid w:val="00C2154A"/>
    <w:rsid w:val="00C216DA"/>
    <w:rsid w:val="00C231B2"/>
    <w:rsid w:val="00C259DC"/>
    <w:rsid w:val="00C25A96"/>
    <w:rsid w:val="00C25EAF"/>
    <w:rsid w:val="00C2773A"/>
    <w:rsid w:val="00C307F6"/>
    <w:rsid w:val="00C311E1"/>
    <w:rsid w:val="00C3204F"/>
    <w:rsid w:val="00C32074"/>
    <w:rsid w:val="00C333D0"/>
    <w:rsid w:val="00C33822"/>
    <w:rsid w:val="00C33A6E"/>
    <w:rsid w:val="00C34677"/>
    <w:rsid w:val="00C37887"/>
    <w:rsid w:val="00C40A45"/>
    <w:rsid w:val="00C42300"/>
    <w:rsid w:val="00C447DB"/>
    <w:rsid w:val="00C448FA"/>
    <w:rsid w:val="00C44F02"/>
    <w:rsid w:val="00C46AD9"/>
    <w:rsid w:val="00C476EB"/>
    <w:rsid w:val="00C50327"/>
    <w:rsid w:val="00C51095"/>
    <w:rsid w:val="00C5153F"/>
    <w:rsid w:val="00C52237"/>
    <w:rsid w:val="00C52247"/>
    <w:rsid w:val="00C543B8"/>
    <w:rsid w:val="00C55617"/>
    <w:rsid w:val="00C56073"/>
    <w:rsid w:val="00C568B0"/>
    <w:rsid w:val="00C63A2C"/>
    <w:rsid w:val="00C65239"/>
    <w:rsid w:val="00C7450E"/>
    <w:rsid w:val="00C80476"/>
    <w:rsid w:val="00C8115C"/>
    <w:rsid w:val="00C85037"/>
    <w:rsid w:val="00C85D72"/>
    <w:rsid w:val="00C85E8A"/>
    <w:rsid w:val="00C87C80"/>
    <w:rsid w:val="00C90517"/>
    <w:rsid w:val="00C9076D"/>
    <w:rsid w:val="00C93BF0"/>
    <w:rsid w:val="00C9401E"/>
    <w:rsid w:val="00C97EB6"/>
    <w:rsid w:val="00CA04F0"/>
    <w:rsid w:val="00CA2690"/>
    <w:rsid w:val="00CA2ACD"/>
    <w:rsid w:val="00CA53FB"/>
    <w:rsid w:val="00CA681E"/>
    <w:rsid w:val="00CB0BA5"/>
    <w:rsid w:val="00CB4CB7"/>
    <w:rsid w:val="00CB62BF"/>
    <w:rsid w:val="00CB693A"/>
    <w:rsid w:val="00CB6CB2"/>
    <w:rsid w:val="00CC3228"/>
    <w:rsid w:val="00CC3DA9"/>
    <w:rsid w:val="00CC587B"/>
    <w:rsid w:val="00CC7543"/>
    <w:rsid w:val="00CD043F"/>
    <w:rsid w:val="00CD1A20"/>
    <w:rsid w:val="00CD2BA5"/>
    <w:rsid w:val="00CD32A8"/>
    <w:rsid w:val="00CD3FF9"/>
    <w:rsid w:val="00CD4E45"/>
    <w:rsid w:val="00CD65ED"/>
    <w:rsid w:val="00CD6D69"/>
    <w:rsid w:val="00CD7B86"/>
    <w:rsid w:val="00CE04B2"/>
    <w:rsid w:val="00CE1A27"/>
    <w:rsid w:val="00CE6A17"/>
    <w:rsid w:val="00CE76AB"/>
    <w:rsid w:val="00D03E4F"/>
    <w:rsid w:val="00D03FDA"/>
    <w:rsid w:val="00D12F4A"/>
    <w:rsid w:val="00D165A9"/>
    <w:rsid w:val="00D17CDB"/>
    <w:rsid w:val="00D20E47"/>
    <w:rsid w:val="00D25B6C"/>
    <w:rsid w:val="00D266DB"/>
    <w:rsid w:val="00D33C74"/>
    <w:rsid w:val="00D346D3"/>
    <w:rsid w:val="00D35859"/>
    <w:rsid w:val="00D36A27"/>
    <w:rsid w:val="00D40CCC"/>
    <w:rsid w:val="00D4227E"/>
    <w:rsid w:val="00D423C5"/>
    <w:rsid w:val="00D44127"/>
    <w:rsid w:val="00D443D6"/>
    <w:rsid w:val="00D448BE"/>
    <w:rsid w:val="00D44BCD"/>
    <w:rsid w:val="00D564AF"/>
    <w:rsid w:val="00D627C6"/>
    <w:rsid w:val="00D64B04"/>
    <w:rsid w:val="00D65D6F"/>
    <w:rsid w:val="00D66542"/>
    <w:rsid w:val="00D67C3A"/>
    <w:rsid w:val="00D717A9"/>
    <w:rsid w:val="00D75C7D"/>
    <w:rsid w:val="00D81F74"/>
    <w:rsid w:val="00D8356E"/>
    <w:rsid w:val="00D8447F"/>
    <w:rsid w:val="00D844A3"/>
    <w:rsid w:val="00D848C2"/>
    <w:rsid w:val="00D85A92"/>
    <w:rsid w:val="00D86471"/>
    <w:rsid w:val="00D86A15"/>
    <w:rsid w:val="00D8769E"/>
    <w:rsid w:val="00D91BAA"/>
    <w:rsid w:val="00D95AEF"/>
    <w:rsid w:val="00DA027D"/>
    <w:rsid w:val="00DA09A1"/>
    <w:rsid w:val="00DA25F3"/>
    <w:rsid w:val="00DA3119"/>
    <w:rsid w:val="00DA6C33"/>
    <w:rsid w:val="00DA7F7C"/>
    <w:rsid w:val="00DB034A"/>
    <w:rsid w:val="00DB07FD"/>
    <w:rsid w:val="00DB250A"/>
    <w:rsid w:val="00DB3689"/>
    <w:rsid w:val="00DB393E"/>
    <w:rsid w:val="00DB45DE"/>
    <w:rsid w:val="00DB5B93"/>
    <w:rsid w:val="00DB7FA2"/>
    <w:rsid w:val="00DC3A9C"/>
    <w:rsid w:val="00DD3505"/>
    <w:rsid w:val="00DD5AAD"/>
    <w:rsid w:val="00DD649A"/>
    <w:rsid w:val="00DE2CCA"/>
    <w:rsid w:val="00DE5818"/>
    <w:rsid w:val="00DF0244"/>
    <w:rsid w:val="00DF08ED"/>
    <w:rsid w:val="00DF1F12"/>
    <w:rsid w:val="00E02148"/>
    <w:rsid w:val="00E04B40"/>
    <w:rsid w:val="00E122FD"/>
    <w:rsid w:val="00E1304B"/>
    <w:rsid w:val="00E20A6B"/>
    <w:rsid w:val="00E20E3C"/>
    <w:rsid w:val="00E21E9D"/>
    <w:rsid w:val="00E24AB6"/>
    <w:rsid w:val="00E25812"/>
    <w:rsid w:val="00E3051D"/>
    <w:rsid w:val="00E310F3"/>
    <w:rsid w:val="00E31EF9"/>
    <w:rsid w:val="00E340B9"/>
    <w:rsid w:val="00E42817"/>
    <w:rsid w:val="00E43DC4"/>
    <w:rsid w:val="00E441AC"/>
    <w:rsid w:val="00E44850"/>
    <w:rsid w:val="00E4539D"/>
    <w:rsid w:val="00E46DD3"/>
    <w:rsid w:val="00E52CBC"/>
    <w:rsid w:val="00E54520"/>
    <w:rsid w:val="00E548AA"/>
    <w:rsid w:val="00E5564F"/>
    <w:rsid w:val="00E560B7"/>
    <w:rsid w:val="00E574B5"/>
    <w:rsid w:val="00E61141"/>
    <w:rsid w:val="00E61E19"/>
    <w:rsid w:val="00E6465E"/>
    <w:rsid w:val="00E672F3"/>
    <w:rsid w:val="00E708AD"/>
    <w:rsid w:val="00E72D58"/>
    <w:rsid w:val="00E761C2"/>
    <w:rsid w:val="00E77BA5"/>
    <w:rsid w:val="00E80C83"/>
    <w:rsid w:val="00E830DD"/>
    <w:rsid w:val="00E84382"/>
    <w:rsid w:val="00E8652F"/>
    <w:rsid w:val="00E90221"/>
    <w:rsid w:val="00E904C6"/>
    <w:rsid w:val="00E91392"/>
    <w:rsid w:val="00E920D1"/>
    <w:rsid w:val="00E9263F"/>
    <w:rsid w:val="00E94580"/>
    <w:rsid w:val="00E950D9"/>
    <w:rsid w:val="00E95644"/>
    <w:rsid w:val="00E97C18"/>
    <w:rsid w:val="00EA0644"/>
    <w:rsid w:val="00EA1D00"/>
    <w:rsid w:val="00EA7E9B"/>
    <w:rsid w:val="00EB0AD6"/>
    <w:rsid w:val="00EB283A"/>
    <w:rsid w:val="00EB3E31"/>
    <w:rsid w:val="00EB4459"/>
    <w:rsid w:val="00EB67E3"/>
    <w:rsid w:val="00EB73D3"/>
    <w:rsid w:val="00EB74F4"/>
    <w:rsid w:val="00EC0FD0"/>
    <w:rsid w:val="00EC2ED9"/>
    <w:rsid w:val="00EC381C"/>
    <w:rsid w:val="00ED0E5D"/>
    <w:rsid w:val="00ED1EAE"/>
    <w:rsid w:val="00ED318C"/>
    <w:rsid w:val="00ED4E3D"/>
    <w:rsid w:val="00ED56F8"/>
    <w:rsid w:val="00ED5C02"/>
    <w:rsid w:val="00ED62ED"/>
    <w:rsid w:val="00ED711A"/>
    <w:rsid w:val="00ED7629"/>
    <w:rsid w:val="00EE1316"/>
    <w:rsid w:val="00EE4033"/>
    <w:rsid w:val="00EE5F80"/>
    <w:rsid w:val="00EE61F8"/>
    <w:rsid w:val="00EF0212"/>
    <w:rsid w:val="00EF05C0"/>
    <w:rsid w:val="00EF6591"/>
    <w:rsid w:val="00EF6774"/>
    <w:rsid w:val="00F00B53"/>
    <w:rsid w:val="00F02B27"/>
    <w:rsid w:val="00F02CB8"/>
    <w:rsid w:val="00F033DE"/>
    <w:rsid w:val="00F04678"/>
    <w:rsid w:val="00F046DC"/>
    <w:rsid w:val="00F13C96"/>
    <w:rsid w:val="00F13E8D"/>
    <w:rsid w:val="00F14284"/>
    <w:rsid w:val="00F2705D"/>
    <w:rsid w:val="00F273ED"/>
    <w:rsid w:val="00F30DD3"/>
    <w:rsid w:val="00F32184"/>
    <w:rsid w:val="00F32EE1"/>
    <w:rsid w:val="00F3667B"/>
    <w:rsid w:val="00F41504"/>
    <w:rsid w:val="00F4178A"/>
    <w:rsid w:val="00F41F26"/>
    <w:rsid w:val="00F463E7"/>
    <w:rsid w:val="00F47617"/>
    <w:rsid w:val="00F47CE9"/>
    <w:rsid w:val="00F50B45"/>
    <w:rsid w:val="00F51355"/>
    <w:rsid w:val="00F55DBC"/>
    <w:rsid w:val="00F677D0"/>
    <w:rsid w:val="00F67BFB"/>
    <w:rsid w:val="00F71B26"/>
    <w:rsid w:val="00F72882"/>
    <w:rsid w:val="00F72A5C"/>
    <w:rsid w:val="00F82145"/>
    <w:rsid w:val="00F82428"/>
    <w:rsid w:val="00F83246"/>
    <w:rsid w:val="00F85DED"/>
    <w:rsid w:val="00F901FE"/>
    <w:rsid w:val="00F94ECD"/>
    <w:rsid w:val="00FA75C6"/>
    <w:rsid w:val="00FB1B07"/>
    <w:rsid w:val="00FB1D12"/>
    <w:rsid w:val="00FB1FA0"/>
    <w:rsid w:val="00FB6835"/>
    <w:rsid w:val="00FB71D6"/>
    <w:rsid w:val="00FC273B"/>
    <w:rsid w:val="00FC289C"/>
    <w:rsid w:val="00FC3EC4"/>
    <w:rsid w:val="00FC5EC9"/>
    <w:rsid w:val="00FD4A85"/>
    <w:rsid w:val="00FD6346"/>
    <w:rsid w:val="00FE0AFC"/>
    <w:rsid w:val="00FE0CF0"/>
    <w:rsid w:val="00FE0DE7"/>
    <w:rsid w:val="00FE362D"/>
    <w:rsid w:val="00FE3CA1"/>
    <w:rsid w:val="00FE4F60"/>
    <w:rsid w:val="00FF23B0"/>
    <w:rsid w:val="00FF3C26"/>
    <w:rsid w:val="00FF5253"/>
    <w:rsid w:val="00FF5CCA"/>
    <w:rsid w:val="00FF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4342"/>
  <w15:chartTrackingRefBased/>
  <w15:docId w15:val="{AA369422-3212-4311-92C4-3C48F52A9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1"/>
    <w:rPr>
      <w:rFonts w:ascii="Mulish" w:hAnsi="Mulish"/>
    </w:rPr>
  </w:style>
  <w:style w:type="paragraph" w:styleId="Heading1">
    <w:name w:val="heading 1"/>
    <w:basedOn w:val="Normal"/>
    <w:next w:val="Normal"/>
    <w:link w:val="Heading1Char"/>
    <w:uiPriority w:val="9"/>
    <w:qFormat/>
    <w:rsid w:val="00BA71D4"/>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630FAA"/>
    <w:pPr>
      <w:keepNext/>
      <w:keepLines/>
      <w:spacing w:before="120" w:after="120" w:line="360" w:lineRule="auto"/>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8B6568"/>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D848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4D0"/>
    <w:pPr>
      <w:ind w:left="720"/>
      <w:contextualSpacing/>
    </w:pPr>
  </w:style>
  <w:style w:type="paragraph" w:customStyle="1" w:styleId="TableCaption">
    <w:name w:val="Table Caption"/>
    <w:basedOn w:val="Normal"/>
    <w:qFormat/>
    <w:rsid w:val="00630DBD"/>
    <w:pPr>
      <w:spacing w:after="0" w:line="240" w:lineRule="auto"/>
      <w:jc w:val="center"/>
    </w:pPr>
    <w:rPr>
      <w:rFonts w:eastAsiaTheme="minorEastAsia"/>
      <w:b/>
      <w:i/>
      <w:sz w:val="24"/>
      <w:szCs w:val="24"/>
      <w:lang w:val="en-US"/>
    </w:rPr>
  </w:style>
  <w:style w:type="character" w:styleId="CommentReference">
    <w:name w:val="annotation reference"/>
    <w:basedOn w:val="DefaultParagraphFont"/>
    <w:uiPriority w:val="99"/>
    <w:semiHidden/>
    <w:unhideWhenUsed/>
    <w:rsid w:val="00610BBC"/>
    <w:rPr>
      <w:sz w:val="16"/>
      <w:szCs w:val="16"/>
    </w:rPr>
  </w:style>
  <w:style w:type="paragraph" w:styleId="CommentText">
    <w:name w:val="annotation text"/>
    <w:basedOn w:val="Normal"/>
    <w:link w:val="CommentTextChar"/>
    <w:uiPriority w:val="99"/>
    <w:unhideWhenUsed/>
    <w:rsid w:val="00610BBC"/>
    <w:pPr>
      <w:spacing w:line="240" w:lineRule="auto"/>
    </w:pPr>
    <w:rPr>
      <w:sz w:val="20"/>
      <w:szCs w:val="20"/>
    </w:rPr>
  </w:style>
  <w:style w:type="character" w:customStyle="1" w:styleId="CommentTextChar">
    <w:name w:val="Comment Text Char"/>
    <w:basedOn w:val="DefaultParagraphFont"/>
    <w:link w:val="CommentText"/>
    <w:uiPriority w:val="99"/>
    <w:rsid w:val="00610BBC"/>
    <w:rPr>
      <w:sz w:val="20"/>
      <w:szCs w:val="20"/>
    </w:rPr>
  </w:style>
  <w:style w:type="paragraph" w:styleId="CommentSubject">
    <w:name w:val="annotation subject"/>
    <w:basedOn w:val="CommentText"/>
    <w:next w:val="CommentText"/>
    <w:link w:val="CommentSubjectChar"/>
    <w:uiPriority w:val="99"/>
    <w:semiHidden/>
    <w:unhideWhenUsed/>
    <w:rsid w:val="00610BBC"/>
    <w:rPr>
      <w:b/>
      <w:bCs/>
    </w:rPr>
  </w:style>
  <w:style w:type="character" w:customStyle="1" w:styleId="CommentSubjectChar">
    <w:name w:val="Comment Subject Char"/>
    <w:basedOn w:val="CommentTextChar"/>
    <w:link w:val="CommentSubject"/>
    <w:uiPriority w:val="99"/>
    <w:semiHidden/>
    <w:rsid w:val="00610BBC"/>
    <w:rPr>
      <w:b/>
      <w:bCs/>
      <w:sz w:val="20"/>
      <w:szCs w:val="20"/>
    </w:rPr>
  </w:style>
  <w:style w:type="paragraph" w:styleId="BalloonText">
    <w:name w:val="Balloon Text"/>
    <w:basedOn w:val="Normal"/>
    <w:link w:val="BalloonTextChar"/>
    <w:uiPriority w:val="99"/>
    <w:semiHidden/>
    <w:unhideWhenUsed/>
    <w:rsid w:val="00610B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BBC"/>
    <w:rPr>
      <w:rFonts w:ascii="Segoe UI" w:hAnsi="Segoe UI" w:cs="Segoe UI"/>
      <w:sz w:val="18"/>
      <w:szCs w:val="18"/>
    </w:rPr>
  </w:style>
  <w:style w:type="character" w:styleId="Hyperlink">
    <w:name w:val="Hyperlink"/>
    <w:basedOn w:val="DefaultParagraphFont"/>
    <w:uiPriority w:val="99"/>
    <w:unhideWhenUsed/>
    <w:rsid w:val="00E04B40"/>
    <w:rPr>
      <w:color w:val="0563C1" w:themeColor="hyperlink"/>
      <w:u w:val="single"/>
    </w:rPr>
  </w:style>
  <w:style w:type="paragraph" w:styleId="Header">
    <w:name w:val="header"/>
    <w:basedOn w:val="Normal"/>
    <w:link w:val="HeaderChar"/>
    <w:uiPriority w:val="99"/>
    <w:unhideWhenUsed/>
    <w:rsid w:val="00CB4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B7"/>
  </w:style>
  <w:style w:type="paragraph" w:styleId="Footer">
    <w:name w:val="footer"/>
    <w:basedOn w:val="Normal"/>
    <w:link w:val="FooterChar"/>
    <w:uiPriority w:val="99"/>
    <w:unhideWhenUsed/>
    <w:rsid w:val="00CB4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B7"/>
  </w:style>
  <w:style w:type="paragraph" w:styleId="Caption">
    <w:name w:val="caption"/>
    <w:basedOn w:val="Normal"/>
    <w:next w:val="Normal"/>
    <w:autoRedefine/>
    <w:uiPriority w:val="35"/>
    <w:unhideWhenUsed/>
    <w:qFormat/>
    <w:rsid w:val="000A2919"/>
    <w:pPr>
      <w:keepNext/>
      <w:spacing w:line="276" w:lineRule="auto"/>
    </w:pPr>
    <w:rPr>
      <w:b/>
    </w:rPr>
  </w:style>
  <w:style w:type="table" w:styleId="TableGrid">
    <w:name w:val="Table Grid"/>
    <w:basedOn w:val="TableNormal"/>
    <w:uiPriority w:val="39"/>
    <w:rsid w:val="00BA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A71D4"/>
    <w:rPr>
      <w:rFonts w:ascii="Mulish" w:eastAsiaTheme="majorEastAsia" w:hAnsi="Mulish" w:cstheme="majorBidi"/>
      <w:sz w:val="32"/>
      <w:szCs w:val="32"/>
    </w:rPr>
  </w:style>
  <w:style w:type="character" w:customStyle="1" w:styleId="Heading2Char">
    <w:name w:val="Heading 2 Char"/>
    <w:basedOn w:val="DefaultParagraphFont"/>
    <w:link w:val="Heading2"/>
    <w:uiPriority w:val="9"/>
    <w:rsid w:val="00630FAA"/>
    <w:rPr>
      <w:rFonts w:ascii="Mulish" w:eastAsiaTheme="majorEastAsia" w:hAnsi="Mulish" w:cstheme="majorBidi"/>
      <w:b/>
      <w:sz w:val="26"/>
      <w:szCs w:val="26"/>
    </w:rPr>
  </w:style>
  <w:style w:type="paragraph" w:styleId="Title">
    <w:name w:val="Title"/>
    <w:basedOn w:val="Normal"/>
    <w:next w:val="Normal"/>
    <w:link w:val="TitleChar"/>
    <w:uiPriority w:val="10"/>
    <w:qFormat/>
    <w:rsid w:val="00BA71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1D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B6568"/>
    <w:rPr>
      <w:rFonts w:ascii="Mulish" w:eastAsiaTheme="majorEastAsia" w:hAnsi="Mulish" w:cstheme="majorBidi"/>
      <w:b/>
      <w:sz w:val="24"/>
      <w:szCs w:val="24"/>
    </w:rPr>
  </w:style>
  <w:style w:type="paragraph" w:styleId="TableofFigures">
    <w:name w:val="table of figures"/>
    <w:basedOn w:val="Normal"/>
    <w:next w:val="Normal"/>
    <w:uiPriority w:val="99"/>
    <w:unhideWhenUsed/>
    <w:rsid w:val="00F32184"/>
    <w:pPr>
      <w:spacing w:after="0"/>
    </w:pPr>
  </w:style>
  <w:style w:type="character" w:styleId="FollowedHyperlink">
    <w:name w:val="FollowedHyperlink"/>
    <w:basedOn w:val="DefaultParagraphFont"/>
    <w:uiPriority w:val="99"/>
    <w:semiHidden/>
    <w:unhideWhenUsed/>
    <w:rsid w:val="004B04D6"/>
    <w:rPr>
      <w:color w:val="954F72" w:themeColor="followedHyperlink"/>
      <w:u w:val="single"/>
    </w:rPr>
  </w:style>
  <w:style w:type="paragraph" w:styleId="Revision">
    <w:name w:val="Revision"/>
    <w:hidden/>
    <w:uiPriority w:val="99"/>
    <w:semiHidden/>
    <w:rsid w:val="00336ED8"/>
    <w:pPr>
      <w:spacing w:after="0" w:line="240" w:lineRule="auto"/>
    </w:pPr>
  </w:style>
  <w:style w:type="character" w:styleId="LineNumber">
    <w:name w:val="line number"/>
    <w:basedOn w:val="DefaultParagraphFont"/>
    <w:uiPriority w:val="99"/>
    <w:semiHidden/>
    <w:unhideWhenUsed/>
    <w:rsid w:val="00E8652F"/>
  </w:style>
  <w:style w:type="paragraph" w:styleId="NormalWeb">
    <w:name w:val="Normal (Web)"/>
    <w:basedOn w:val="Normal"/>
    <w:uiPriority w:val="99"/>
    <w:semiHidden/>
    <w:unhideWhenUsed/>
    <w:rsid w:val="00C006D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EE4033"/>
    <w:pPr>
      <w:tabs>
        <w:tab w:val="left" w:pos="384"/>
      </w:tabs>
      <w:spacing w:after="240" w:line="240" w:lineRule="auto"/>
      <w:ind w:left="384" w:hanging="384"/>
    </w:pPr>
  </w:style>
  <w:style w:type="character" w:customStyle="1" w:styleId="Heading4Char">
    <w:name w:val="Heading 4 Char"/>
    <w:basedOn w:val="DefaultParagraphFont"/>
    <w:link w:val="Heading4"/>
    <w:uiPriority w:val="9"/>
    <w:semiHidden/>
    <w:rsid w:val="00D848C2"/>
    <w:rPr>
      <w:rFonts w:asciiTheme="majorHAnsi" w:eastAsiaTheme="majorEastAsia" w:hAnsiTheme="majorHAnsi" w:cstheme="majorBidi"/>
      <w:i/>
      <w:iCs/>
      <w:color w:val="2E74B5" w:themeColor="accent1" w:themeShade="BF"/>
    </w:rPr>
  </w:style>
  <w:style w:type="paragraph" w:styleId="BodyText">
    <w:name w:val="Body Text"/>
    <w:basedOn w:val="Normal"/>
    <w:link w:val="BodyTextChar"/>
    <w:qFormat/>
    <w:rsid w:val="00644596"/>
    <w:pPr>
      <w:spacing w:before="180" w:after="180" w:line="240" w:lineRule="auto"/>
    </w:pPr>
    <w:rPr>
      <w:szCs w:val="24"/>
      <w:lang w:val="en-US"/>
    </w:rPr>
  </w:style>
  <w:style w:type="character" w:customStyle="1" w:styleId="BodyTextChar">
    <w:name w:val="Body Text Char"/>
    <w:basedOn w:val="DefaultParagraphFont"/>
    <w:link w:val="BodyText"/>
    <w:rsid w:val="00644596"/>
    <w:rPr>
      <w:rFonts w:ascii="Mulish" w:hAnsi="Mulish"/>
      <w:szCs w:val="24"/>
      <w:lang w:val="en-US"/>
    </w:rPr>
  </w:style>
  <w:style w:type="paragraph" w:customStyle="1" w:styleId="Compact">
    <w:name w:val="Compact"/>
    <w:basedOn w:val="BodyText"/>
    <w:qFormat/>
    <w:rsid w:val="00F47CE9"/>
    <w:pPr>
      <w:spacing w:before="36" w:after="36"/>
    </w:pPr>
  </w:style>
  <w:style w:type="table" w:customStyle="1" w:styleId="Table">
    <w:name w:val="Table"/>
    <w:semiHidden/>
    <w:unhideWhenUsed/>
    <w:qFormat/>
    <w:rsid w:val="00F47CE9"/>
    <w:pPr>
      <w:spacing w:after="200" w:line="240" w:lineRule="auto"/>
    </w:pPr>
    <w:rPr>
      <w:sz w:val="24"/>
      <w:szCs w:val="24"/>
      <w:lang w:val="en-US" w:eastAsia="en-GB"/>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567">
      <w:bodyDiv w:val="1"/>
      <w:marLeft w:val="0"/>
      <w:marRight w:val="0"/>
      <w:marTop w:val="0"/>
      <w:marBottom w:val="0"/>
      <w:divBdr>
        <w:top w:val="none" w:sz="0" w:space="0" w:color="auto"/>
        <w:left w:val="none" w:sz="0" w:space="0" w:color="auto"/>
        <w:bottom w:val="none" w:sz="0" w:space="0" w:color="auto"/>
        <w:right w:val="none" w:sz="0" w:space="0" w:color="auto"/>
      </w:divBdr>
    </w:div>
    <w:div w:id="107894227">
      <w:bodyDiv w:val="1"/>
      <w:marLeft w:val="0"/>
      <w:marRight w:val="0"/>
      <w:marTop w:val="0"/>
      <w:marBottom w:val="0"/>
      <w:divBdr>
        <w:top w:val="none" w:sz="0" w:space="0" w:color="auto"/>
        <w:left w:val="none" w:sz="0" w:space="0" w:color="auto"/>
        <w:bottom w:val="none" w:sz="0" w:space="0" w:color="auto"/>
        <w:right w:val="none" w:sz="0" w:space="0" w:color="auto"/>
      </w:divBdr>
      <w:divsChild>
        <w:div w:id="283582963">
          <w:marLeft w:val="480"/>
          <w:marRight w:val="0"/>
          <w:marTop w:val="0"/>
          <w:marBottom w:val="0"/>
          <w:divBdr>
            <w:top w:val="none" w:sz="0" w:space="0" w:color="auto"/>
            <w:left w:val="none" w:sz="0" w:space="0" w:color="auto"/>
            <w:bottom w:val="none" w:sz="0" w:space="0" w:color="auto"/>
            <w:right w:val="none" w:sz="0" w:space="0" w:color="auto"/>
          </w:divBdr>
          <w:divsChild>
            <w:div w:id="12299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7">
      <w:bodyDiv w:val="1"/>
      <w:marLeft w:val="0"/>
      <w:marRight w:val="0"/>
      <w:marTop w:val="0"/>
      <w:marBottom w:val="0"/>
      <w:divBdr>
        <w:top w:val="none" w:sz="0" w:space="0" w:color="auto"/>
        <w:left w:val="none" w:sz="0" w:space="0" w:color="auto"/>
        <w:bottom w:val="none" w:sz="0" w:space="0" w:color="auto"/>
        <w:right w:val="none" w:sz="0" w:space="0" w:color="auto"/>
      </w:divBdr>
    </w:div>
    <w:div w:id="163327729">
      <w:bodyDiv w:val="1"/>
      <w:marLeft w:val="0"/>
      <w:marRight w:val="0"/>
      <w:marTop w:val="0"/>
      <w:marBottom w:val="0"/>
      <w:divBdr>
        <w:top w:val="none" w:sz="0" w:space="0" w:color="auto"/>
        <w:left w:val="none" w:sz="0" w:space="0" w:color="auto"/>
        <w:bottom w:val="none" w:sz="0" w:space="0" w:color="auto"/>
        <w:right w:val="none" w:sz="0" w:space="0" w:color="auto"/>
      </w:divBdr>
    </w:div>
    <w:div w:id="186915820">
      <w:bodyDiv w:val="1"/>
      <w:marLeft w:val="0"/>
      <w:marRight w:val="0"/>
      <w:marTop w:val="0"/>
      <w:marBottom w:val="0"/>
      <w:divBdr>
        <w:top w:val="none" w:sz="0" w:space="0" w:color="auto"/>
        <w:left w:val="none" w:sz="0" w:space="0" w:color="auto"/>
        <w:bottom w:val="none" w:sz="0" w:space="0" w:color="auto"/>
        <w:right w:val="none" w:sz="0" w:space="0" w:color="auto"/>
      </w:divBdr>
    </w:div>
    <w:div w:id="246424735">
      <w:bodyDiv w:val="1"/>
      <w:marLeft w:val="0"/>
      <w:marRight w:val="0"/>
      <w:marTop w:val="0"/>
      <w:marBottom w:val="0"/>
      <w:divBdr>
        <w:top w:val="none" w:sz="0" w:space="0" w:color="auto"/>
        <w:left w:val="none" w:sz="0" w:space="0" w:color="auto"/>
        <w:bottom w:val="none" w:sz="0" w:space="0" w:color="auto"/>
        <w:right w:val="none" w:sz="0" w:space="0" w:color="auto"/>
      </w:divBdr>
    </w:div>
    <w:div w:id="270166533">
      <w:bodyDiv w:val="1"/>
      <w:marLeft w:val="0"/>
      <w:marRight w:val="0"/>
      <w:marTop w:val="0"/>
      <w:marBottom w:val="0"/>
      <w:divBdr>
        <w:top w:val="none" w:sz="0" w:space="0" w:color="auto"/>
        <w:left w:val="none" w:sz="0" w:space="0" w:color="auto"/>
        <w:bottom w:val="none" w:sz="0" w:space="0" w:color="auto"/>
        <w:right w:val="none" w:sz="0" w:space="0" w:color="auto"/>
      </w:divBdr>
      <w:divsChild>
        <w:div w:id="1180050685">
          <w:marLeft w:val="480"/>
          <w:marRight w:val="0"/>
          <w:marTop w:val="0"/>
          <w:marBottom w:val="0"/>
          <w:divBdr>
            <w:top w:val="none" w:sz="0" w:space="0" w:color="auto"/>
            <w:left w:val="none" w:sz="0" w:space="0" w:color="auto"/>
            <w:bottom w:val="none" w:sz="0" w:space="0" w:color="auto"/>
            <w:right w:val="none" w:sz="0" w:space="0" w:color="auto"/>
          </w:divBdr>
          <w:divsChild>
            <w:div w:id="3300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250">
      <w:bodyDiv w:val="1"/>
      <w:marLeft w:val="0"/>
      <w:marRight w:val="0"/>
      <w:marTop w:val="0"/>
      <w:marBottom w:val="0"/>
      <w:divBdr>
        <w:top w:val="none" w:sz="0" w:space="0" w:color="auto"/>
        <w:left w:val="none" w:sz="0" w:space="0" w:color="auto"/>
        <w:bottom w:val="none" w:sz="0" w:space="0" w:color="auto"/>
        <w:right w:val="none" w:sz="0" w:space="0" w:color="auto"/>
      </w:divBdr>
    </w:div>
    <w:div w:id="317147508">
      <w:bodyDiv w:val="1"/>
      <w:marLeft w:val="0"/>
      <w:marRight w:val="0"/>
      <w:marTop w:val="0"/>
      <w:marBottom w:val="0"/>
      <w:divBdr>
        <w:top w:val="none" w:sz="0" w:space="0" w:color="auto"/>
        <w:left w:val="none" w:sz="0" w:space="0" w:color="auto"/>
        <w:bottom w:val="none" w:sz="0" w:space="0" w:color="auto"/>
        <w:right w:val="none" w:sz="0" w:space="0" w:color="auto"/>
      </w:divBdr>
    </w:div>
    <w:div w:id="380248488">
      <w:bodyDiv w:val="1"/>
      <w:marLeft w:val="0"/>
      <w:marRight w:val="0"/>
      <w:marTop w:val="0"/>
      <w:marBottom w:val="0"/>
      <w:divBdr>
        <w:top w:val="none" w:sz="0" w:space="0" w:color="auto"/>
        <w:left w:val="none" w:sz="0" w:space="0" w:color="auto"/>
        <w:bottom w:val="none" w:sz="0" w:space="0" w:color="auto"/>
        <w:right w:val="none" w:sz="0" w:space="0" w:color="auto"/>
      </w:divBdr>
      <w:divsChild>
        <w:div w:id="1493135839">
          <w:marLeft w:val="480"/>
          <w:marRight w:val="0"/>
          <w:marTop w:val="0"/>
          <w:marBottom w:val="0"/>
          <w:divBdr>
            <w:top w:val="none" w:sz="0" w:space="0" w:color="auto"/>
            <w:left w:val="none" w:sz="0" w:space="0" w:color="auto"/>
            <w:bottom w:val="none" w:sz="0" w:space="0" w:color="auto"/>
            <w:right w:val="none" w:sz="0" w:space="0" w:color="auto"/>
          </w:divBdr>
          <w:divsChild>
            <w:div w:id="10651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4701">
      <w:bodyDiv w:val="1"/>
      <w:marLeft w:val="0"/>
      <w:marRight w:val="0"/>
      <w:marTop w:val="0"/>
      <w:marBottom w:val="0"/>
      <w:divBdr>
        <w:top w:val="none" w:sz="0" w:space="0" w:color="auto"/>
        <w:left w:val="none" w:sz="0" w:space="0" w:color="auto"/>
        <w:bottom w:val="none" w:sz="0" w:space="0" w:color="auto"/>
        <w:right w:val="none" w:sz="0" w:space="0" w:color="auto"/>
      </w:divBdr>
    </w:div>
    <w:div w:id="469635784">
      <w:bodyDiv w:val="1"/>
      <w:marLeft w:val="0"/>
      <w:marRight w:val="0"/>
      <w:marTop w:val="0"/>
      <w:marBottom w:val="0"/>
      <w:divBdr>
        <w:top w:val="none" w:sz="0" w:space="0" w:color="auto"/>
        <w:left w:val="none" w:sz="0" w:space="0" w:color="auto"/>
        <w:bottom w:val="none" w:sz="0" w:space="0" w:color="auto"/>
        <w:right w:val="none" w:sz="0" w:space="0" w:color="auto"/>
      </w:divBdr>
    </w:div>
    <w:div w:id="481897160">
      <w:bodyDiv w:val="1"/>
      <w:marLeft w:val="0"/>
      <w:marRight w:val="0"/>
      <w:marTop w:val="0"/>
      <w:marBottom w:val="0"/>
      <w:divBdr>
        <w:top w:val="none" w:sz="0" w:space="0" w:color="auto"/>
        <w:left w:val="none" w:sz="0" w:space="0" w:color="auto"/>
        <w:bottom w:val="none" w:sz="0" w:space="0" w:color="auto"/>
        <w:right w:val="none" w:sz="0" w:space="0" w:color="auto"/>
      </w:divBdr>
    </w:div>
    <w:div w:id="609432412">
      <w:bodyDiv w:val="1"/>
      <w:marLeft w:val="0"/>
      <w:marRight w:val="0"/>
      <w:marTop w:val="0"/>
      <w:marBottom w:val="0"/>
      <w:divBdr>
        <w:top w:val="none" w:sz="0" w:space="0" w:color="auto"/>
        <w:left w:val="none" w:sz="0" w:space="0" w:color="auto"/>
        <w:bottom w:val="none" w:sz="0" w:space="0" w:color="auto"/>
        <w:right w:val="none" w:sz="0" w:space="0" w:color="auto"/>
      </w:divBdr>
      <w:divsChild>
        <w:div w:id="395205579">
          <w:marLeft w:val="480"/>
          <w:marRight w:val="0"/>
          <w:marTop w:val="0"/>
          <w:marBottom w:val="0"/>
          <w:divBdr>
            <w:top w:val="none" w:sz="0" w:space="0" w:color="auto"/>
            <w:left w:val="none" w:sz="0" w:space="0" w:color="auto"/>
            <w:bottom w:val="none" w:sz="0" w:space="0" w:color="auto"/>
            <w:right w:val="none" w:sz="0" w:space="0" w:color="auto"/>
          </w:divBdr>
          <w:divsChild>
            <w:div w:id="17623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350">
      <w:bodyDiv w:val="1"/>
      <w:marLeft w:val="0"/>
      <w:marRight w:val="0"/>
      <w:marTop w:val="0"/>
      <w:marBottom w:val="0"/>
      <w:divBdr>
        <w:top w:val="none" w:sz="0" w:space="0" w:color="auto"/>
        <w:left w:val="none" w:sz="0" w:space="0" w:color="auto"/>
        <w:bottom w:val="none" w:sz="0" w:space="0" w:color="auto"/>
        <w:right w:val="none" w:sz="0" w:space="0" w:color="auto"/>
      </w:divBdr>
      <w:divsChild>
        <w:div w:id="21593681">
          <w:marLeft w:val="480"/>
          <w:marRight w:val="0"/>
          <w:marTop w:val="0"/>
          <w:marBottom w:val="0"/>
          <w:divBdr>
            <w:top w:val="none" w:sz="0" w:space="0" w:color="auto"/>
            <w:left w:val="none" w:sz="0" w:space="0" w:color="auto"/>
            <w:bottom w:val="none" w:sz="0" w:space="0" w:color="auto"/>
            <w:right w:val="none" w:sz="0" w:space="0" w:color="auto"/>
          </w:divBdr>
          <w:divsChild>
            <w:div w:id="19410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5422">
      <w:bodyDiv w:val="1"/>
      <w:marLeft w:val="0"/>
      <w:marRight w:val="0"/>
      <w:marTop w:val="0"/>
      <w:marBottom w:val="0"/>
      <w:divBdr>
        <w:top w:val="none" w:sz="0" w:space="0" w:color="auto"/>
        <w:left w:val="none" w:sz="0" w:space="0" w:color="auto"/>
        <w:bottom w:val="none" w:sz="0" w:space="0" w:color="auto"/>
        <w:right w:val="none" w:sz="0" w:space="0" w:color="auto"/>
      </w:divBdr>
      <w:divsChild>
        <w:div w:id="371274206">
          <w:marLeft w:val="480"/>
          <w:marRight w:val="0"/>
          <w:marTop w:val="0"/>
          <w:marBottom w:val="0"/>
          <w:divBdr>
            <w:top w:val="none" w:sz="0" w:space="0" w:color="auto"/>
            <w:left w:val="none" w:sz="0" w:space="0" w:color="auto"/>
            <w:bottom w:val="none" w:sz="0" w:space="0" w:color="auto"/>
            <w:right w:val="none" w:sz="0" w:space="0" w:color="auto"/>
          </w:divBdr>
          <w:divsChild>
            <w:div w:id="1236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942">
      <w:bodyDiv w:val="1"/>
      <w:marLeft w:val="0"/>
      <w:marRight w:val="0"/>
      <w:marTop w:val="0"/>
      <w:marBottom w:val="0"/>
      <w:divBdr>
        <w:top w:val="none" w:sz="0" w:space="0" w:color="auto"/>
        <w:left w:val="none" w:sz="0" w:space="0" w:color="auto"/>
        <w:bottom w:val="none" w:sz="0" w:space="0" w:color="auto"/>
        <w:right w:val="none" w:sz="0" w:space="0" w:color="auto"/>
      </w:divBdr>
      <w:divsChild>
        <w:div w:id="1139881392">
          <w:marLeft w:val="480"/>
          <w:marRight w:val="0"/>
          <w:marTop w:val="0"/>
          <w:marBottom w:val="0"/>
          <w:divBdr>
            <w:top w:val="none" w:sz="0" w:space="0" w:color="auto"/>
            <w:left w:val="none" w:sz="0" w:space="0" w:color="auto"/>
            <w:bottom w:val="none" w:sz="0" w:space="0" w:color="auto"/>
            <w:right w:val="none" w:sz="0" w:space="0" w:color="auto"/>
          </w:divBdr>
          <w:divsChild>
            <w:div w:id="801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5812">
      <w:bodyDiv w:val="1"/>
      <w:marLeft w:val="0"/>
      <w:marRight w:val="0"/>
      <w:marTop w:val="0"/>
      <w:marBottom w:val="0"/>
      <w:divBdr>
        <w:top w:val="none" w:sz="0" w:space="0" w:color="auto"/>
        <w:left w:val="none" w:sz="0" w:space="0" w:color="auto"/>
        <w:bottom w:val="none" w:sz="0" w:space="0" w:color="auto"/>
        <w:right w:val="none" w:sz="0" w:space="0" w:color="auto"/>
      </w:divBdr>
      <w:divsChild>
        <w:div w:id="1133644459">
          <w:marLeft w:val="480"/>
          <w:marRight w:val="0"/>
          <w:marTop w:val="0"/>
          <w:marBottom w:val="0"/>
          <w:divBdr>
            <w:top w:val="none" w:sz="0" w:space="0" w:color="auto"/>
            <w:left w:val="none" w:sz="0" w:space="0" w:color="auto"/>
            <w:bottom w:val="none" w:sz="0" w:space="0" w:color="auto"/>
            <w:right w:val="none" w:sz="0" w:space="0" w:color="auto"/>
          </w:divBdr>
          <w:divsChild>
            <w:div w:id="120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81057">
      <w:bodyDiv w:val="1"/>
      <w:marLeft w:val="0"/>
      <w:marRight w:val="0"/>
      <w:marTop w:val="0"/>
      <w:marBottom w:val="0"/>
      <w:divBdr>
        <w:top w:val="none" w:sz="0" w:space="0" w:color="auto"/>
        <w:left w:val="none" w:sz="0" w:space="0" w:color="auto"/>
        <w:bottom w:val="none" w:sz="0" w:space="0" w:color="auto"/>
        <w:right w:val="none" w:sz="0" w:space="0" w:color="auto"/>
      </w:divBdr>
    </w:div>
    <w:div w:id="1290018604">
      <w:bodyDiv w:val="1"/>
      <w:marLeft w:val="0"/>
      <w:marRight w:val="0"/>
      <w:marTop w:val="0"/>
      <w:marBottom w:val="0"/>
      <w:divBdr>
        <w:top w:val="none" w:sz="0" w:space="0" w:color="auto"/>
        <w:left w:val="none" w:sz="0" w:space="0" w:color="auto"/>
        <w:bottom w:val="none" w:sz="0" w:space="0" w:color="auto"/>
        <w:right w:val="none" w:sz="0" w:space="0" w:color="auto"/>
      </w:divBdr>
    </w:div>
    <w:div w:id="1369137678">
      <w:bodyDiv w:val="1"/>
      <w:marLeft w:val="0"/>
      <w:marRight w:val="0"/>
      <w:marTop w:val="0"/>
      <w:marBottom w:val="0"/>
      <w:divBdr>
        <w:top w:val="none" w:sz="0" w:space="0" w:color="auto"/>
        <w:left w:val="none" w:sz="0" w:space="0" w:color="auto"/>
        <w:bottom w:val="none" w:sz="0" w:space="0" w:color="auto"/>
        <w:right w:val="none" w:sz="0" w:space="0" w:color="auto"/>
      </w:divBdr>
      <w:divsChild>
        <w:div w:id="908269545">
          <w:marLeft w:val="480"/>
          <w:marRight w:val="0"/>
          <w:marTop w:val="0"/>
          <w:marBottom w:val="0"/>
          <w:divBdr>
            <w:top w:val="none" w:sz="0" w:space="0" w:color="auto"/>
            <w:left w:val="none" w:sz="0" w:space="0" w:color="auto"/>
            <w:bottom w:val="none" w:sz="0" w:space="0" w:color="auto"/>
            <w:right w:val="none" w:sz="0" w:space="0" w:color="auto"/>
          </w:divBdr>
          <w:divsChild>
            <w:div w:id="2123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107">
      <w:bodyDiv w:val="1"/>
      <w:marLeft w:val="0"/>
      <w:marRight w:val="0"/>
      <w:marTop w:val="0"/>
      <w:marBottom w:val="0"/>
      <w:divBdr>
        <w:top w:val="none" w:sz="0" w:space="0" w:color="auto"/>
        <w:left w:val="none" w:sz="0" w:space="0" w:color="auto"/>
        <w:bottom w:val="none" w:sz="0" w:space="0" w:color="auto"/>
        <w:right w:val="none" w:sz="0" w:space="0" w:color="auto"/>
      </w:divBdr>
      <w:divsChild>
        <w:div w:id="1314409046">
          <w:marLeft w:val="480"/>
          <w:marRight w:val="0"/>
          <w:marTop w:val="0"/>
          <w:marBottom w:val="0"/>
          <w:divBdr>
            <w:top w:val="none" w:sz="0" w:space="0" w:color="auto"/>
            <w:left w:val="none" w:sz="0" w:space="0" w:color="auto"/>
            <w:bottom w:val="none" w:sz="0" w:space="0" w:color="auto"/>
            <w:right w:val="none" w:sz="0" w:space="0" w:color="auto"/>
          </w:divBdr>
          <w:divsChild>
            <w:div w:id="3107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213">
      <w:bodyDiv w:val="1"/>
      <w:marLeft w:val="0"/>
      <w:marRight w:val="0"/>
      <w:marTop w:val="0"/>
      <w:marBottom w:val="0"/>
      <w:divBdr>
        <w:top w:val="none" w:sz="0" w:space="0" w:color="auto"/>
        <w:left w:val="none" w:sz="0" w:space="0" w:color="auto"/>
        <w:bottom w:val="none" w:sz="0" w:space="0" w:color="auto"/>
        <w:right w:val="none" w:sz="0" w:space="0" w:color="auto"/>
      </w:divBdr>
      <w:divsChild>
        <w:div w:id="1852332831">
          <w:marLeft w:val="480"/>
          <w:marRight w:val="0"/>
          <w:marTop w:val="0"/>
          <w:marBottom w:val="0"/>
          <w:divBdr>
            <w:top w:val="none" w:sz="0" w:space="0" w:color="auto"/>
            <w:left w:val="none" w:sz="0" w:space="0" w:color="auto"/>
            <w:bottom w:val="none" w:sz="0" w:space="0" w:color="auto"/>
            <w:right w:val="none" w:sz="0" w:space="0" w:color="auto"/>
          </w:divBdr>
          <w:divsChild>
            <w:div w:id="3679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23">
      <w:bodyDiv w:val="1"/>
      <w:marLeft w:val="0"/>
      <w:marRight w:val="0"/>
      <w:marTop w:val="0"/>
      <w:marBottom w:val="0"/>
      <w:divBdr>
        <w:top w:val="none" w:sz="0" w:space="0" w:color="auto"/>
        <w:left w:val="none" w:sz="0" w:space="0" w:color="auto"/>
        <w:bottom w:val="none" w:sz="0" w:space="0" w:color="auto"/>
        <w:right w:val="none" w:sz="0" w:space="0" w:color="auto"/>
      </w:divBdr>
    </w:div>
    <w:div w:id="1684546904">
      <w:bodyDiv w:val="1"/>
      <w:marLeft w:val="0"/>
      <w:marRight w:val="0"/>
      <w:marTop w:val="0"/>
      <w:marBottom w:val="0"/>
      <w:divBdr>
        <w:top w:val="none" w:sz="0" w:space="0" w:color="auto"/>
        <w:left w:val="none" w:sz="0" w:space="0" w:color="auto"/>
        <w:bottom w:val="none" w:sz="0" w:space="0" w:color="auto"/>
        <w:right w:val="none" w:sz="0" w:space="0" w:color="auto"/>
      </w:divBdr>
      <w:divsChild>
        <w:div w:id="1624997803">
          <w:marLeft w:val="480"/>
          <w:marRight w:val="0"/>
          <w:marTop w:val="0"/>
          <w:marBottom w:val="0"/>
          <w:divBdr>
            <w:top w:val="none" w:sz="0" w:space="0" w:color="auto"/>
            <w:left w:val="none" w:sz="0" w:space="0" w:color="auto"/>
            <w:bottom w:val="none" w:sz="0" w:space="0" w:color="auto"/>
            <w:right w:val="none" w:sz="0" w:space="0" w:color="auto"/>
          </w:divBdr>
          <w:divsChild>
            <w:div w:id="3001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0226">
      <w:bodyDiv w:val="1"/>
      <w:marLeft w:val="0"/>
      <w:marRight w:val="0"/>
      <w:marTop w:val="0"/>
      <w:marBottom w:val="0"/>
      <w:divBdr>
        <w:top w:val="none" w:sz="0" w:space="0" w:color="auto"/>
        <w:left w:val="none" w:sz="0" w:space="0" w:color="auto"/>
        <w:bottom w:val="none" w:sz="0" w:space="0" w:color="auto"/>
        <w:right w:val="none" w:sz="0" w:space="0" w:color="auto"/>
      </w:divBdr>
    </w:div>
    <w:div w:id="1866403939">
      <w:bodyDiv w:val="1"/>
      <w:marLeft w:val="0"/>
      <w:marRight w:val="0"/>
      <w:marTop w:val="0"/>
      <w:marBottom w:val="0"/>
      <w:divBdr>
        <w:top w:val="none" w:sz="0" w:space="0" w:color="auto"/>
        <w:left w:val="none" w:sz="0" w:space="0" w:color="auto"/>
        <w:bottom w:val="none" w:sz="0" w:space="0" w:color="auto"/>
        <w:right w:val="none" w:sz="0" w:space="0" w:color="auto"/>
      </w:divBdr>
      <w:divsChild>
        <w:div w:id="1017121826">
          <w:marLeft w:val="480"/>
          <w:marRight w:val="0"/>
          <w:marTop w:val="0"/>
          <w:marBottom w:val="0"/>
          <w:divBdr>
            <w:top w:val="none" w:sz="0" w:space="0" w:color="auto"/>
            <w:left w:val="none" w:sz="0" w:space="0" w:color="auto"/>
            <w:bottom w:val="none" w:sz="0" w:space="0" w:color="auto"/>
            <w:right w:val="none" w:sz="0" w:space="0" w:color="auto"/>
          </w:divBdr>
          <w:divsChild>
            <w:div w:id="6893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uilherme.pessoa-amorim@ndph.ox.ac.u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23" Type="http://schemas.microsoft.com/office/2018/08/relationships/commentsExtensible" Target="commentsExtensi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AC50D-1A2D-464F-B392-68D185040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5985</Words>
  <Characters>34118</Characters>
  <Application>Microsoft Office Word</Application>
  <DocSecurity>4</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cp:revision>
  <cp:lastPrinted>2023-02-01T16:58:00Z</cp:lastPrinted>
  <dcterms:created xsi:type="dcterms:W3CDTF">2024-06-17T15:49:00Z</dcterms:created>
  <dcterms:modified xsi:type="dcterms:W3CDTF">2024-06-17T15:49:00Z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id="oCalMoY5"/&gt;&lt;style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