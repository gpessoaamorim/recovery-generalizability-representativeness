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A36789">
      <w:pPr>
        <w:pStyle w:val="Heading1"/>
        <w:spacing w:before="120" w:after="120" w:line="480" w:lineRule="auto"/>
      </w:pPr>
      <w:r w:rsidRPr="00B023C8">
        <w:t>Title page</w:t>
      </w:r>
    </w:p>
    <w:p w14:paraId="188838A3" w14:textId="3676F280" w:rsidR="00BA71D4" w:rsidRPr="00B023C8" w:rsidRDefault="00BA71D4" w:rsidP="00A36789">
      <w:pPr>
        <w:spacing w:before="120" w:after="120" w:line="480" w:lineRule="auto"/>
        <w:rPr>
          <w:b/>
        </w:rPr>
      </w:pPr>
      <w:r w:rsidRPr="00B023C8">
        <w:rPr>
          <w:b/>
        </w:rPr>
        <w:t>Title:</w:t>
      </w:r>
    </w:p>
    <w:p w14:paraId="57D5AA24" w14:textId="5AC9F581" w:rsidR="00BA71D4" w:rsidRPr="00B023C8" w:rsidRDefault="009C23F3" w:rsidP="00A36789">
      <w:pPr>
        <w:spacing w:before="120" w:after="12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6F1C94" w:rsidRPr="00B023C8">
        <w:t xml:space="preserve"> of 38,510 </w:t>
      </w:r>
      <w:r w:rsidR="000B0D1F">
        <w:t xml:space="preserve">RECOVERY </w:t>
      </w:r>
      <w:r w:rsidR="006F1C94" w:rsidRPr="00B023C8">
        <w:t>trial participants versus</w:t>
      </w:r>
      <w:r w:rsidR="00FA75C6" w:rsidRPr="00B023C8">
        <w:t xml:space="preserve"> a reference population of </w:t>
      </w:r>
      <w:r w:rsidR="0016745B" w:rsidRPr="00B023C8">
        <w:t xml:space="preserve">346,271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1DD290AF" w14:textId="77777777" w:rsidR="00FA75C6" w:rsidRPr="00B023C8" w:rsidRDefault="00FA75C6" w:rsidP="00A36789">
      <w:pPr>
        <w:spacing w:before="120" w:after="120" w:line="480" w:lineRule="auto"/>
        <w:rPr>
          <w:b/>
        </w:rPr>
      </w:pPr>
    </w:p>
    <w:p w14:paraId="6FCBB05F" w14:textId="06749C51" w:rsidR="00BA71D4" w:rsidRPr="00B023C8" w:rsidRDefault="00BA71D4" w:rsidP="00A36789">
      <w:pPr>
        <w:spacing w:before="120" w:after="120" w:line="480" w:lineRule="auto"/>
        <w:rPr>
          <w:b/>
        </w:rPr>
      </w:pPr>
      <w:r w:rsidRPr="00B023C8">
        <w:rPr>
          <w:b/>
        </w:rPr>
        <w:t>Short title:</w:t>
      </w:r>
    </w:p>
    <w:p w14:paraId="75316D0D" w14:textId="6D978959" w:rsidR="00BA71D4" w:rsidRPr="00B023C8" w:rsidRDefault="00A40296" w:rsidP="00A36789">
      <w:pPr>
        <w:spacing w:before="120" w:after="120" w:line="480" w:lineRule="auto"/>
        <w:rPr>
          <w:b/>
        </w:rPr>
      </w:pPr>
      <w:r>
        <w:t>Setting the</w:t>
      </w:r>
      <w:r w:rsidR="00FA75C6" w:rsidRPr="00B023C8">
        <w:t xml:space="preserve"> RECOVERY trial</w:t>
      </w:r>
      <w:r>
        <w:t xml:space="preserve"> results in context </w:t>
      </w:r>
    </w:p>
    <w:p w14:paraId="2B32D085" w14:textId="2EB79AE5" w:rsidR="00FA75C6" w:rsidRPr="00B023C8" w:rsidRDefault="00FA75C6" w:rsidP="00A36789">
      <w:pPr>
        <w:spacing w:before="120" w:after="120" w:line="480" w:lineRule="auto"/>
        <w:rPr>
          <w:b/>
        </w:rPr>
      </w:pPr>
    </w:p>
    <w:p w14:paraId="1F33E328" w14:textId="743A21D9" w:rsidR="00BA71D4" w:rsidRPr="00B023C8" w:rsidRDefault="00BA71D4" w:rsidP="00A36789">
      <w:pPr>
        <w:spacing w:before="120" w:after="120" w:line="480" w:lineRule="auto"/>
        <w:rPr>
          <w:b/>
        </w:rPr>
      </w:pPr>
      <w:r w:rsidRPr="00B023C8">
        <w:rPr>
          <w:b/>
        </w:rPr>
        <w:t>Authors:</w:t>
      </w:r>
    </w:p>
    <w:p w14:paraId="41DCB175" w14:textId="2C5806C5" w:rsidR="00BA71D4" w:rsidRPr="00B023C8" w:rsidRDefault="00AF70F3" w:rsidP="00A36789">
      <w:pPr>
        <w:spacing w:before="120" w:after="120" w:line="480" w:lineRule="auto"/>
      </w:pPr>
      <w:proofErr w:type="spellStart"/>
      <w:r w:rsidRPr="00B023C8">
        <w:t>Guilherme</w:t>
      </w:r>
      <w:proofErr w:type="spellEnd"/>
      <w:r w:rsidRPr="00B023C8">
        <w:t xml:space="preserve"> Pessoa-</w:t>
      </w:r>
      <w:proofErr w:type="spellStart"/>
      <w:r w:rsidRPr="00B023C8">
        <w:t>Amorim</w:t>
      </w:r>
      <w:r w:rsidR="00347F0D">
        <w:rPr>
          <w:vertAlign w:val="superscript"/>
        </w:rPr>
        <w:t>ab</w:t>
      </w:r>
      <w:proofErr w:type="spellEnd"/>
      <w:r w:rsidR="00347F0D" w:rsidRPr="00B023C8">
        <w:rPr>
          <w:color w:val="2A2A2A"/>
          <w:sz w:val="23"/>
          <w:szCs w:val="23"/>
          <w:shd w:val="clear" w:color="auto" w:fill="FFFFFF"/>
        </w:rPr>
        <w:t>†*</w:t>
      </w:r>
      <w:r w:rsidRPr="00B023C8">
        <w:t xml:space="preserve">, Raphael </w:t>
      </w:r>
      <w:proofErr w:type="spellStart"/>
      <w:r w:rsidRPr="00B023C8">
        <w:t>Goldacre</w:t>
      </w:r>
      <w:r w:rsidR="00347F0D" w:rsidRPr="00347F0D">
        <w:rPr>
          <w:vertAlign w:val="superscript"/>
        </w:rPr>
        <w:t>c</w:t>
      </w:r>
      <w:proofErr w:type="spellEnd"/>
      <w:r w:rsidR="00347F0D" w:rsidRPr="00B023C8">
        <w:rPr>
          <w:color w:val="2A2A2A"/>
          <w:sz w:val="23"/>
          <w:szCs w:val="23"/>
          <w:shd w:val="clear" w:color="auto" w:fill="FFFFFF"/>
        </w:rPr>
        <w:t>†</w:t>
      </w:r>
      <w:r w:rsidRPr="00B023C8">
        <w:t xml:space="preserve">, Charles </w:t>
      </w:r>
      <w:proofErr w:type="spellStart"/>
      <w:r w:rsidRPr="00B023C8">
        <w:t>Crichton</w:t>
      </w:r>
      <w:r w:rsidR="00347F0D">
        <w:rPr>
          <w:vertAlign w:val="superscript"/>
        </w:rPr>
        <w:t>c</w:t>
      </w:r>
      <w:proofErr w:type="spellEnd"/>
      <w:r w:rsidR="00347F0D" w:rsidRPr="00B023C8">
        <w:rPr>
          <w:color w:val="2A2A2A"/>
          <w:sz w:val="23"/>
          <w:szCs w:val="23"/>
          <w:shd w:val="clear" w:color="auto" w:fill="FFFFFF"/>
        </w:rPr>
        <w:t>†</w:t>
      </w:r>
      <w:r w:rsidRPr="00B023C8">
        <w:t xml:space="preserve">, Will </w:t>
      </w:r>
      <w:proofErr w:type="spellStart"/>
      <w:r w:rsidRPr="00B023C8">
        <w:t>Stevens</w:t>
      </w:r>
      <w:r w:rsidR="00347F0D" w:rsidRPr="00347F0D">
        <w:rPr>
          <w:vertAlign w:val="superscript"/>
        </w:rPr>
        <w:t>ab</w:t>
      </w:r>
      <w:proofErr w:type="spellEnd"/>
      <w:r w:rsidRPr="00B023C8">
        <w:t xml:space="preserve">, </w:t>
      </w:r>
      <w:r w:rsidR="00DE5818" w:rsidRPr="00B023C8">
        <w:t xml:space="preserve">Michelle </w:t>
      </w:r>
      <w:proofErr w:type="spellStart"/>
      <w:r w:rsidR="00DE5818" w:rsidRPr="00B023C8">
        <w:t>Nunn</w:t>
      </w:r>
      <w:r w:rsidR="00347F0D" w:rsidRPr="00347F0D">
        <w:rPr>
          <w:vertAlign w:val="superscript"/>
        </w:rPr>
        <w:t>ab</w:t>
      </w:r>
      <w:proofErr w:type="spellEnd"/>
      <w:r w:rsidR="00DE5818">
        <w:t>,</w:t>
      </w:r>
      <w:r w:rsidR="00DE5818" w:rsidRPr="00B023C8">
        <w:t xml:space="preserve"> </w:t>
      </w:r>
      <w:r w:rsidR="00A12B6D" w:rsidRPr="00B023C8">
        <w:t xml:space="preserve">Andy </w:t>
      </w:r>
      <w:proofErr w:type="spellStart"/>
      <w:r w:rsidR="00A12B6D" w:rsidRPr="00B023C8">
        <w:t>King</w:t>
      </w:r>
      <w:r w:rsidR="00347F0D">
        <w:rPr>
          <w:vertAlign w:val="superscript"/>
        </w:rPr>
        <w:t>e</w:t>
      </w:r>
      <w:proofErr w:type="spellEnd"/>
      <w:r w:rsidR="00A12B6D" w:rsidRPr="00B023C8">
        <w:t xml:space="preserve">, Dave </w:t>
      </w:r>
      <w:proofErr w:type="spellStart"/>
      <w:r w:rsidR="00A12B6D" w:rsidRPr="00B023C8">
        <w:t>Murray</w:t>
      </w:r>
      <w:r w:rsidR="00347F0D">
        <w:rPr>
          <w:vertAlign w:val="superscript"/>
        </w:rPr>
        <w:t>e</w:t>
      </w:r>
      <w:proofErr w:type="spellEnd"/>
      <w:r w:rsidR="00A12B6D" w:rsidRPr="00B023C8">
        <w:t>, Richard</w:t>
      </w:r>
      <w:r w:rsidR="00BC67BB" w:rsidRPr="00B023C8">
        <w:t xml:space="preserve"> </w:t>
      </w:r>
      <w:proofErr w:type="spellStart"/>
      <w:r w:rsidR="00347F0D">
        <w:t>Welsh</w:t>
      </w:r>
      <w:r w:rsidR="00347F0D">
        <w:rPr>
          <w:vertAlign w:val="superscript"/>
        </w:rPr>
        <w:t>e</w:t>
      </w:r>
      <w:proofErr w:type="spellEnd"/>
      <w:r w:rsidRPr="00B023C8">
        <w:t>,</w:t>
      </w:r>
      <w:r w:rsidR="00DE5818">
        <w:t xml:space="preserve"> Heather </w:t>
      </w:r>
      <w:proofErr w:type="spellStart"/>
      <w:r w:rsidR="00DE5818">
        <w:t>Pinches</w:t>
      </w:r>
      <w:r w:rsidR="00347F0D">
        <w:rPr>
          <w:vertAlign w:val="superscript"/>
        </w:rPr>
        <w:t>f</w:t>
      </w:r>
      <w:proofErr w:type="spellEnd"/>
      <w:r w:rsidR="00DE5818">
        <w:t xml:space="preserve">, Andrew </w:t>
      </w:r>
      <w:proofErr w:type="spellStart"/>
      <w:r w:rsidR="00DE5818">
        <w:t>Rees</w:t>
      </w:r>
      <w:r w:rsidR="00347F0D">
        <w:rPr>
          <w:vertAlign w:val="superscript"/>
        </w:rPr>
        <w:t>f</w:t>
      </w:r>
      <w:proofErr w:type="spellEnd"/>
      <w:r w:rsidR="00DE5818">
        <w:t>,</w:t>
      </w:r>
      <w:r w:rsidRPr="00B023C8">
        <w:t xml:space="preserve"> </w:t>
      </w:r>
      <w:r w:rsidR="00C85E8A" w:rsidRPr="00B023C8">
        <w:t xml:space="preserve">Eva </w:t>
      </w:r>
      <w:r w:rsidR="00A746E3">
        <w:t xml:space="preserve">JA </w:t>
      </w:r>
      <w:proofErr w:type="spellStart"/>
      <w:r w:rsidR="00C85E8A" w:rsidRPr="00B023C8">
        <w:t>Morris</w:t>
      </w:r>
      <w:r w:rsidR="00347F0D" w:rsidRPr="00347F0D">
        <w:rPr>
          <w:vertAlign w:val="superscript"/>
        </w:rPr>
        <w:t>c</w:t>
      </w:r>
      <w:r w:rsidR="005A2C46">
        <w:rPr>
          <w:vertAlign w:val="superscript"/>
        </w:rPr>
        <w:t>d</w:t>
      </w:r>
      <w:proofErr w:type="spellEnd"/>
      <w:r w:rsidR="00C85E8A" w:rsidRPr="00B023C8">
        <w:t xml:space="preserve">, Martin </w:t>
      </w:r>
      <w:proofErr w:type="spellStart"/>
      <w:r w:rsidR="00C85E8A" w:rsidRPr="00B023C8">
        <w:t>Landray</w:t>
      </w:r>
      <w:r w:rsidR="00347F0D" w:rsidRPr="00347F0D">
        <w:rPr>
          <w:vertAlign w:val="superscript"/>
        </w:rPr>
        <w:t>ab</w:t>
      </w:r>
      <w:r w:rsidR="000B0D1F">
        <w:rPr>
          <w:vertAlign w:val="superscript"/>
        </w:rPr>
        <w:t>c</w:t>
      </w:r>
      <w:r w:rsidR="00347F0D">
        <w:rPr>
          <w:vertAlign w:val="superscript"/>
        </w:rPr>
        <w:t>d</w:t>
      </w:r>
      <w:proofErr w:type="spellEnd"/>
      <w:r w:rsidR="00C85E8A" w:rsidRPr="00B023C8">
        <w:t xml:space="preserve">, </w:t>
      </w:r>
      <w:r w:rsidR="0010370B" w:rsidRPr="00B023C8">
        <w:t xml:space="preserve">Richard </w:t>
      </w:r>
      <w:proofErr w:type="spellStart"/>
      <w:r w:rsidR="0010370B" w:rsidRPr="00B023C8">
        <w:t>Haynes</w:t>
      </w:r>
      <w:r w:rsidR="00347F0D" w:rsidRPr="00347F0D">
        <w:rPr>
          <w:vertAlign w:val="superscript"/>
        </w:rPr>
        <w:t>ab</w:t>
      </w:r>
      <w:proofErr w:type="spellEnd"/>
      <w:r w:rsidR="0010370B" w:rsidRPr="00B023C8">
        <w:t xml:space="preserve">, </w:t>
      </w:r>
      <w:r w:rsidR="004B6837" w:rsidRPr="00B023C8">
        <w:t xml:space="preserve">Peter </w:t>
      </w:r>
      <w:proofErr w:type="spellStart"/>
      <w:r w:rsidR="004B6837" w:rsidRPr="00B023C8">
        <w:t>Horby</w:t>
      </w:r>
      <w:r w:rsidR="00C543B8">
        <w:rPr>
          <w:vertAlign w:val="superscript"/>
        </w:rPr>
        <w:t>gh</w:t>
      </w:r>
      <w:r w:rsidR="000B0D1F">
        <w:rPr>
          <w:vertAlign w:val="superscript"/>
        </w:rPr>
        <w:t>ij</w:t>
      </w:r>
      <w:proofErr w:type="spellEnd"/>
      <w:r w:rsidR="004B6837" w:rsidRPr="00B023C8">
        <w:t xml:space="preserve">, </w:t>
      </w:r>
      <w:r w:rsidR="0010370B" w:rsidRPr="00B023C8">
        <w:t xml:space="preserve">Karl </w:t>
      </w:r>
      <w:proofErr w:type="spellStart"/>
      <w:r w:rsidR="0010370B" w:rsidRPr="00B023C8">
        <w:t>Wallendszus</w:t>
      </w:r>
      <w:r w:rsidR="00347F0D" w:rsidRPr="00347F0D">
        <w:rPr>
          <w:vertAlign w:val="superscript"/>
        </w:rPr>
        <w:t>ab</w:t>
      </w:r>
      <w:proofErr w:type="spellEnd"/>
      <w:r w:rsidR="0010370B" w:rsidRPr="00B023C8">
        <w:t xml:space="preserve">, </w:t>
      </w:r>
      <w:r w:rsidR="00F51355">
        <w:t xml:space="preserve">Leon </w:t>
      </w:r>
      <w:proofErr w:type="spellStart"/>
      <w:r w:rsidR="00F51355">
        <w:t>Peto</w:t>
      </w:r>
      <w:r w:rsidR="00347F0D" w:rsidRPr="00347F0D">
        <w:rPr>
          <w:vertAlign w:val="superscript"/>
        </w:rPr>
        <w:t>ab</w:t>
      </w:r>
      <w:r w:rsidR="00D40CCC">
        <w:rPr>
          <w:vertAlign w:val="superscript"/>
        </w:rPr>
        <w:t>j</w:t>
      </w:r>
      <w:proofErr w:type="spellEnd"/>
      <w:r w:rsidR="00F51355">
        <w:t xml:space="preserve">, </w:t>
      </w:r>
      <w:r w:rsidR="00C85E8A" w:rsidRPr="00B023C8">
        <w:t xml:space="preserve">Mark </w:t>
      </w:r>
      <w:proofErr w:type="spellStart"/>
      <w:r w:rsidR="00C85E8A" w:rsidRPr="00B023C8">
        <w:t>Campbell</w:t>
      </w:r>
      <w:r w:rsidR="00347F0D" w:rsidRPr="00347F0D">
        <w:rPr>
          <w:vertAlign w:val="superscript"/>
        </w:rPr>
        <w:t>ab</w:t>
      </w:r>
      <w:r w:rsidR="00D40CCC">
        <w:rPr>
          <w:vertAlign w:val="superscript"/>
        </w:rPr>
        <w:t>j</w:t>
      </w:r>
      <w:proofErr w:type="spellEnd"/>
      <w:r w:rsidR="00BC67BB" w:rsidRPr="00B023C8">
        <w:t>‡</w:t>
      </w:r>
      <w:r w:rsidR="005C10AC">
        <w:t>,</w:t>
      </w:r>
      <w:r w:rsidR="00C85E8A" w:rsidRPr="00B023C8">
        <w:t xml:space="preserve"> Charlie </w:t>
      </w:r>
      <w:proofErr w:type="spellStart"/>
      <w:r w:rsidR="00C85E8A" w:rsidRPr="00B023C8">
        <w:t>Harper</w:t>
      </w:r>
      <w:r w:rsidR="00347F0D" w:rsidRPr="00347F0D">
        <w:rPr>
          <w:vertAlign w:val="superscript"/>
        </w:rPr>
        <w:t>ab</w:t>
      </w:r>
      <w:proofErr w:type="spellEnd"/>
      <w:r w:rsidR="00BC67BB" w:rsidRPr="00B023C8">
        <w:t>‡</w:t>
      </w:r>
      <w:r w:rsidR="005C10AC">
        <w:t>,</w:t>
      </w:r>
      <w:r w:rsidR="00C85E8A" w:rsidRPr="00B023C8">
        <w:t xml:space="preserve"> </w:t>
      </w:r>
      <w:r w:rsidRPr="00B023C8">
        <w:t xml:space="preserve">Marion </w:t>
      </w:r>
      <w:proofErr w:type="spellStart"/>
      <w:r w:rsidRPr="00B023C8">
        <w:t>Mafham</w:t>
      </w:r>
      <w:r w:rsidR="00347F0D" w:rsidRPr="00347F0D">
        <w:rPr>
          <w:vertAlign w:val="superscript"/>
        </w:rPr>
        <w:t>ab</w:t>
      </w:r>
      <w:proofErr w:type="spellEnd"/>
      <w:r w:rsidR="00BC67BB" w:rsidRPr="00B023C8">
        <w:t>‡</w:t>
      </w:r>
    </w:p>
    <w:p w14:paraId="61C691DE" w14:textId="7EDFB3E6" w:rsidR="00BC67BB" w:rsidRPr="00B023C8" w:rsidRDefault="00BC67BB" w:rsidP="00A36789">
      <w:pPr>
        <w:spacing w:before="120" w:after="120" w:line="480" w:lineRule="auto"/>
      </w:pPr>
      <w:r w:rsidRPr="00B023C8">
        <w:rPr>
          <w:color w:val="2A2A2A"/>
          <w:sz w:val="23"/>
          <w:szCs w:val="23"/>
          <w:shd w:val="clear" w:color="auto" w:fill="FFFFFF"/>
        </w:rPr>
        <w:t>†J</w:t>
      </w:r>
      <w:r w:rsidRPr="00B023C8">
        <w:t>oint first-authors</w:t>
      </w:r>
    </w:p>
    <w:p w14:paraId="4AD66CD2" w14:textId="7E098C38" w:rsidR="00BC67BB" w:rsidRPr="00B023C8" w:rsidRDefault="00BC67BB" w:rsidP="00A36789">
      <w:pPr>
        <w:spacing w:before="120" w:after="120" w:line="480" w:lineRule="auto"/>
      </w:pPr>
      <w:r w:rsidRPr="00B023C8">
        <w:t>‡Joint senior authors</w:t>
      </w:r>
    </w:p>
    <w:p w14:paraId="0494E9CA" w14:textId="77777777" w:rsidR="0000207B" w:rsidRPr="00B023C8" w:rsidRDefault="0000207B" w:rsidP="00A36789">
      <w:pPr>
        <w:spacing w:before="120" w:after="120" w:line="480" w:lineRule="auto"/>
        <w:rPr>
          <w:b/>
        </w:rPr>
      </w:pPr>
    </w:p>
    <w:p w14:paraId="296D4E1F" w14:textId="5C3BFE3A" w:rsidR="00BA71D4" w:rsidRPr="00B023C8" w:rsidRDefault="00BA71D4" w:rsidP="00A36789">
      <w:pPr>
        <w:spacing w:before="120" w:after="120" w:line="480" w:lineRule="auto"/>
        <w:rPr>
          <w:b/>
        </w:rPr>
      </w:pPr>
      <w:r w:rsidRPr="00B023C8">
        <w:rPr>
          <w:b/>
        </w:rPr>
        <w:t>Affiliations:</w:t>
      </w:r>
    </w:p>
    <w:p w14:paraId="6EC5C1BF" w14:textId="1E1D684F" w:rsidR="00AF70F3" w:rsidRPr="00B023C8" w:rsidRDefault="00AF70F3" w:rsidP="00A36789">
      <w:pPr>
        <w:pStyle w:val="ListParagraph"/>
        <w:numPr>
          <w:ilvl w:val="0"/>
          <w:numId w:val="30"/>
        </w:numPr>
        <w:spacing w:before="120" w:after="120" w:line="480" w:lineRule="auto"/>
        <w:ind w:left="142" w:hanging="142"/>
      </w:pPr>
      <w:r w:rsidRPr="00B023C8">
        <w:t>Clinical Trial Service Unit, Oxford Population Health, University of Oxford, Oxford, United Kingdom</w:t>
      </w:r>
    </w:p>
    <w:p w14:paraId="00BC1B62" w14:textId="795BA340" w:rsidR="00AF70F3" w:rsidRPr="00B023C8" w:rsidRDefault="00AF70F3" w:rsidP="00A36789">
      <w:pPr>
        <w:pStyle w:val="ListParagraph"/>
        <w:numPr>
          <w:ilvl w:val="0"/>
          <w:numId w:val="30"/>
        </w:numPr>
        <w:spacing w:before="120" w:after="120" w:line="480" w:lineRule="auto"/>
        <w:ind w:left="142" w:hanging="142"/>
      </w:pPr>
      <w:r w:rsidRPr="00B023C8">
        <w:lastRenderedPageBreak/>
        <w:t>Medical Research Council Population Health Research Unit, Oxford Population Health, University of Oxford, Oxford, United Kingdom</w:t>
      </w:r>
    </w:p>
    <w:p w14:paraId="12DACAA7" w14:textId="05B8D57C" w:rsidR="00347F0D" w:rsidRDefault="00403B6F" w:rsidP="00347F0D">
      <w:pPr>
        <w:pStyle w:val="ListParagraph"/>
        <w:numPr>
          <w:ilvl w:val="0"/>
          <w:numId w:val="30"/>
        </w:numPr>
        <w:spacing w:before="120" w:after="120" w:line="480" w:lineRule="auto"/>
        <w:ind w:left="142" w:hanging="142"/>
      </w:pPr>
      <w:r w:rsidRPr="00B023C8">
        <w:t xml:space="preserve">Big Data Institute, </w:t>
      </w:r>
      <w:r w:rsidR="00904FF4">
        <w:t xml:space="preserve">Oxford Population Health, </w:t>
      </w:r>
      <w:r w:rsidR="00AF70F3" w:rsidRPr="00B023C8">
        <w:t>University of Oxford, Oxford, United Kingdom</w:t>
      </w:r>
    </w:p>
    <w:p w14:paraId="7A53E8CD" w14:textId="082D5A97" w:rsidR="00347F0D" w:rsidRDefault="00347F0D" w:rsidP="00347F0D">
      <w:pPr>
        <w:pStyle w:val="ListParagraph"/>
        <w:numPr>
          <w:ilvl w:val="0"/>
          <w:numId w:val="30"/>
        </w:numPr>
        <w:spacing w:before="120" w:after="120" w:line="480" w:lineRule="auto"/>
        <w:ind w:left="142" w:hanging="142"/>
      </w:pPr>
      <w:r w:rsidRPr="00B023C8">
        <w:t xml:space="preserve">NIHR Oxford Biomedical Research Centre, </w:t>
      </w:r>
      <w:r>
        <w:t>Oxford University Hospitals NHS Foundation Trust</w:t>
      </w:r>
      <w:r w:rsidRPr="00B023C8">
        <w:t>, Oxford, United Kingdom</w:t>
      </w:r>
    </w:p>
    <w:p w14:paraId="36FDEBCA" w14:textId="10F7508B" w:rsidR="00347F0D" w:rsidRDefault="00347F0D" w:rsidP="00A36789">
      <w:pPr>
        <w:pStyle w:val="ListParagraph"/>
        <w:numPr>
          <w:ilvl w:val="0"/>
          <w:numId w:val="30"/>
        </w:numPr>
        <w:spacing w:before="120" w:after="120" w:line="480" w:lineRule="auto"/>
        <w:ind w:left="142" w:hanging="142"/>
      </w:pPr>
      <w:r>
        <w:t>National Perinatal Epidemiology Unit, Oxford Population Health, University of Oxford, Oxford, United Kingdom</w:t>
      </w:r>
    </w:p>
    <w:p w14:paraId="360CF514" w14:textId="77777777" w:rsidR="000B0D1F" w:rsidRDefault="00347F0D" w:rsidP="00A36789">
      <w:pPr>
        <w:pStyle w:val="ListParagraph"/>
        <w:numPr>
          <w:ilvl w:val="0"/>
          <w:numId w:val="30"/>
        </w:numPr>
        <w:spacing w:before="120" w:after="120" w:line="480" w:lineRule="auto"/>
        <w:ind w:left="142" w:hanging="142"/>
      </w:pPr>
      <w:r>
        <w:t xml:space="preserve">NHS </w:t>
      </w:r>
      <w:proofErr w:type="spellStart"/>
      <w:r>
        <w:t>DigiTrials</w:t>
      </w:r>
      <w:proofErr w:type="spellEnd"/>
      <w:r>
        <w:t>, Leeds, United Kingdom</w:t>
      </w:r>
    </w:p>
    <w:p w14:paraId="729A96B3" w14:textId="046BC90F" w:rsidR="00AF70F3" w:rsidRPr="00B023C8" w:rsidRDefault="00AF70F3" w:rsidP="00A36789">
      <w:pPr>
        <w:pStyle w:val="ListParagraph"/>
        <w:numPr>
          <w:ilvl w:val="0"/>
          <w:numId w:val="30"/>
        </w:numPr>
        <w:spacing w:before="120" w:after="120" w:line="480" w:lineRule="auto"/>
        <w:ind w:left="142" w:hanging="142"/>
      </w:pPr>
      <w:commentRangeStart w:id="0"/>
      <w:r w:rsidRPr="00B023C8">
        <w:t>Centre for Tropical Medicine and Global Health, Nuffield Department of Medicine, University of Oxford, Oxford, United Kingdom</w:t>
      </w:r>
    </w:p>
    <w:p w14:paraId="5EB6561B" w14:textId="41C6B563" w:rsidR="00AF70F3" w:rsidRPr="00B023C8" w:rsidRDefault="00AF70F3">
      <w:pPr>
        <w:pStyle w:val="ListParagraph"/>
        <w:numPr>
          <w:ilvl w:val="0"/>
          <w:numId w:val="30"/>
        </w:numPr>
        <w:spacing w:before="120" w:after="120" w:line="480" w:lineRule="auto"/>
        <w:ind w:left="142" w:hanging="142"/>
      </w:pPr>
      <w:r w:rsidRPr="00B023C8">
        <w:t>International Severe Acute Respiratory and emerging Infections Consortium (ISARIC), University of</w:t>
      </w:r>
      <w:r w:rsidR="00F51355">
        <w:t xml:space="preserve"> </w:t>
      </w:r>
      <w:r w:rsidRPr="00B023C8">
        <w:t>Oxford, Oxford, United Kingdom</w:t>
      </w:r>
    </w:p>
    <w:p w14:paraId="233B23DE" w14:textId="2E6FA025" w:rsidR="00AF70F3" w:rsidRDefault="00AF70F3" w:rsidP="00A36789">
      <w:pPr>
        <w:pStyle w:val="ListParagraph"/>
        <w:numPr>
          <w:ilvl w:val="0"/>
          <w:numId w:val="30"/>
        </w:numPr>
        <w:spacing w:before="120" w:after="120" w:line="480" w:lineRule="auto"/>
        <w:ind w:left="142" w:hanging="142"/>
      </w:pPr>
      <w:r w:rsidRPr="00B023C8">
        <w:t>Pandemic Sciences Centre, University of Oxford, Oxford, United Kingdom</w:t>
      </w:r>
    </w:p>
    <w:p w14:paraId="0B5F6A16" w14:textId="1AD54A8C" w:rsidR="005C10AC" w:rsidRDefault="005C10AC" w:rsidP="000E4EEF">
      <w:pPr>
        <w:pStyle w:val="ListParagraph"/>
        <w:numPr>
          <w:ilvl w:val="0"/>
          <w:numId w:val="30"/>
        </w:numPr>
        <w:spacing w:before="120" w:after="120" w:line="480" w:lineRule="auto"/>
        <w:ind w:left="142" w:hanging="142"/>
      </w:pPr>
      <w:r w:rsidRPr="005C10AC">
        <w:t>Department of Infectious Diseases and Microbiology, Oxford University Hospitals NHS Foundation Trust</w:t>
      </w:r>
      <w:r>
        <w:t>, Oxford, United Kingdom</w:t>
      </w:r>
      <w:commentRangeEnd w:id="0"/>
      <w:r w:rsidR="000A6428">
        <w:rPr>
          <w:rStyle w:val="CommentReference"/>
        </w:rPr>
        <w:commentReference w:id="0"/>
      </w:r>
    </w:p>
    <w:p w14:paraId="68C1D571" w14:textId="77777777" w:rsidR="00347F0D" w:rsidRPr="00B023C8" w:rsidRDefault="00347F0D" w:rsidP="00347F0D">
      <w:pPr>
        <w:pStyle w:val="ListParagraph"/>
        <w:spacing w:before="120" w:after="120" w:line="480" w:lineRule="auto"/>
        <w:ind w:left="142"/>
      </w:pPr>
    </w:p>
    <w:p w14:paraId="5E8C26F8" w14:textId="64A3A2F3" w:rsidR="0042664E" w:rsidRPr="00B023C8" w:rsidRDefault="0042664E" w:rsidP="00A36789">
      <w:pPr>
        <w:spacing w:before="120" w:after="120" w:line="480" w:lineRule="auto"/>
        <w:rPr>
          <w:b/>
        </w:rPr>
      </w:pPr>
    </w:p>
    <w:p w14:paraId="6DC7A35C" w14:textId="1C3ABA04" w:rsidR="0000207B" w:rsidRPr="009C23F3" w:rsidRDefault="0053605E" w:rsidP="00F47CE9">
      <w:pPr>
        <w:spacing w:before="120" w:after="120" w:line="480" w:lineRule="auto"/>
        <w:rPr>
          <w:b/>
          <w:lang w:val="pt-PT"/>
        </w:rPr>
      </w:pPr>
      <w:r w:rsidRPr="009C23F3">
        <w:rPr>
          <w:b/>
          <w:lang w:val="pt-PT"/>
        </w:rPr>
        <w:t>*</w:t>
      </w:r>
      <w:r w:rsidR="0000207B" w:rsidRPr="009C23F3">
        <w:rPr>
          <w:b/>
          <w:lang w:val="pt-PT"/>
        </w:rPr>
        <w:t>Corresponding author:</w:t>
      </w:r>
    </w:p>
    <w:p w14:paraId="74AF2DD9" w14:textId="7FF1C3BA" w:rsidR="0000207B" w:rsidRPr="00B023C8" w:rsidRDefault="00A12B6D" w:rsidP="00A36789">
      <w:pPr>
        <w:spacing w:before="120" w:after="12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10" w:history="1">
        <w:r w:rsidRPr="00B023C8">
          <w:rPr>
            <w:rStyle w:val="Hyperlink"/>
          </w:rPr>
          <w:t>guilherme.pessoa-amorim@ndph.ox.ac.uk</w:t>
        </w:r>
      </w:hyperlink>
      <w:r w:rsidR="00F47CE9" w:rsidRPr="00B023C8">
        <w:t xml:space="preserve"> </w:t>
      </w:r>
    </w:p>
    <w:p w14:paraId="1A5E20C9" w14:textId="77777777" w:rsidR="0000207B" w:rsidRPr="00B023C8" w:rsidRDefault="0000207B" w:rsidP="00A36789">
      <w:pPr>
        <w:spacing w:before="120" w:after="120" w:line="480" w:lineRule="auto"/>
        <w:rPr>
          <w:b/>
        </w:rPr>
      </w:pPr>
    </w:p>
    <w:p w14:paraId="550C98D2" w14:textId="2DCBDFBD" w:rsidR="00AF70F3" w:rsidRPr="00B023C8" w:rsidRDefault="0042664E" w:rsidP="002D18C7">
      <w:pPr>
        <w:spacing w:before="120" w:after="120" w:line="480" w:lineRule="auto"/>
        <w:rPr>
          <w:b/>
        </w:rPr>
      </w:pPr>
      <w:commentRangeStart w:id="1"/>
      <w:r w:rsidRPr="00B023C8">
        <w:rPr>
          <w:b/>
        </w:rPr>
        <w:lastRenderedPageBreak/>
        <w:t>Word count:</w:t>
      </w:r>
      <w:r w:rsidR="00E44850" w:rsidRPr="00B023C8">
        <w:rPr>
          <w:b/>
        </w:rPr>
        <w:t xml:space="preserve"> </w:t>
      </w:r>
      <w:del w:id="2" w:author="Guilherme Pessoa-Amorim" w:date="2023-11-23T17:16:00Z">
        <w:r w:rsidR="00B43580" w:rsidDel="000061D2">
          <w:rPr>
            <w:b/>
          </w:rPr>
          <w:delText>2882</w:delText>
        </w:r>
      </w:del>
      <w:ins w:id="3" w:author="Guilherme Pessoa-Amorim" w:date="2023-11-23T17:25:00Z">
        <w:r w:rsidR="00A11653">
          <w:rPr>
            <w:b/>
          </w:rPr>
          <w:t>2844</w:t>
        </w:r>
      </w:ins>
      <w:ins w:id="4" w:author="Guilherme Pessoa-Amorim" w:date="2023-11-23T17:16:00Z">
        <w:r w:rsidR="000061D2">
          <w:rPr>
            <w:b/>
          </w:rPr>
          <w:t xml:space="preserve"> (excluding abstract, key messages, and declarations)</w:t>
        </w:r>
      </w:ins>
      <w:commentRangeEnd w:id="1"/>
      <w:ins w:id="5" w:author="Guilherme Pessoa-Amorim" w:date="2023-11-23T17:25:00Z">
        <w:r w:rsidR="00A11653">
          <w:rPr>
            <w:rStyle w:val="CommentReference"/>
          </w:rPr>
          <w:commentReference w:id="1"/>
        </w:r>
      </w:ins>
    </w:p>
    <w:p w14:paraId="5A361C9F" w14:textId="3A91B794" w:rsidR="00AF70F3" w:rsidRPr="00B023C8" w:rsidRDefault="00AF70F3" w:rsidP="00A36789">
      <w:pPr>
        <w:spacing w:before="120" w:after="120" w:line="480" w:lineRule="auto"/>
      </w:pPr>
    </w:p>
    <w:p w14:paraId="5633BB17" w14:textId="359BE425" w:rsidR="0038417B" w:rsidRPr="00B023C8" w:rsidRDefault="005522F2" w:rsidP="00A36789">
      <w:pPr>
        <w:pStyle w:val="Heading1"/>
        <w:spacing w:line="480" w:lineRule="auto"/>
      </w:pPr>
      <w:commentRangeStart w:id="6"/>
      <w:r w:rsidRPr="00B023C8">
        <w:t>A</w:t>
      </w:r>
      <w:r w:rsidR="006037EB" w:rsidRPr="00B023C8">
        <w:t>bstract</w:t>
      </w:r>
      <w:commentRangeEnd w:id="6"/>
      <w:r w:rsidR="00EA7E9B">
        <w:rPr>
          <w:rStyle w:val="CommentReference"/>
          <w:rFonts w:eastAsiaTheme="minorHAnsi" w:cstheme="minorBidi"/>
        </w:rPr>
        <w:commentReference w:id="6"/>
      </w:r>
    </w:p>
    <w:p w14:paraId="4BEDD63B" w14:textId="77777777" w:rsidR="00B74B6C" w:rsidRPr="00B023C8" w:rsidRDefault="00B74B6C" w:rsidP="00B74B6C">
      <w:pPr>
        <w:spacing w:before="120" w:after="120" w:line="480" w:lineRule="auto"/>
        <w:rPr>
          <w:b/>
        </w:rPr>
      </w:pPr>
      <w:r w:rsidRPr="00B023C8">
        <w:rPr>
          <w:b/>
        </w:rPr>
        <w:t>Background:</w:t>
      </w:r>
    </w:p>
    <w:p w14:paraId="1DC2F9AD" w14:textId="5CA5777D" w:rsidR="000B0D1F" w:rsidRDefault="000B0D1F" w:rsidP="00BD05D6">
      <w:pPr>
        <w:spacing w:before="120" w:after="120" w:line="480" w:lineRule="auto"/>
        <w:jc w:val="both"/>
      </w:pPr>
      <w:r w:rsidRPr="000B0D1F">
        <w:t xml:space="preserve">Randomised trials are </w:t>
      </w:r>
      <w:r w:rsidR="002D0756">
        <w:t xml:space="preserve">essential </w:t>
      </w:r>
      <w:proofErr w:type="gramStart"/>
      <w:r w:rsidR="002D0756">
        <w:t>to reliably assess</w:t>
      </w:r>
      <w:proofErr w:type="gramEnd"/>
      <w:r w:rsidR="002D0756">
        <w:t xml:space="preserve"> </w:t>
      </w:r>
      <w:del w:id="7" w:author="Guilherme Pessoa-Amorim" w:date="2023-11-14T13:23:00Z">
        <w:r w:rsidR="002D0756" w:rsidDel="00312935">
          <w:delText xml:space="preserve">the </w:delText>
        </w:r>
      </w:del>
      <w:del w:id="8" w:author="Guilherme Pessoa-Amorim" w:date="2023-11-14T13:27:00Z">
        <w:r w:rsidR="002D0756" w:rsidDel="00312935">
          <w:delText xml:space="preserve">effects of </w:delText>
        </w:r>
      </w:del>
      <w:ins w:id="9" w:author="Guilherme Pessoa-Amorim" w:date="2023-11-14T13:23:00Z">
        <w:r w:rsidR="00312935">
          <w:t xml:space="preserve">medical </w:t>
        </w:r>
      </w:ins>
      <w:r w:rsidR="002D0756">
        <w:t>interventions</w:t>
      </w:r>
      <w:del w:id="10" w:author="Guilherme Pessoa-Amorim" w:date="2023-11-14T13:23:00Z">
        <w:r w:rsidR="002D0756" w:rsidDel="00312935">
          <w:delText xml:space="preserve"> to improve health</w:delText>
        </w:r>
      </w:del>
      <w:r w:rsidR="00BD05D6">
        <w:t>.</w:t>
      </w:r>
      <w:r w:rsidR="002D0756">
        <w:t xml:space="preserve"> </w:t>
      </w:r>
      <w:r w:rsidR="00BD05D6">
        <w:t xml:space="preserve">Nevertheless, </w:t>
      </w:r>
      <w:r w:rsidR="002D0756">
        <w:t xml:space="preserve">interpretation of </w:t>
      </w:r>
      <w:del w:id="11" w:author="Guilherme Pessoa-Amorim" w:date="2023-11-14T13:23:00Z">
        <w:r w:rsidR="002D0756" w:rsidDel="00312935">
          <w:delText>the results</w:delText>
        </w:r>
        <w:r w:rsidR="002D0756" w:rsidRPr="002D0756" w:rsidDel="00312935">
          <w:delText xml:space="preserve"> </w:delText>
        </w:r>
        <w:r w:rsidR="002D0756" w:rsidDel="00312935">
          <w:delText>of such</w:delText>
        </w:r>
      </w:del>
      <w:ins w:id="12" w:author="Guilherme Pessoa-Amorim" w:date="2023-11-14T13:23:00Z">
        <w:r w:rsidR="00312935">
          <w:t>such</w:t>
        </w:r>
      </w:ins>
      <w:r w:rsidR="002D0756">
        <w:t xml:space="preserve"> studies, particularly when considering absolute effects, </w:t>
      </w:r>
      <w:proofErr w:type="gramStart"/>
      <w:r w:rsidR="002D0756">
        <w:t>is enhanced</w:t>
      </w:r>
      <w:proofErr w:type="gramEnd"/>
      <w:r w:rsidR="002D0756">
        <w:t xml:space="preserve"> by understanding </w:t>
      </w:r>
      <w:del w:id="13" w:author="Guilherme Pessoa-Amorim" w:date="2023-11-14T13:27:00Z">
        <w:r w:rsidR="002D0756" w:rsidDel="00312935">
          <w:delText>the ways in which the</w:delText>
        </w:r>
      </w:del>
      <w:ins w:id="14" w:author="Guilherme Pessoa-Amorim" w:date="2023-11-14T13:27:00Z">
        <w:r w:rsidR="00312935">
          <w:t>how the</w:t>
        </w:r>
      </w:ins>
      <w:r w:rsidR="002D0756">
        <w:t xml:space="preserve"> trial population may differ from</w:t>
      </w:r>
      <w:r w:rsidRPr="000B0D1F">
        <w:t xml:space="preserve"> the populations </w:t>
      </w:r>
      <w:del w:id="15" w:author="Guilherme Pessoa-Amorim" w:date="2023-11-14T13:27:00Z">
        <w:r w:rsidRPr="000B0D1F" w:rsidDel="00312935">
          <w:delText xml:space="preserve">whose care </w:delText>
        </w:r>
      </w:del>
      <w:r w:rsidR="002D0756">
        <w:t>it</w:t>
      </w:r>
      <w:r w:rsidR="002D0756" w:rsidRPr="000B0D1F">
        <w:t xml:space="preserve"> </w:t>
      </w:r>
      <w:r w:rsidRPr="000B0D1F">
        <w:t>aim</w:t>
      </w:r>
      <w:r w:rsidR="002D0756">
        <w:t>s</w:t>
      </w:r>
      <w:r w:rsidRPr="000B0D1F">
        <w:t xml:space="preserve"> to </w:t>
      </w:r>
      <w:del w:id="16" w:author="Guilherme Pessoa-Amorim" w:date="2023-11-14T13:27:00Z">
        <w:r w:rsidRPr="000B0D1F" w:rsidDel="00312935">
          <w:delText>inform</w:delText>
        </w:r>
      </w:del>
      <w:ins w:id="17" w:author="Guilherme Pessoa-Amorim" w:date="2023-11-14T13:27:00Z">
        <w:r w:rsidR="00312935">
          <w:t>represent</w:t>
        </w:r>
      </w:ins>
      <w:r w:rsidRPr="000B0D1F">
        <w:t>.</w:t>
      </w:r>
      <w:r w:rsidR="00B12140" w:rsidRPr="000B0D1F" w:rsidDel="00B12140">
        <w:t xml:space="preserve"> </w:t>
      </w:r>
    </w:p>
    <w:p w14:paraId="07365669" w14:textId="3D3E655A" w:rsidR="00B74B6C" w:rsidRPr="00B023C8" w:rsidRDefault="00B74B6C" w:rsidP="00B74B6C">
      <w:pPr>
        <w:spacing w:before="120" w:after="120" w:line="480" w:lineRule="auto"/>
        <w:rPr>
          <w:b/>
        </w:rPr>
      </w:pPr>
      <w:r w:rsidRPr="00B023C8">
        <w:rPr>
          <w:b/>
        </w:rPr>
        <w:t>Methods:</w:t>
      </w:r>
    </w:p>
    <w:p w14:paraId="4A9DA813" w14:textId="74FF849B" w:rsidR="00B74B6C" w:rsidRPr="00B023C8" w:rsidRDefault="00B74B6C" w:rsidP="00B74B6C">
      <w:pPr>
        <w:spacing w:before="120" w:after="120" w:line="480" w:lineRule="auto"/>
        <w:jc w:val="both"/>
      </w:pPr>
      <w:r w:rsidRPr="00B023C8">
        <w:t xml:space="preserve">We compared baseline characteristics and mortality of RECOVERY participants recruited in England (n= 38,510) with a reference population hospitalised with COVID-19 in England (n = </w:t>
      </w:r>
      <w:r w:rsidR="0016745B" w:rsidRPr="00B023C8">
        <w:t>346,271</w:t>
      </w:r>
      <w:r w:rsidRPr="00B023C8">
        <w:t xml:space="preserve">) </w:t>
      </w:r>
      <w:r w:rsidR="00582880">
        <w:t>from</w:t>
      </w:r>
      <w:r w:rsidRPr="00B023C8">
        <w:t xml:space="preserve"> March 2020 </w:t>
      </w:r>
      <w:r w:rsidR="00582880">
        <w:t>-</w:t>
      </w:r>
      <w:r w:rsidRPr="00B023C8">
        <w:t xml:space="preserve"> November 2021. We used 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B74B6C">
      <w:pPr>
        <w:spacing w:before="120" w:after="120" w:line="480" w:lineRule="auto"/>
        <w:rPr>
          <w:b/>
        </w:rPr>
      </w:pPr>
      <w:r w:rsidRPr="00B023C8">
        <w:rPr>
          <w:b/>
        </w:rPr>
        <w:t>Results:</w:t>
      </w:r>
    </w:p>
    <w:p w14:paraId="1916A5CF" w14:textId="0B49DF00" w:rsidR="00B74B6C" w:rsidRPr="00B023C8" w:rsidRDefault="00B74B6C" w:rsidP="00B74B6C">
      <w:pPr>
        <w:spacing w:before="120" w:after="120" w:line="480" w:lineRule="auto"/>
        <w:jc w:val="both"/>
      </w:pPr>
      <w:del w:id="18" w:author="Guilherme Pessoa-Amorim" w:date="2023-11-23T16:52:00Z">
        <w:r w:rsidRPr="00B023C8" w:rsidDel="00EA7E9B">
          <w:delText>For every 1</w:delText>
        </w:r>
        <w:r w:rsidR="000D51F8" w:rsidDel="00EA7E9B">
          <w:delText>00</w:delText>
        </w:r>
        <w:r w:rsidRPr="00B023C8" w:rsidDel="00EA7E9B">
          <w:delText xml:space="preserve"> patients </w:delText>
        </w:r>
        <w:r w:rsidR="002305CD" w:rsidRPr="00B023C8" w:rsidDel="00EA7E9B">
          <w:delText>in the reference population</w:delText>
        </w:r>
        <w:r w:rsidRPr="00B023C8" w:rsidDel="00EA7E9B">
          <w:delText xml:space="preserve">, </w:delText>
        </w:r>
        <w:r w:rsidR="002305CD" w:rsidRPr="00B023C8" w:rsidDel="00EA7E9B">
          <w:delText>1</w:delText>
        </w:r>
        <w:r w:rsidR="000D51F8" w:rsidDel="00EA7E9B">
          <w:delText>1</w:delText>
        </w:r>
        <w:r w:rsidRPr="00B023C8" w:rsidDel="00EA7E9B">
          <w:delText xml:space="preserve"> participant</w:delText>
        </w:r>
        <w:r w:rsidR="000D51F8" w:rsidDel="00EA7E9B">
          <w:delText>s</w:delText>
        </w:r>
        <w:r w:rsidRPr="00B023C8" w:rsidDel="00EA7E9B">
          <w:delText xml:space="preserve"> </w:delText>
        </w:r>
        <w:r w:rsidR="000D51F8" w:rsidDel="00EA7E9B">
          <w:delText>were</w:delText>
        </w:r>
        <w:r w:rsidR="000D51F8" w:rsidRPr="00B023C8" w:rsidDel="00EA7E9B">
          <w:delText xml:space="preserve"> </w:delText>
        </w:r>
        <w:r w:rsidRPr="00B023C8" w:rsidDel="00EA7E9B">
          <w:delText xml:space="preserve">recruited into RECOVERY. </w:delText>
        </w:r>
      </w:del>
      <w:r w:rsidRPr="00B023C8">
        <w:t xml:space="preserve">Demographics of RECOVERY participants were broadly similar to the reference population, but RECOVERY participants were </w:t>
      </w:r>
      <w:del w:id="19" w:author="Guilherme Pessoa-Amorim" w:date="2023-11-14T13:26:00Z">
        <w:r w:rsidRPr="00B023C8" w:rsidDel="00312935">
          <w:delText xml:space="preserve">slightly </w:delText>
        </w:r>
      </w:del>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ins w:id="20" w:author="Guilherme Pessoa-Amorim" w:date="2023-11-14T13:26:00Z">
        <w:r w:rsidR="00312935">
          <w:t xml:space="preserve">, but </w:t>
        </w:r>
      </w:ins>
      <w:del w:id="21" w:author="Guilherme Pessoa-Amorim" w:date="2023-11-14T13:26:00Z">
        <w:r w:rsidR="000B0D1F" w:rsidDel="00312935">
          <w:delText xml:space="preserve"> although these </w:delText>
        </w:r>
      </w:del>
      <w:r w:rsidRPr="00B023C8">
        <w:t xml:space="preserve">differences </w:t>
      </w:r>
      <w:proofErr w:type="gramStart"/>
      <w:r w:rsidR="000B0D1F">
        <w:t xml:space="preserve">were </w:t>
      </w:r>
      <w:r w:rsidRPr="00B023C8">
        <w:t>attenuated</w:t>
      </w:r>
      <w:proofErr w:type="gramEnd"/>
      <w:r w:rsidRPr="00B023C8">
        <w:t xml:space="preserve">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del w:id="22" w:author="Guilherme Pessoa-Amorim" w:date="2023-11-14T13:26:00Z">
        <w:r w:rsidRPr="00B023C8" w:rsidDel="00312935">
          <w:delText>adjusted</w:delText>
        </w:r>
        <w:r w:rsidR="009B4626" w:rsidDel="00312935">
          <w:delText xml:space="preserve"> </w:delText>
        </w:r>
      </w:del>
      <w:r w:rsidR="00582880">
        <w:t xml:space="preserve">RECOVERY </w:t>
      </w:r>
      <w:del w:id="23" w:author="Guilherme Pessoa-Amorim" w:date="2023-11-14T13:26:00Z">
        <w:r w:rsidR="00582880" w:rsidDel="00312935">
          <w:delText xml:space="preserve">mortality </w:delText>
        </w:r>
      </w:del>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w:t>
      </w:r>
      <w:proofErr w:type="gramStart"/>
      <w:r w:rsidRPr="00B023C8">
        <w:t>24.9%</w:t>
      </w:r>
      <w:proofErr w:type="gramEnd"/>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77777777" w:rsidR="00B74B6C" w:rsidRPr="00B023C8" w:rsidRDefault="00B74B6C" w:rsidP="00B74B6C">
      <w:pPr>
        <w:spacing w:before="120" w:after="120" w:line="480" w:lineRule="auto"/>
        <w:rPr>
          <w:b/>
        </w:rPr>
      </w:pPr>
      <w:r w:rsidRPr="00B023C8">
        <w:rPr>
          <w:b/>
        </w:rPr>
        <w:lastRenderedPageBreak/>
        <w:t>Conclusion:</w:t>
      </w:r>
    </w:p>
    <w:p w14:paraId="7CCBC533" w14:textId="61AEF5C3" w:rsidR="00B74B6C" w:rsidRPr="00B023C8" w:rsidRDefault="00845112" w:rsidP="00B74B6C">
      <w:pPr>
        <w:spacing w:line="480" w:lineRule="auto"/>
        <w:jc w:val="both"/>
      </w:pPr>
      <w:del w:id="24" w:author="Guilherme Pessoa-Amorim" w:date="2023-11-14T13:25:00Z">
        <w:r w:rsidDel="00312935">
          <w:delText>A</w:delText>
        </w:r>
        <w:r w:rsidRPr="00B023C8" w:rsidDel="00312935">
          <w:delText>fter accounting for age and sex</w:delText>
        </w:r>
      </w:del>
      <w:ins w:id="25" w:author="Guilherme Pessoa-Amorim" w:date="2023-11-14T13:25:00Z">
        <w:r w:rsidR="00312935">
          <w:t>Adjusted</w:t>
        </w:r>
      </w:ins>
      <w:del w:id="26" w:author="Guilherme Pessoa-Amorim" w:date="2023-11-14T13:25:00Z">
        <w:r w:rsidDel="00312935">
          <w:delText>,</w:delText>
        </w:r>
      </w:del>
      <w:r>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substantially </w:t>
      </w:r>
      <w:r w:rsidR="00E46DD3">
        <w:t>over</w:t>
      </w:r>
      <w:r w:rsidR="00562245">
        <w:t xml:space="preserve"> time in both cohorts</w:t>
      </w:r>
      <w:r w:rsidR="00BD05D6">
        <w:t>.</w:t>
      </w:r>
      <w:r w:rsidR="00077CD3">
        <w:t xml:space="preserve"> Therefore, </w:t>
      </w:r>
      <w:r>
        <w:t>the absolute</w:t>
      </w:r>
      <w:r w:rsidRPr="00B023C8">
        <w:t xml:space="preserve"> </w:t>
      </w:r>
      <w:r>
        <w:t>effect estimates</w:t>
      </w:r>
      <w:r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w:t>
      </w:r>
      <w:proofErr w:type="gramStart"/>
      <w:r w:rsidR="00E46DD3">
        <w:t>should be interpreted</w:t>
      </w:r>
      <w:proofErr w:type="gramEnd"/>
      <w:r w:rsidR="00E46DD3">
        <w:t xml:space="preserve"> in the light of current mortality estimates</w:t>
      </w:r>
      <w:r>
        <w:t>.</w:t>
      </w:r>
      <w:r w:rsidR="00B74B6C" w:rsidRPr="00B023C8">
        <w:t xml:space="preserve"> </w:t>
      </w:r>
    </w:p>
    <w:p w14:paraId="6BEB3BD3" w14:textId="77777777" w:rsidR="00403B6F" w:rsidRPr="00B023C8" w:rsidRDefault="00403B6F" w:rsidP="00A36789">
      <w:pPr>
        <w:spacing w:before="120" w:after="120" w:line="480" w:lineRule="auto"/>
        <w:rPr>
          <w:b/>
        </w:rPr>
      </w:pPr>
    </w:p>
    <w:p w14:paraId="3A630F5B" w14:textId="52AFEC1D" w:rsidR="00403B6F" w:rsidRPr="00B023C8" w:rsidDel="00312935" w:rsidRDefault="00403B6F" w:rsidP="00A36789">
      <w:pPr>
        <w:spacing w:before="120" w:after="120" w:line="480" w:lineRule="auto"/>
        <w:rPr>
          <w:del w:id="27" w:author="Guilherme Pessoa-Amorim" w:date="2023-11-14T13:25:00Z"/>
          <w:b/>
        </w:rPr>
      </w:pPr>
      <w:del w:id="28" w:author="Guilherme Pessoa-Amorim" w:date="2023-11-14T13:25:00Z">
        <w:r w:rsidRPr="00B023C8" w:rsidDel="00312935">
          <w:rPr>
            <w:b/>
          </w:rPr>
          <w:delText>Keywords:</w:delText>
        </w:r>
      </w:del>
    </w:p>
    <w:p w14:paraId="0550D9B9" w14:textId="37AD8833" w:rsidR="00403B6F" w:rsidRPr="00B023C8" w:rsidDel="00312935" w:rsidRDefault="00403B6F" w:rsidP="00A36789">
      <w:pPr>
        <w:spacing w:before="120" w:after="120" w:line="480" w:lineRule="auto"/>
        <w:rPr>
          <w:del w:id="29" w:author="Guilherme Pessoa-Amorim" w:date="2023-11-14T13:25:00Z"/>
        </w:rPr>
      </w:pPr>
      <w:del w:id="30" w:author="Guilherme Pessoa-Amorim" w:date="2023-11-14T13:25:00Z">
        <w:r w:rsidRPr="00B023C8" w:rsidDel="00312935">
          <w:delText>COVID-19, randomised trials, evidence translation, RECOVERY</w:delText>
        </w:r>
      </w:del>
    </w:p>
    <w:p w14:paraId="4214B49C" w14:textId="77777777" w:rsidR="00C9076D" w:rsidRPr="00B023C8" w:rsidRDefault="00C9076D">
      <w:pPr>
        <w:rPr>
          <w:rFonts w:eastAsiaTheme="majorEastAsia" w:cstheme="majorBidi"/>
          <w:sz w:val="32"/>
          <w:szCs w:val="32"/>
        </w:rPr>
      </w:pPr>
      <w:r w:rsidRPr="00B023C8">
        <w:br w:type="page"/>
      </w:r>
    </w:p>
    <w:p w14:paraId="50C807F0" w14:textId="079D8C1C" w:rsidR="00403B6F" w:rsidRPr="00B023C8" w:rsidRDefault="005522F2" w:rsidP="00A36789">
      <w:pPr>
        <w:pStyle w:val="Heading1"/>
        <w:spacing w:line="480" w:lineRule="auto"/>
      </w:pPr>
      <w:commentRangeStart w:id="31"/>
      <w:r w:rsidRPr="00B023C8">
        <w:lastRenderedPageBreak/>
        <w:t>K</w:t>
      </w:r>
      <w:r w:rsidR="006037EB" w:rsidRPr="00B023C8">
        <w:t>ey messages</w:t>
      </w:r>
      <w:commentRangeEnd w:id="31"/>
      <w:r w:rsidR="00EA7E9B">
        <w:rPr>
          <w:rStyle w:val="CommentReference"/>
          <w:rFonts w:eastAsiaTheme="minorHAnsi" w:cstheme="minorBidi"/>
        </w:rPr>
        <w:commentReference w:id="31"/>
      </w:r>
    </w:p>
    <w:p w14:paraId="71267DED" w14:textId="4B8C2DDC" w:rsidR="007E37BA" w:rsidRDefault="007E37BA">
      <w:pPr>
        <w:spacing w:line="480" w:lineRule="auto"/>
        <w:rPr>
          <w:ins w:id="32" w:author="Guilherme Pessoa-Amorim" w:date="2023-11-23T16:53:00Z"/>
          <w:b/>
        </w:rPr>
        <w:pPrChange w:id="33" w:author="Guilherme Pessoa-Amorim" w:date="2023-11-23T16:53:00Z">
          <w:pPr>
            <w:pStyle w:val="ListParagraph"/>
            <w:numPr>
              <w:numId w:val="31"/>
            </w:numPr>
            <w:spacing w:line="480" w:lineRule="auto"/>
            <w:ind w:hanging="360"/>
          </w:pPr>
        </w:pPrChange>
      </w:pPr>
      <w:ins w:id="34" w:author="Guilherme Pessoa-Amorim" w:date="2023-11-23T16:53:00Z">
        <w:r>
          <w:rPr>
            <w:b/>
          </w:rPr>
          <w:t xml:space="preserve">What is already known on this </w:t>
        </w:r>
        <w:proofErr w:type="gramStart"/>
        <w:r>
          <w:rPr>
            <w:b/>
          </w:rPr>
          <w:t>topic:</w:t>
        </w:r>
        <w:proofErr w:type="gramEnd"/>
      </w:ins>
    </w:p>
    <w:p w14:paraId="5BC82058" w14:textId="62527011" w:rsidR="007E37BA" w:rsidRPr="00ED1EAE" w:rsidRDefault="007E37BA" w:rsidP="00ED1EAE">
      <w:pPr>
        <w:pStyle w:val="ListParagraph"/>
        <w:numPr>
          <w:ilvl w:val="0"/>
          <w:numId w:val="34"/>
        </w:numPr>
        <w:spacing w:line="480" w:lineRule="auto"/>
        <w:jc w:val="both"/>
        <w:rPr>
          <w:ins w:id="35" w:author="Guilherme Pessoa-Amorim" w:date="2023-11-23T16:53:00Z"/>
          <w:b/>
          <w:rPrChange w:id="36" w:author="Marion Mafham" w:date="2024-01-19T10:56:00Z">
            <w:rPr>
              <w:ins w:id="37" w:author="Guilherme Pessoa-Amorim" w:date="2023-11-23T16:53:00Z"/>
            </w:rPr>
          </w:rPrChange>
        </w:rPr>
        <w:pPrChange w:id="38" w:author="Marion Mafham" w:date="2024-01-19T10:56:00Z">
          <w:pPr>
            <w:pStyle w:val="ListParagraph"/>
            <w:numPr>
              <w:numId w:val="31"/>
            </w:numPr>
            <w:spacing w:line="480" w:lineRule="auto"/>
            <w:ind w:hanging="360"/>
          </w:pPr>
        </w:pPrChange>
      </w:pPr>
      <w:ins w:id="39" w:author="Guilherme Pessoa-Amorim" w:date="2023-11-23T16:56:00Z">
        <w:r>
          <w:t>Relative t</w:t>
        </w:r>
      </w:ins>
      <w:ins w:id="40" w:author="Guilherme Pessoa-Amorim" w:date="2023-11-23T16:53:00Z">
        <w:r>
          <w:t xml:space="preserve">reatment effect sizes from </w:t>
        </w:r>
      </w:ins>
      <w:ins w:id="41" w:author="Guilherme Pessoa-Amorim" w:date="2023-11-23T16:56:00Z">
        <w:r>
          <w:t xml:space="preserve">randomised controlled </w:t>
        </w:r>
      </w:ins>
      <w:ins w:id="42" w:author="Guilherme Pessoa-Amorim" w:date="2023-11-23T16:53:00Z">
        <w:r>
          <w:t xml:space="preserve">trials </w:t>
        </w:r>
      </w:ins>
      <w:ins w:id="43" w:author="Guilherme Pessoa-Amorim" w:date="2023-11-23T16:56:00Z">
        <w:r>
          <w:t xml:space="preserve">(RCTs) </w:t>
        </w:r>
      </w:ins>
      <w:ins w:id="44" w:author="Guilherme Pessoa-Amorim" w:date="2023-11-23T16:53:00Z">
        <w:r>
          <w:t xml:space="preserve">are used to </w:t>
        </w:r>
        <w:del w:id="45" w:author="Marion Mafham" w:date="2024-01-19T10:56:00Z">
          <w:r w:rsidDel="00ED1EAE">
            <w:delText>extrapolate</w:delText>
          </w:r>
        </w:del>
      </w:ins>
      <w:ins w:id="46" w:author="Marion Mafham" w:date="2024-01-19T10:56:00Z">
        <w:r w:rsidR="00ED1EAE">
          <w:t>estimate</w:t>
        </w:r>
      </w:ins>
      <w:ins w:id="47" w:author="Guilherme Pessoa-Amorim" w:date="2023-11-23T16:53:00Z">
        <w:r>
          <w:t xml:space="preserve"> the likely </w:t>
        </w:r>
      </w:ins>
      <w:ins w:id="48" w:author="Marion Mafham" w:date="2024-01-19T10:56:00Z">
        <w:r w:rsidR="00ED1EAE">
          <w:t xml:space="preserve">absolute </w:t>
        </w:r>
      </w:ins>
      <w:ins w:id="49" w:author="Guilherme Pessoa-Amorim" w:date="2023-11-23T16:53:00Z">
        <w:r>
          <w:t xml:space="preserve">impact of an intervention </w:t>
        </w:r>
      </w:ins>
      <w:ins w:id="50" w:author="Guilherme Pessoa-Amorim" w:date="2023-11-23T16:54:00Z">
        <w:r>
          <w:t>at a</w:t>
        </w:r>
      </w:ins>
      <w:ins w:id="51" w:author="Guilherme Pessoa-Amorim" w:date="2023-11-23T16:53:00Z">
        <w:r>
          <w:t xml:space="preserve"> population</w:t>
        </w:r>
      </w:ins>
      <w:ins w:id="52" w:author="Guilherme Pessoa-Amorim" w:date="2023-11-23T16:54:00Z">
        <w:r>
          <w:t xml:space="preserve"> level, </w:t>
        </w:r>
      </w:ins>
      <w:ins w:id="53" w:author="Guilherme Pessoa-Amorim" w:date="2023-11-23T17:03:00Z">
        <w:r w:rsidR="000B4ECE">
          <w:t xml:space="preserve">but </w:t>
        </w:r>
      </w:ins>
      <w:ins w:id="54" w:author="Guilherme Pessoa-Amorim" w:date="2023-11-23T16:58:00Z">
        <w:del w:id="55" w:author="Marion Mafham" w:date="2024-01-19T10:56:00Z">
          <w:r w:rsidDel="00ED1EAE">
            <w:delText xml:space="preserve">translation of </w:delText>
          </w:r>
        </w:del>
      </w:ins>
      <w:ins w:id="56" w:author="Guilherme Pessoa-Amorim" w:date="2023-11-23T16:57:00Z">
        <w:r>
          <w:t xml:space="preserve">absolute event rates (and </w:t>
        </w:r>
      </w:ins>
      <w:ins w:id="57" w:author="Marion Mafham" w:date="2024-01-19T10:56:00Z">
        <w:r w:rsidR="00ED1EAE">
          <w:t xml:space="preserve">therefore </w:t>
        </w:r>
      </w:ins>
      <w:ins w:id="58" w:author="Marion Mafham" w:date="2024-01-19T14:51:00Z">
        <w:r w:rsidR="00C01A5C">
          <w:t xml:space="preserve">expected </w:t>
        </w:r>
      </w:ins>
      <w:ins w:id="59" w:author="Guilherme Pessoa-Amorim" w:date="2023-11-23T16:57:00Z">
        <w:r>
          <w:t>absolute risk reductions</w:t>
        </w:r>
      </w:ins>
      <w:ins w:id="60" w:author="Guilherme Pessoa-Amorim" w:date="2023-11-23T16:58:00Z">
        <w:r>
          <w:t xml:space="preserve">) </w:t>
        </w:r>
      </w:ins>
      <w:ins w:id="61" w:author="Marion Mafham" w:date="2024-01-19T10:57:00Z">
        <w:r w:rsidR="00ED1EAE">
          <w:t xml:space="preserve">in trials may differ from </w:t>
        </w:r>
      </w:ins>
      <w:ins w:id="62" w:author="Guilherme Pessoa-Amorim" w:date="2023-11-23T16:58:00Z">
        <w:del w:id="63" w:author="Marion Mafham" w:date="2024-01-19T10:57:00Z">
          <w:r w:rsidDel="00ED1EAE">
            <w:delText xml:space="preserve">may </w:delText>
          </w:r>
        </w:del>
        <w:del w:id="64" w:author="Marion Mafham" w:date="2024-01-19T10:56:00Z">
          <w:r w:rsidDel="00ED1EAE">
            <w:delText>be more challenging</w:delText>
          </w:r>
        </w:del>
      </w:ins>
      <w:ins w:id="65" w:author="Guilherme Pessoa-Amorim" w:date="2023-11-23T17:04:00Z">
        <w:del w:id="66" w:author="Marion Mafham" w:date="2024-01-19T10:56:00Z">
          <w:r w:rsidR="000B4ECE" w:rsidDel="00ED1EAE">
            <w:delText xml:space="preserve"> if trial populations are too selective</w:delText>
          </w:r>
        </w:del>
      </w:ins>
      <w:ins w:id="67" w:author="Guilherme Pessoa-Amorim" w:date="2023-11-23T16:58:00Z">
        <w:del w:id="68" w:author="Marion Mafham" w:date="2024-01-19T10:56:00Z">
          <w:r w:rsidDel="00ED1EAE">
            <w:delText>.</w:delText>
          </w:r>
        </w:del>
        <w:del w:id="69" w:author="Marion Mafham" w:date="2024-01-19T10:57:00Z">
          <w:r w:rsidDel="00ED1EAE">
            <w:delText xml:space="preserve"> </w:delText>
          </w:r>
        </w:del>
      </w:ins>
      <w:ins w:id="70" w:author="Marion Mafham" w:date="2024-01-19T10:57:00Z">
        <w:r w:rsidR="00ED1EAE">
          <w:t>the target population.</w:t>
        </w:r>
      </w:ins>
    </w:p>
    <w:p w14:paraId="41C02E71" w14:textId="64DF9A11" w:rsidR="007E37BA" w:rsidRPr="007E37BA" w:rsidRDefault="007E37BA">
      <w:pPr>
        <w:spacing w:line="480" w:lineRule="auto"/>
        <w:rPr>
          <w:ins w:id="71" w:author="Guilherme Pessoa-Amorim" w:date="2023-11-23T16:53:00Z"/>
          <w:b/>
          <w:rPrChange w:id="72" w:author="Guilherme Pessoa-Amorim" w:date="2023-11-23T16:53:00Z">
            <w:rPr>
              <w:ins w:id="73" w:author="Guilherme Pessoa-Amorim" w:date="2023-11-23T16:53:00Z"/>
            </w:rPr>
          </w:rPrChange>
        </w:rPr>
        <w:pPrChange w:id="74" w:author="Guilherme Pessoa-Amorim" w:date="2023-11-23T16:53:00Z">
          <w:pPr>
            <w:pStyle w:val="ListParagraph"/>
            <w:numPr>
              <w:numId w:val="31"/>
            </w:numPr>
            <w:spacing w:line="480" w:lineRule="auto"/>
            <w:ind w:hanging="360"/>
          </w:pPr>
        </w:pPrChange>
      </w:pPr>
      <w:ins w:id="75" w:author="Guilherme Pessoa-Amorim" w:date="2023-11-23T16:53:00Z">
        <w:r w:rsidRPr="007E37BA">
          <w:rPr>
            <w:b/>
            <w:rPrChange w:id="76" w:author="Guilherme Pessoa-Amorim" w:date="2023-11-23T16:53:00Z">
              <w:rPr/>
            </w:rPrChange>
          </w:rPr>
          <w:t>What this study adds:</w:t>
        </w:r>
      </w:ins>
    </w:p>
    <w:p w14:paraId="71191FB6" w14:textId="30F12C11" w:rsidR="00B74B6C" w:rsidRPr="00B023C8" w:rsidDel="007E37BA" w:rsidRDefault="0058490B" w:rsidP="00F374DD">
      <w:pPr>
        <w:pStyle w:val="ListParagraph"/>
        <w:numPr>
          <w:ilvl w:val="0"/>
          <w:numId w:val="31"/>
        </w:numPr>
        <w:spacing w:line="480" w:lineRule="auto"/>
        <w:rPr>
          <w:del w:id="77" w:author="Guilherme Pessoa-Amorim" w:date="2023-11-23T16:53:00Z"/>
        </w:rPr>
      </w:pPr>
      <w:ins w:id="78" w:author="Guilherme Pessoa-Amorim" w:date="2023-11-23T17:08:00Z">
        <w:r>
          <w:t>Using linked healthcare systems data, w</w:t>
        </w:r>
      </w:ins>
      <w:ins w:id="79" w:author="Guilherme Pessoa-Amorim" w:date="2023-11-23T17:04:00Z">
        <w:r w:rsidR="000B4ECE">
          <w:t xml:space="preserve">e compared </w:t>
        </w:r>
      </w:ins>
      <w:del w:id="80" w:author="Guilherme Pessoa-Amorim" w:date="2023-11-23T16:53:00Z">
        <w:r w:rsidR="00B74B6C" w:rsidRPr="00B023C8" w:rsidDel="007E37BA">
          <w:delText xml:space="preserve">From March 2020 to November 2021, for every </w:delText>
        </w:r>
        <w:r w:rsidR="00F51355" w:rsidDel="007E37BA">
          <w:delText>100</w:delText>
        </w:r>
        <w:r w:rsidR="00F51355" w:rsidRPr="00B023C8" w:rsidDel="007E37BA">
          <w:delText xml:space="preserve"> </w:delText>
        </w:r>
        <w:r w:rsidR="00B74B6C" w:rsidRPr="00B023C8" w:rsidDel="007E37BA">
          <w:delText xml:space="preserve">patients admitted to hospital with COVID-19, </w:delText>
        </w:r>
        <w:r w:rsidR="00077CD3" w:rsidDel="007E37BA">
          <w:delText xml:space="preserve">approximately </w:delText>
        </w:r>
        <w:r w:rsidR="00F51355" w:rsidDel="007E37BA">
          <w:delText xml:space="preserve">11 </w:delText>
        </w:r>
        <w:r w:rsidR="00B74B6C" w:rsidRPr="00B023C8" w:rsidDel="007E37BA">
          <w:delText>participant</w:delText>
        </w:r>
        <w:r w:rsidR="00F51355" w:rsidDel="007E37BA">
          <w:delText>s</w:delText>
        </w:r>
        <w:r w:rsidR="00B74B6C" w:rsidRPr="00B023C8" w:rsidDel="007E37BA">
          <w:delText xml:space="preserve"> </w:delText>
        </w:r>
        <w:r w:rsidR="00F51355" w:rsidDel="007E37BA">
          <w:delText xml:space="preserve">were </w:delText>
        </w:r>
        <w:r w:rsidR="00B74B6C" w:rsidRPr="00B023C8" w:rsidDel="007E37BA">
          <w:delText xml:space="preserve">recruited into the RECOVERY trial in England. </w:delText>
        </w:r>
      </w:del>
    </w:p>
    <w:p w14:paraId="6EC5548F" w14:textId="65D1DDD0" w:rsidR="000B4ECE" w:rsidRDefault="00B74B6C">
      <w:pPr>
        <w:pStyle w:val="ListParagraph"/>
        <w:numPr>
          <w:ilvl w:val="0"/>
          <w:numId w:val="31"/>
        </w:numPr>
        <w:spacing w:line="480" w:lineRule="auto"/>
        <w:rPr>
          <w:ins w:id="81" w:author="Guilherme Pessoa-Amorim" w:date="2023-11-23T17:05:00Z"/>
        </w:rPr>
      </w:pPr>
      <w:del w:id="82" w:author="Guilherme Pessoa-Amorim" w:date="2023-11-23T17:04:00Z">
        <w:r w:rsidRPr="00B023C8" w:rsidDel="000B4ECE">
          <w:delText>B</w:delText>
        </w:r>
      </w:del>
      <w:proofErr w:type="gramStart"/>
      <w:ins w:id="83" w:author="Guilherme Pessoa-Amorim" w:date="2023-11-23T17:04:00Z">
        <w:r w:rsidR="000B4ECE">
          <w:t>b</w:t>
        </w:r>
      </w:ins>
      <w:r w:rsidRPr="00B023C8">
        <w:t>aseline</w:t>
      </w:r>
      <w:proofErr w:type="gramEnd"/>
      <w:r w:rsidRPr="00B023C8">
        <w:t xml:space="preserve"> characteristics </w:t>
      </w:r>
      <w:ins w:id="84" w:author="Guilherme Pessoa-Amorim" w:date="2023-11-23T17:04:00Z">
        <w:r w:rsidR="000B4ECE">
          <w:t xml:space="preserve">and outcomes </w:t>
        </w:r>
      </w:ins>
      <w:r w:rsidRPr="00B023C8">
        <w:t xml:space="preserve">of </w:t>
      </w:r>
      <w:ins w:id="85" w:author="Guilherme Pessoa-Amorim" w:date="2023-11-23T17:07:00Z">
        <w:r w:rsidR="0058490B">
          <w:t xml:space="preserve">participants </w:t>
        </w:r>
      </w:ins>
      <w:ins w:id="86" w:author="Guilherme Pessoa-Amorim" w:date="2023-11-23T17:09:00Z">
        <w:del w:id="87" w:author="Marion Mafham" w:date="2024-01-19T10:59:00Z">
          <w:r w:rsidR="0058490B" w:rsidDel="00ED1EAE">
            <w:delText>from</w:delText>
          </w:r>
        </w:del>
      </w:ins>
      <w:ins w:id="88" w:author="Marion Mafham" w:date="2024-01-19T10:59:00Z">
        <w:r w:rsidR="00ED1EAE">
          <w:t xml:space="preserve">recruited </w:t>
        </w:r>
      </w:ins>
      <w:ins w:id="89" w:author="Marion Mafham" w:date="2024-01-19T14:53:00Z">
        <w:r w:rsidR="00C01A5C">
          <w:t xml:space="preserve">in England </w:t>
        </w:r>
      </w:ins>
      <w:ins w:id="90" w:author="Marion Mafham" w:date="2024-01-19T10:59:00Z">
        <w:r w:rsidR="00ED1EAE">
          <w:t>to</w:t>
        </w:r>
      </w:ins>
      <w:ins w:id="91" w:author="Guilherme Pessoa-Amorim" w:date="2023-11-23T17:07:00Z">
        <w:r w:rsidR="0058490B">
          <w:t xml:space="preserve"> </w:t>
        </w:r>
      </w:ins>
      <w:ins w:id="92" w:author="Guilherme Pessoa-Amorim" w:date="2023-11-23T17:08:00Z">
        <w:r w:rsidR="0058490B">
          <w:t xml:space="preserve">the </w:t>
        </w:r>
      </w:ins>
      <w:r w:rsidRPr="00B023C8">
        <w:t>RECOVERY</w:t>
      </w:r>
      <w:ins w:id="93" w:author="Guilherme Pessoa-Amorim" w:date="2023-11-23T17:08:00Z">
        <w:r w:rsidR="0058490B">
          <w:t xml:space="preserve"> trial </w:t>
        </w:r>
      </w:ins>
      <w:del w:id="94" w:author="Guilherme Pessoa-Amorim" w:date="2023-11-23T17:08:00Z">
        <w:r w:rsidRPr="00B023C8" w:rsidDel="0058490B">
          <w:delText xml:space="preserve"> trial </w:delText>
        </w:r>
      </w:del>
      <w:ins w:id="95" w:author="Guilherme Pessoa-Amorim" w:date="2023-11-23T17:07:00Z">
        <w:r w:rsidR="0058490B">
          <w:t xml:space="preserve">of in-hospital COVID-19 treatments </w:t>
        </w:r>
      </w:ins>
      <w:ins w:id="96" w:author="Guilherme Pessoa-Amorim" w:date="2023-11-23T17:09:00Z">
        <w:del w:id="97" w:author="Marion Mafham" w:date="2024-01-19T10:59:00Z">
          <w:r w:rsidR="0058490B" w:rsidDel="00ED1EAE">
            <w:delText xml:space="preserve">in England </w:delText>
          </w:r>
        </w:del>
      </w:ins>
      <w:del w:id="98" w:author="Guilherme Pessoa-Amorim" w:date="2023-11-23T17:07:00Z">
        <w:r w:rsidRPr="00B023C8" w:rsidDel="0058490B">
          <w:delText xml:space="preserve">participants </w:delText>
        </w:r>
      </w:del>
      <w:ins w:id="99" w:author="Guilherme Pessoa-Amorim" w:date="2023-11-23T17:04:00Z">
        <w:r w:rsidR="000B4ECE">
          <w:t xml:space="preserve">with those from a reference population of </w:t>
        </w:r>
      </w:ins>
      <w:del w:id="100" w:author="Guilherme Pessoa-Amorim" w:date="2023-11-23T17:04:00Z">
        <w:r w:rsidRPr="00B023C8" w:rsidDel="000B4ECE">
          <w:delText xml:space="preserve">were broadly similar to </w:delText>
        </w:r>
      </w:del>
      <w:r w:rsidRPr="00B023C8">
        <w:t>patients admitted with COVID-19</w:t>
      </w:r>
      <w:r w:rsidR="00A670A7">
        <w:t xml:space="preserve"> in England</w:t>
      </w:r>
      <w:ins w:id="101" w:author="Guilherme Pessoa-Amorim" w:date="2023-11-23T17:04:00Z">
        <w:r w:rsidR="000B4ECE">
          <w:t xml:space="preserve">. </w:t>
        </w:r>
      </w:ins>
    </w:p>
    <w:p w14:paraId="6BE26BA5" w14:textId="4F7D779D" w:rsidR="00B74B6C" w:rsidDel="000B4ECE" w:rsidRDefault="000B4ECE">
      <w:pPr>
        <w:pStyle w:val="ListParagraph"/>
        <w:numPr>
          <w:ilvl w:val="0"/>
          <w:numId w:val="31"/>
        </w:numPr>
        <w:spacing w:line="480" w:lineRule="auto"/>
        <w:rPr>
          <w:del w:id="102" w:author="Guilherme Pessoa-Amorim" w:date="2023-11-23T17:01:00Z"/>
        </w:rPr>
      </w:pPr>
      <w:ins w:id="103" w:author="Guilherme Pessoa-Amorim" w:date="2023-11-23T17:04:00Z">
        <w:r>
          <w:t xml:space="preserve">RECOVERY participants had similar characteristics to those in the reference population, </w:t>
        </w:r>
      </w:ins>
      <w:del w:id="104" w:author="Guilherme Pessoa-Amorim" w:date="2023-11-23T17:04:00Z">
        <w:r w:rsidR="00B74B6C" w:rsidRPr="00B023C8" w:rsidDel="000B4ECE">
          <w:delText xml:space="preserve">, </w:delText>
        </w:r>
      </w:del>
      <w:r w:rsidR="00B74B6C" w:rsidRPr="00B023C8">
        <w:t>but were slightly younger and less frequently female.</w:t>
      </w:r>
      <w:ins w:id="105" w:author="Guilherme Pessoa-Amorim" w:date="2023-11-23T17:01:00Z">
        <w:r w:rsidR="007E37BA">
          <w:t xml:space="preserve"> </w:t>
        </w:r>
      </w:ins>
    </w:p>
    <w:p w14:paraId="1B62AFCF" w14:textId="77777777" w:rsidR="000B4ECE" w:rsidRPr="00B023C8" w:rsidRDefault="000B4ECE">
      <w:pPr>
        <w:pStyle w:val="ListParagraph"/>
        <w:numPr>
          <w:ilvl w:val="0"/>
          <w:numId w:val="31"/>
        </w:numPr>
        <w:spacing w:line="480" w:lineRule="auto"/>
        <w:rPr>
          <w:ins w:id="106" w:author="Guilherme Pessoa-Amorim" w:date="2023-11-23T17:05:00Z"/>
        </w:rPr>
      </w:pPr>
    </w:p>
    <w:p w14:paraId="5CCBCF2A" w14:textId="01DBE168" w:rsidR="000B4ECE" w:rsidRDefault="008B39B2">
      <w:pPr>
        <w:pStyle w:val="ListParagraph"/>
        <w:numPr>
          <w:ilvl w:val="0"/>
          <w:numId w:val="31"/>
        </w:numPr>
        <w:spacing w:line="480" w:lineRule="auto"/>
        <w:rPr>
          <w:ins w:id="107" w:author="Guilherme Pessoa-Amorim" w:date="2023-11-23T17:05:00Z"/>
        </w:rPr>
      </w:pPr>
      <w:r w:rsidRPr="00B023C8">
        <w:t>After adjustment for age and sex, 28-day mortality</w:t>
      </w:r>
      <w:r>
        <w:t xml:space="preserve"> in</w:t>
      </w:r>
      <w:r w:rsidRPr="00B023C8">
        <w:t xml:space="preserve"> RECOVERY was similar to the reference population throughout the study period, except March-May 2020 when it was lower in RECOVERY</w:t>
      </w:r>
      <w:ins w:id="108" w:author="Guilherme Pessoa-Amorim" w:date="2023-11-23T17:05:00Z">
        <w:r w:rsidR="000B4ECE">
          <w:t>, with mortality rates in both cohorts falling during the period studied</w:t>
        </w:r>
      </w:ins>
      <w:r>
        <w:t>.</w:t>
      </w:r>
    </w:p>
    <w:p w14:paraId="13583D11" w14:textId="4886A865" w:rsidR="000B4ECE" w:rsidRPr="000B4ECE" w:rsidRDefault="000B4ECE">
      <w:pPr>
        <w:spacing w:line="480" w:lineRule="auto"/>
        <w:rPr>
          <w:ins w:id="109" w:author="Guilherme Pessoa-Amorim" w:date="2023-11-23T17:05:00Z"/>
          <w:b/>
          <w:rPrChange w:id="110" w:author="Guilherme Pessoa-Amorim" w:date="2023-11-23T17:05:00Z">
            <w:rPr>
              <w:ins w:id="111" w:author="Guilherme Pessoa-Amorim" w:date="2023-11-23T17:05:00Z"/>
            </w:rPr>
          </w:rPrChange>
        </w:rPr>
        <w:pPrChange w:id="112" w:author="Guilherme Pessoa-Amorim" w:date="2023-11-23T17:05:00Z">
          <w:pPr>
            <w:pStyle w:val="ListParagraph"/>
            <w:numPr>
              <w:numId w:val="31"/>
            </w:numPr>
            <w:spacing w:line="480" w:lineRule="auto"/>
            <w:ind w:hanging="360"/>
          </w:pPr>
        </w:pPrChange>
      </w:pPr>
      <w:ins w:id="113" w:author="Guilherme Pessoa-Amorim" w:date="2023-11-23T17:05:00Z">
        <w:r w:rsidRPr="000B4ECE">
          <w:rPr>
            <w:b/>
            <w:rPrChange w:id="114" w:author="Guilherme Pessoa-Amorim" w:date="2023-11-23T17:05:00Z">
              <w:rPr>
                <w:rFonts w:ascii="Arial" w:eastAsia="Times New Roman" w:hAnsi="Arial" w:cs="Arial"/>
                <w:b/>
                <w:bCs/>
                <w:color w:val="333333"/>
                <w:sz w:val="27"/>
                <w:szCs w:val="27"/>
                <w:bdr w:val="single" w:sz="2" w:space="0" w:color="E5E7EB" w:frame="1"/>
                <w:lang w:eastAsia="en-GB"/>
              </w:rPr>
            </w:rPrChange>
          </w:rPr>
          <w:t>How this study might affect research, practice or policy </w:t>
        </w:r>
      </w:ins>
    </w:p>
    <w:p w14:paraId="64EEF7A5" w14:textId="2E35BEFF" w:rsidR="008B39B2" w:rsidDel="007E37BA" w:rsidRDefault="0058490B">
      <w:pPr>
        <w:pStyle w:val="ListParagraph"/>
        <w:numPr>
          <w:ilvl w:val="0"/>
          <w:numId w:val="31"/>
        </w:numPr>
        <w:spacing w:line="480" w:lineRule="auto"/>
        <w:rPr>
          <w:del w:id="115" w:author="Guilherme Pessoa-Amorim" w:date="2023-11-23T17:01:00Z"/>
        </w:rPr>
      </w:pPr>
      <w:commentRangeStart w:id="116"/>
      <w:ins w:id="117" w:author="Guilherme Pessoa-Amorim" w:date="2023-11-23T17:09:00Z">
        <w:r>
          <w:t>The use of</w:t>
        </w:r>
      </w:ins>
      <w:ins w:id="118" w:author="Marion Mafham" w:date="2024-01-19T14:54:00Z">
        <w:r w:rsidR="00C01A5C">
          <w:t xml:space="preserve"> absolute event rates from</w:t>
        </w:r>
      </w:ins>
      <w:ins w:id="119" w:author="Guilherme Pessoa-Amorim" w:date="2023-11-23T17:09:00Z">
        <w:r>
          <w:t xml:space="preserve"> healthcare systems data </w:t>
        </w:r>
        <w:del w:id="120" w:author="Marion Mafham" w:date="2024-01-19T14:54:00Z">
          <w:r w:rsidDel="00C01A5C">
            <w:delText xml:space="preserve">and </w:delText>
          </w:r>
        </w:del>
      </w:ins>
      <w:ins w:id="121" w:author="Guilherme Pessoa-Amorim" w:date="2023-11-23T17:11:00Z">
        <w:del w:id="122" w:author="Marion Mafham" w:date="2024-01-19T14:54:00Z">
          <w:r w:rsidDel="00C01A5C">
            <w:delText xml:space="preserve">relative </w:delText>
          </w:r>
        </w:del>
      </w:ins>
      <w:ins w:id="123" w:author="Guilherme Pessoa-Amorim" w:date="2023-11-23T17:10:00Z">
        <w:del w:id="124" w:author="Marion Mafham" w:date="2024-01-19T14:54:00Z">
          <w:r w:rsidDel="00C01A5C">
            <w:delText xml:space="preserve">treatment effects from clinical </w:delText>
          </w:r>
        </w:del>
      </w:ins>
      <w:ins w:id="125" w:author="Guilherme Pessoa-Amorim" w:date="2023-11-23T17:09:00Z">
        <w:del w:id="126" w:author="Marion Mafham" w:date="2024-01-19T14:54:00Z">
          <w:r w:rsidDel="00C01A5C">
            <w:delText>trial</w:delText>
          </w:r>
        </w:del>
      </w:ins>
      <w:ins w:id="127" w:author="Guilherme Pessoa-Amorim" w:date="2023-11-23T17:10:00Z">
        <w:del w:id="128" w:author="Marion Mafham" w:date="2024-01-19T14:54:00Z">
          <w:r w:rsidDel="00C01A5C">
            <w:delText xml:space="preserve">s </w:delText>
          </w:r>
        </w:del>
        <w:r>
          <w:t xml:space="preserve">can be used to </w:t>
        </w:r>
        <w:del w:id="129" w:author="Marion Mafham" w:date="2024-01-19T14:54:00Z">
          <w:r w:rsidDel="00C01A5C">
            <w:delText xml:space="preserve">reliable </w:delText>
          </w:r>
        </w:del>
      </w:ins>
      <w:ins w:id="130" w:author="Marion Mafham" w:date="2024-01-19T14:56:00Z">
        <w:r w:rsidR="00C01A5C">
          <w:t>assess the likely impact of the</w:t>
        </w:r>
      </w:ins>
      <w:ins w:id="131" w:author="Marion Mafham" w:date="2024-01-19T14:54:00Z">
        <w:r w:rsidR="00C01A5C">
          <w:t xml:space="preserve"> relative treatment effects from clinical trials</w:t>
        </w:r>
      </w:ins>
      <w:ins w:id="132" w:author="Marion Mafham" w:date="2024-01-19T14:56:00Z">
        <w:r w:rsidR="00C01A5C">
          <w:t xml:space="preserve"> at a population level</w:t>
        </w:r>
      </w:ins>
      <w:ins w:id="133" w:author="Guilherme Pessoa-Amorim" w:date="2023-11-23T17:10:00Z">
        <w:del w:id="134" w:author="Marion Mafham" w:date="2024-01-19T14:55:00Z">
          <w:r w:rsidDel="00C01A5C">
            <w:delText xml:space="preserve">estimate the likely absolute risk reductions at a </w:delText>
          </w:r>
        </w:del>
      </w:ins>
      <w:ins w:id="135" w:author="Guilherme Pessoa-Amorim" w:date="2023-11-23T17:11:00Z">
        <w:del w:id="136" w:author="Marion Mafham" w:date="2024-01-19T14:55:00Z">
          <w:r w:rsidDel="00C01A5C">
            <w:delText>population level</w:delText>
          </w:r>
        </w:del>
        <w:r>
          <w:t>, but s</w:t>
        </w:r>
      </w:ins>
      <w:del w:id="137" w:author="Guilherme Pessoa-Amorim" w:date="2023-11-23T17:05:00Z">
        <w:r w:rsidR="008B39B2" w:rsidRPr="00B023C8" w:rsidDel="000B4ECE">
          <w:delText xml:space="preserve"> </w:delText>
        </w:r>
      </w:del>
    </w:p>
    <w:p w14:paraId="684893BF" w14:textId="01D8CF8E" w:rsidR="00B74B6C" w:rsidRPr="00B023C8" w:rsidDel="00EB3E31" w:rsidRDefault="00B74B6C">
      <w:pPr>
        <w:pStyle w:val="ListParagraph"/>
        <w:numPr>
          <w:ilvl w:val="0"/>
          <w:numId w:val="31"/>
        </w:numPr>
        <w:spacing w:line="480" w:lineRule="auto"/>
        <w:rPr>
          <w:del w:id="138" w:author="Guilherme Pessoa-Amorim" w:date="2023-11-23T17:11:00Z"/>
        </w:rPr>
      </w:pPr>
      <w:del w:id="139" w:author="Guilherme Pessoa-Amorim" w:date="2023-11-23T17:06:00Z">
        <w:r w:rsidRPr="00B023C8" w:rsidDel="000B4ECE">
          <w:delText>28-day mortality in both the RECOVERY cohort and reference population fell during the period studied, and these s</w:delText>
        </w:r>
      </w:del>
      <w:proofErr w:type="gramStart"/>
      <w:r w:rsidRPr="00B023C8">
        <w:t>ecular</w:t>
      </w:r>
      <w:proofErr w:type="gramEnd"/>
      <w:r w:rsidRPr="00B023C8">
        <w:t xml:space="preserve"> trends </w:t>
      </w:r>
      <w:ins w:id="140" w:author="Guilherme Pessoa-Amorim" w:date="2023-11-23T17:11:00Z">
        <w:r w:rsidR="0058490B">
          <w:t xml:space="preserve">in event rates </w:t>
        </w:r>
      </w:ins>
      <w:r w:rsidRPr="00B023C8">
        <w:t>should be considered</w:t>
      </w:r>
      <w:del w:id="141" w:author="Guilherme Pessoa-Amorim" w:date="2023-11-23T17:11:00Z">
        <w:r w:rsidRPr="00B023C8" w:rsidDel="0058490B">
          <w:delText xml:space="preserve"> in the interpretation of the absolute effects of treatments tested in RECOVERY</w:delText>
        </w:r>
      </w:del>
      <w:r w:rsidRPr="00B023C8">
        <w:t>.</w:t>
      </w:r>
      <w:commentRangeEnd w:id="116"/>
      <w:r w:rsidR="00C01A5C">
        <w:rPr>
          <w:rStyle w:val="CommentReference"/>
        </w:rPr>
        <w:commentReference w:id="116"/>
      </w:r>
    </w:p>
    <w:p w14:paraId="4358FB80" w14:textId="40A808EB" w:rsidR="00B74B6C" w:rsidRPr="00B023C8" w:rsidRDefault="00B74B6C">
      <w:pPr>
        <w:pStyle w:val="ListParagraph"/>
        <w:numPr>
          <w:ilvl w:val="0"/>
          <w:numId w:val="31"/>
        </w:numPr>
        <w:spacing w:line="480" w:lineRule="auto"/>
        <w:pPrChange w:id="142" w:author="Guilherme Pessoa-Amorim" w:date="2023-11-23T17:11:00Z">
          <w:pPr>
            <w:pStyle w:val="ListParagraph"/>
            <w:spacing w:line="480" w:lineRule="auto"/>
          </w:pPr>
        </w:pPrChange>
      </w:pPr>
    </w:p>
    <w:p w14:paraId="1C152AFD" w14:textId="77777777" w:rsidR="00C9076D" w:rsidRPr="00B023C8" w:rsidRDefault="00C9076D" w:rsidP="00C9076D"/>
    <w:p w14:paraId="065ABD60" w14:textId="77777777" w:rsidR="00C9076D" w:rsidRPr="00B023C8" w:rsidRDefault="00C9076D">
      <w:pPr>
        <w:rPr>
          <w:rFonts w:eastAsiaTheme="majorEastAsia" w:cstheme="majorBidi"/>
          <w:sz w:val="32"/>
          <w:szCs w:val="32"/>
        </w:rPr>
      </w:pPr>
      <w:r w:rsidRPr="00B023C8">
        <w:br w:type="page"/>
      </w:r>
    </w:p>
    <w:p w14:paraId="6551B990" w14:textId="731EF99C" w:rsidR="009644D0" w:rsidRPr="00B023C8" w:rsidRDefault="00B67FF5" w:rsidP="00A36789">
      <w:pPr>
        <w:pStyle w:val="Heading1"/>
      </w:pPr>
      <w:r w:rsidRPr="00B023C8">
        <w:lastRenderedPageBreak/>
        <w:t>I</w:t>
      </w:r>
      <w:r w:rsidR="006037EB" w:rsidRPr="00B023C8">
        <w:t>ntroduction</w:t>
      </w:r>
    </w:p>
    <w:p w14:paraId="1B32532D" w14:textId="65CD180E" w:rsidR="003B55B2" w:rsidRPr="00B023C8" w:rsidRDefault="00A02D7A" w:rsidP="00A36789">
      <w:pPr>
        <w:spacing w:before="120" w:after="12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1F5E24">
        <w:instrText xml:space="preserve"> ADDIN ZOTERO_ITEM CSL_CITATION {"citationID":"YLtoASEb","properties":{"formattedCitation":"\\super 1,2\\nosupersub{}","plainCitation":"1,2","noteIndex":0},"citationItems":[{"id":2687,"uris":["http://zotero.org/users/5813034/items/KNQ9Y87M"],"itemData":{"id":2687,"type":"article-journal","container-title":"New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B24B94" w:rsidRPr="00B24B94">
        <w:rPr>
          <w:rFonts w:cs="Times New Roman"/>
          <w:szCs w:val="24"/>
          <w:vertAlign w:val="superscript"/>
        </w:rPr>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 xml:space="preserve">trial participants are rarely representative of the populations whose treatment they aim to inform. </w:t>
      </w:r>
      <w:proofErr w:type="gramStart"/>
      <w:r w:rsidR="009A4656">
        <w:t>Nonetheless, the proportional estimates of treatment effect</w:t>
      </w:r>
      <w:ins w:id="143" w:author="Marion Mafham" w:date="2024-01-19T14:57:00Z">
        <w:r w:rsidR="00C568B0">
          <w:t>s</w:t>
        </w:r>
      </w:ins>
      <w:r w:rsidR="009A4656">
        <w:t xml:space="preserve"> from the </w:t>
      </w:r>
      <w:r w:rsidR="009A4656" w:rsidRPr="005D4160">
        <w:t xml:space="preserve">trial </w:t>
      </w:r>
      <w:r w:rsidR="009A4656" w:rsidRPr="00EE18E5">
        <w:t>are</w:t>
      </w:r>
      <w:r w:rsidR="009A4656" w:rsidRPr="005D4160">
        <w:t xml:space="preserve"> usually</w:t>
      </w:r>
      <w:r w:rsidR="009A4656">
        <w:t xml:space="preserve"> </w:t>
      </w:r>
      <w:proofErr w:type="spellStart"/>
      <w:r w:rsidR="009A4656">
        <w:t>generalisable</w:t>
      </w:r>
      <w:proofErr w:type="spellEnd"/>
      <w:r w:rsidR="009A4656">
        <w:t xml:space="preserv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4006FB">
        <w:instrText xml:space="preserve"> ADDIN ZOTERO_ITEM CSL_CITATION {"citationID":"8WIhaVfd","properties":{"formattedCitation":"\\super 3\\nosupersub{}","plainCitation":"3","noteIndex":0},"citationItems":[{"id":2203,"uris":["http://zotero.org/users/5813034/items/FC7DEB4I"],"itemData":{"id":2203,"type":"article-journal","container-title":"The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proofErr w:type="gramEnd"/>
      <w:r w:rsidR="004006FB" w:rsidRPr="004006FB">
        <w:rPr>
          <w:rFonts w:cs="Times New Roman"/>
          <w:szCs w:val="24"/>
          <w:vertAlign w:val="superscript"/>
        </w:rPr>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 xml:space="preserve">directly </w:t>
      </w:r>
      <w:proofErr w:type="spellStart"/>
      <w:r w:rsidR="002A5B3D">
        <w:t>generali</w:t>
      </w:r>
      <w:r w:rsidR="00721C8E">
        <w:t>s</w:t>
      </w:r>
      <w:r w:rsidR="002A5B3D">
        <w:t>able</w:t>
      </w:r>
      <w:proofErr w:type="spellEnd"/>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4006FB">
        <w:instrText xml:space="preserve"> ADDIN ZOTERO_ITEM CSL_CITATION {"citationID":"CvE4yFU9","properties":{"formattedCitation":"\\super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4006FB" w:rsidRPr="004006FB">
        <w:rPr>
          <w:rFonts w:cs="Times New Roman"/>
          <w:szCs w:val="24"/>
          <w:vertAlign w:val="superscript"/>
        </w:rPr>
        <w:t>4</w:t>
      </w:r>
      <w:proofErr w:type="gramStart"/>
      <w:r w:rsidR="004006FB" w:rsidRPr="004006FB">
        <w:rPr>
          <w:rFonts w:cs="Times New Roman"/>
          <w:szCs w:val="24"/>
          <w:vertAlign w:val="superscript"/>
        </w:rPr>
        <w:t>,5</w:t>
      </w:r>
      <w:proofErr w:type="gramEnd"/>
      <w:r w:rsidR="009A4656">
        <w:fldChar w:fldCharType="end"/>
      </w:r>
      <w:r w:rsidR="00845112" w:rsidRPr="006665F8">
        <w:t xml:space="preserve"> </w:t>
      </w:r>
    </w:p>
    <w:p w14:paraId="4079D648" w14:textId="0E664D4A" w:rsidR="003B55B2" w:rsidRPr="00B023C8" w:rsidRDefault="003B55B2" w:rsidP="00A36789">
      <w:pPr>
        <w:spacing w:before="120" w:after="12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4006FB">
        <w:instrText xml:space="preserve"> ADDIN ZOTERO_ITEM CSL_CITATION {"citationID":"8u4FEkKd","properties":{"formattedCitation":"\\super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proofErr w:type="gramStart"/>
      <w:r w:rsidR="004006FB" w:rsidRPr="004006FB">
        <w:rPr>
          <w:rFonts w:cs="Times New Roman"/>
          <w:szCs w:val="24"/>
          <w:vertAlign w:val="superscript"/>
        </w:rPr>
        <w:t>6</w:t>
      </w:r>
      <w:proofErr w:type="gramEnd"/>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proofErr w:type="gramStart"/>
      <w:r w:rsidR="001F6399" w:rsidRPr="00B023C8">
        <w:t xml:space="preserve">is </w:t>
      </w:r>
      <w:r w:rsidRPr="00B023C8">
        <w:t>complemented</w:t>
      </w:r>
      <w:proofErr w:type="gramEnd"/>
      <w:r w:rsidRPr="00B023C8">
        <w:t xml:space="preserve">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w:t>
      </w:r>
      <w:proofErr w:type="gramStart"/>
      <w:r w:rsidR="00593DFE">
        <w:t>hospitals,</w:t>
      </w:r>
      <w:proofErr w:type="gramEnd"/>
      <w:r w:rsidR="00593DFE">
        <w:t xml:space="preserve"> and in several other countries globally.</w:t>
      </w:r>
    </w:p>
    <w:p w14:paraId="4DACFCC2" w14:textId="7310851C" w:rsidR="003B55B2" w:rsidRPr="00721C8E" w:rsidRDefault="003B55B2" w:rsidP="00A36789">
      <w:pPr>
        <w:spacing w:before="120" w:after="120" w:line="480" w:lineRule="auto"/>
        <w:jc w:val="both"/>
      </w:pPr>
    </w:p>
    <w:p w14:paraId="78C43428" w14:textId="2D319D72" w:rsidR="00582F7B" w:rsidRPr="00B023C8" w:rsidRDefault="009A4656" w:rsidP="009A4656">
      <w:pPr>
        <w:spacing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r w:rsidR="00582F7B" w:rsidRPr="00B023C8">
        <w:br w:type="page"/>
      </w:r>
    </w:p>
    <w:p w14:paraId="6D1E092C" w14:textId="0FE8B994" w:rsidR="002B0EC6" w:rsidRPr="00B023C8" w:rsidRDefault="00B67FF5" w:rsidP="00A36789">
      <w:pPr>
        <w:pStyle w:val="Heading1"/>
        <w:spacing w:before="120" w:after="120" w:line="480" w:lineRule="auto"/>
      </w:pPr>
      <w:r w:rsidRPr="00B023C8">
        <w:lastRenderedPageBreak/>
        <w:t>M</w:t>
      </w:r>
      <w:r w:rsidR="006037EB" w:rsidRPr="00B023C8">
        <w:t>ethods</w:t>
      </w:r>
    </w:p>
    <w:p w14:paraId="44786609" w14:textId="780861E6" w:rsidR="008B6568" w:rsidRPr="00B023C8" w:rsidRDefault="008B6568" w:rsidP="00630FAA">
      <w:pPr>
        <w:pStyle w:val="Heading2"/>
      </w:pPr>
      <w:r w:rsidRPr="00B023C8">
        <w:t xml:space="preserve">RECOVERY </w:t>
      </w:r>
      <w:r w:rsidR="004014D6" w:rsidRPr="00B023C8">
        <w:t>cohort</w:t>
      </w:r>
    </w:p>
    <w:p w14:paraId="0DFB08CF" w14:textId="02722766" w:rsidR="00A43A2E" w:rsidRPr="00B023C8" w:rsidRDefault="00A43A2E" w:rsidP="00A36789">
      <w:pPr>
        <w:spacing w:before="120" w:after="120" w:line="480" w:lineRule="auto"/>
        <w:jc w:val="both"/>
      </w:pPr>
      <w:r w:rsidRPr="00B023C8">
        <w:t>The RECOVERY trial design has been described previously</w:t>
      </w:r>
      <w:r w:rsidR="00FB6835">
        <w:t>.</w:t>
      </w:r>
      <w:r w:rsidRPr="00B023C8">
        <w:fldChar w:fldCharType="begin"/>
      </w:r>
      <w:r w:rsidR="004006FB">
        <w:instrText xml:space="preserve"> ADDIN ZOTERO_ITEM CSL_CITATION {"citationID":"5EaucZfo","properties":{"formattedCitation":"\\super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proofErr w:type="gramStart"/>
      <w:r w:rsidR="004006FB" w:rsidRPr="004006FB">
        <w:rPr>
          <w:rFonts w:cs="Times New Roman"/>
          <w:szCs w:val="24"/>
          <w:vertAlign w:val="superscript"/>
        </w:rPr>
        <w:t>6</w:t>
      </w:r>
      <w:proofErr w:type="gramEnd"/>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t>
      </w:r>
      <w:proofErr w:type="gramStart"/>
      <w:r w:rsidR="002B17D1" w:rsidRPr="00721C8E">
        <w:t xml:space="preserve">was not targeted to any particular subgroups or </w:t>
      </w:r>
      <w:r w:rsidR="002B17D1" w:rsidRPr="006665F8">
        <w:t xml:space="preserve">aimed at achieving a representative sample of the target </w:t>
      </w:r>
      <w:r w:rsidR="002B17D1" w:rsidRPr="00721C8E">
        <w:t>population</w:t>
      </w:r>
      <w:proofErr w:type="gramEnd"/>
      <w:r w:rsidR="009A4656">
        <w:t xml:space="preserve">; the </w:t>
      </w:r>
      <w:r w:rsidR="0042555C">
        <w:t>aim was to recruit a large number of participants rapidly</w:t>
      </w:r>
      <w:r w:rsidR="002B17D1" w:rsidRPr="00721C8E">
        <w:t xml:space="preserve">. </w:t>
      </w:r>
      <w:r w:rsidRPr="00721C8E">
        <w:t xml:space="preserve">Randomisation </w:t>
      </w:r>
      <w:proofErr w:type="gramStart"/>
      <w:r w:rsidR="007804A6" w:rsidRPr="00721C8E">
        <w:t xml:space="preserve">is </w:t>
      </w:r>
      <w:r w:rsidRPr="00721C8E">
        <w:t>performed</w:t>
      </w:r>
      <w:proofErr w:type="gramEnd"/>
      <w:r w:rsidRPr="00721C8E">
        <w:t xml:space="preserve">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proofErr w:type="gramStart"/>
      <w:r w:rsidR="00E90221" w:rsidRPr="00721C8E">
        <w:t xml:space="preserve">are </w:t>
      </w:r>
      <w:r w:rsidRPr="00721C8E">
        <w:t>collected</w:t>
      </w:r>
      <w:proofErr w:type="gramEnd"/>
      <w:r w:rsidRPr="00721C8E">
        <w:t xml:space="preserve">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proofErr w:type="gramStart"/>
      <w:r w:rsidR="007804A6" w:rsidRPr="00B023C8">
        <w:t xml:space="preserve">are </w:t>
      </w:r>
      <w:r w:rsidRPr="00B023C8">
        <w:t>comple</w:t>
      </w:r>
      <w:r w:rsidR="004C6D16">
        <w:t>men</w:t>
      </w:r>
      <w:r w:rsidRPr="00B023C8">
        <w:t>ted</w:t>
      </w:r>
      <w:proofErr w:type="gramEnd"/>
      <w:r w:rsidRPr="00B023C8">
        <w:t xml:space="preserve">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hyperlink r:id="rId11" w:history="1">
        <w:r w:rsidRPr="00B023C8">
          <w:rPr>
            <w:rStyle w:val="Hyperlink"/>
          </w:rPr>
          <w:t>www.recoverytrial.net</w:t>
        </w:r>
      </w:hyperlink>
      <w:r w:rsidR="00E90221" w:rsidRPr="00B023C8">
        <w:t>,</w:t>
      </w:r>
      <w:r w:rsidRPr="00B023C8">
        <w:t xml:space="preserve"> </w:t>
      </w:r>
      <w:r w:rsidR="00E90221" w:rsidRPr="00B023C8">
        <w:t xml:space="preserve">and the </w:t>
      </w:r>
      <w:r w:rsidR="00AF70F3" w:rsidRPr="00B023C8">
        <w:t xml:space="preserve">trial </w:t>
      </w:r>
      <w:proofErr w:type="gramStart"/>
      <w:r w:rsidR="00AF70F3" w:rsidRPr="00B023C8">
        <w:t>is registered</w:t>
      </w:r>
      <w:proofErr w:type="gramEnd"/>
      <w:r w:rsidR="00AF70F3" w:rsidRPr="00B023C8">
        <w:t xml:space="preserve"> with ISRCTN (50189673) and ClinicalTrials.gov (NCT04381936).</w:t>
      </w:r>
      <w:r w:rsidR="00AF70F3" w:rsidRPr="00B023C8" w:rsidDel="00AF70F3">
        <w:t xml:space="preserve"> </w:t>
      </w:r>
      <w:r w:rsidR="009A4656" w:rsidRPr="009A4656">
        <w:t xml:space="preserve">Written informed consent </w:t>
      </w:r>
      <w:proofErr w:type="gramStart"/>
      <w:r w:rsidR="009A4656" w:rsidRPr="009A4656">
        <w:t>was obtained</w:t>
      </w:r>
      <w:proofErr w:type="gramEnd"/>
      <w:r w:rsidR="009A4656" w:rsidRPr="009A4656">
        <w:t xml:space="preserve"> from all the patients or from a legal representative if they were unable to provide consent. </w:t>
      </w:r>
      <w:r w:rsidR="00DA6C33" w:rsidRPr="00DA6C33">
        <w:t xml:space="preserve">The </w:t>
      </w:r>
      <w:proofErr w:type="gramStart"/>
      <w:r w:rsidR="00DA6C33" w:rsidRPr="00DA6C33">
        <w:t>RECOVERY trial has been approved by the UK Medicines and Healthcare products Regulatory Agency and the Cambridge East Research Ethics Committee (reference 20/EE/0101)</w:t>
      </w:r>
      <w:proofErr w:type="gramEnd"/>
      <w:r w:rsidR="00DA6C33" w:rsidRPr="00DA6C33">
        <w:t>.</w:t>
      </w:r>
    </w:p>
    <w:p w14:paraId="789C60FF" w14:textId="5203CBFD" w:rsidR="00A43A2E" w:rsidRPr="00B023C8" w:rsidRDefault="00A43A2E" w:rsidP="00A36789">
      <w:pPr>
        <w:spacing w:before="120" w:after="12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4006FB">
        <w:instrText xml:space="preserve"> ADDIN ZOTERO_ITEM CSL_CITATION {"citationID":"mZyugl4r","properties":{"formattedCitation":"\\super 7\\nosupersub{}","plainCitation":"7","noteIndex":0},"citationItems":[{"id":2099,"uris":["http://zotero.org/users/5813034/items/B6EJLVK8"],"itemData":{"id":2099,"type":"article-journal","container-title":"International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4006FB" w:rsidRPr="004006FB">
        <w:rPr>
          <w:rFonts w:cs="Times New Roman"/>
          <w:szCs w:val="24"/>
          <w:vertAlign w:val="superscript"/>
        </w:rPr>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4006FB">
        <w:instrText xml:space="preserve"> ADDIN ZOTERO_ITEM CSL_CITATION {"citationID":"A4666JIN","properties":{"formattedCitation":"\\super 8\\nosupersub{}","plainCitation":"8","noteIndex":0},"citationItems":[{"id":13563,"uris":["http://zotero.org/users/5813034/items/PR84US8N"],"itemData":{"id":13563,"type":"webpage","title":"Civil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4006FB" w:rsidRPr="004006FB">
        <w:rPr>
          <w:rFonts w:cs="Times New Roman"/>
          <w:szCs w:val="24"/>
          <w:vertAlign w:val="superscript"/>
        </w:rPr>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 xml:space="preserve">admission and discharge dates and relevant diagnostic and procedure codes. </w:t>
      </w:r>
      <w:r w:rsidRPr="00B023C8">
        <w:lastRenderedPageBreak/>
        <w:t xml:space="preserve">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4006FB">
        <w:instrText xml:space="preserve"> ADDIN ZOTERO_ITEM CSL_CITATION {"citationID":"pG0JRpq4","properties":{"formattedCitation":"\\super 9\\nosupersub{}","plainCitation":"9","noteIndex":0},"citationItems":[{"id":13564,"uris":["http://zotero.org/users/5813034/items/93M3X8DY"],"itemData":{"id":13564,"type":"book","edition":"5th","title":"National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proofErr w:type="gramStart"/>
      <w:r w:rsidR="004006FB" w:rsidRPr="004006FB">
        <w:rPr>
          <w:rFonts w:cs="Times New Roman"/>
          <w:szCs w:val="24"/>
          <w:vertAlign w:val="superscript"/>
        </w:rPr>
        <w:t>9</w:t>
      </w:r>
      <w:proofErr w:type="gramEnd"/>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4006FB">
        <w:instrText xml:space="preserve"> ADDIN ZOTERO_ITEM CSL_CITATION {"citationID":"oCwYYR7r","properties":{"formattedCitation":"\\super 10\\nosupersub{}","plainCitation":"10","noteIndex":0},"citationItems":[{"id":2104,"uris":["http://zotero.org/users/5813034/items/QSTRA54Y"],"itemData":{"id":2104,"type":"post-weblog","genre":"Homepage","title":"NHS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4006FB" w:rsidRPr="004006FB">
        <w:rPr>
          <w:rFonts w:cs="Times New Roman"/>
          <w:szCs w:val="24"/>
          <w:vertAlign w:val="superscript"/>
        </w:rPr>
        <w:t>10</w:t>
      </w:r>
      <w:r w:rsidRPr="00B023C8">
        <w:fldChar w:fldCharType="end"/>
      </w:r>
      <w:r w:rsidRPr="00B023C8">
        <w:t xml:space="preserve"> </w:t>
      </w:r>
    </w:p>
    <w:p w14:paraId="3D761198" w14:textId="78B0B586" w:rsidR="008B6568" w:rsidRPr="00B023C8" w:rsidRDefault="004014D6" w:rsidP="00630FAA">
      <w:pPr>
        <w:pStyle w:val="Heading2"/>
      </w:pPr>
      <w:r w:rsidRPr="00B023C8">
        <w:t>Reference population</w:t>
      </w:r>
    </w:p>
    <w:p w14:paraId="1F6D62B4" w14:textId="722CBAAA" w:rsidR="00F273ED" w:rsidRPr="00B023C8" w:rsidRDefault="005A3A83" w:rsidP="00A36789">
      <w:pPr>
        <w:spacing w:before="120" w:after="12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4006FB">
        <w:instrText xml:space="preserve"> ADDIN ZOTERO_ITEM CSL_CITATION {"citationID":"WOKvc0Ho","properties":{"formattedCitation":"\\super 11\\nosupersub{}","plainCitation":"11","noteIndex":0},"citationItems":[{"id":13574,"uris":["http://zotero.org/users/5813034/items/QFFXPPF6"],"itemData":{"id":13574,"type":"webpage","title":"Unit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4006FB" w:rsidRPr="004006FB">
        <w:rPr>
          <w:rFonts w:cs="Times New Roman"/>
          <w:szCs w:val="24"/>
          <w:vertAlign w:val="superscript"/>
        </w:rPr>
        <w:t>11</w:t>
      </w:r>
      <w:r w:rsidRPr="004006FB">
        <w:fldChar w:fldCharType="end"/>
      </w:r>
      <w:r w:rsidRPr="004006FB">
        <w:t xml:space="preserve"> </w:t>
      </w:r>
      <w:r w:rsidR="00A331CB" w:rsidRPr="004006FB">
        <w:t>M</w:t>
      </w:r>
      <w:r w:rsidR="00F273ED" w:rsidRPr="004006FB">
        <w:t>ore</w:t>
      </w:r>
      <w:r w:rsidR="00F273ED" w:rsidRPr="00B023C8">
        <w:t xml:space="preserve"> information </w:t>
      </w:r>
      <w:proofErr w:type="gramStart"/>
      <w:r w:rsidR="00F273ED" w:rsidRPr="00B023C8">
        <w:t>can be found</w:t>
      </w:r>
      <w:proofErr w:type="gramEnd"/>
      <w:r w:rsidR="00F273ED" w:rsidRPr="00B023C8">
        <w:t xml:space="preserve"> in the NHS </w:t>
      </w:r>
      <w:r w:rsidR="001C60CA">
        <w:t>England</w:t>
      </w:r>
      <w:r w:rsidR="001C60CA" w:rsidRPr="00B023C8">
        <w:t xml:space="preserve"> </w:t>
      </w:r>
      <w:r w:rsidR="00F273ED" w:rsidRPr="00B023C8">
        <w:t xml:space="preserve">Data Uses Register at </w:t>
      </w:r>
      <w:hyperlink r:id="rId12" w:history="1">
        <w:r w:rsidR="00A145F3" w:rsidRPr="00B023C8">
          <w:rPr>
            <w:rStyle w:val="Hyperlink"/>
          </w:rPr>
          <w:t>http://digital.nhs.uk/services/data-access-request-service-dars/data-uses-register</w:t>
        </w:r>
      </w:hyperlink>
      <w:r w:rsidR="00F273ED" w:rsidRPr="00B023C8">
        <w:t xml:space="preserve"> (reference: DARS-NIC-315419-F3W7K).</w:t>
      </w:r>
      <w:r w:rsidR="00DA6C33">
        <w:t xml:space="preserve"> </w:t>
      </w:r>
      <w:proofErr w:type="gramStart"/>
      <w:r w:rsidR="00DA6C33" w:rsidRPr="00DA6C33">
        <w:t>Approval for the use of the datasets was provided by the Central and South Bristol Research Ethics Committee (ref 04/Q2006/176)</w:t>
      </w:r>
      <w:proofErr w:type="gramEnd"/>
      <w:r w:rsidR="00DA6C33" w:rsidRPr="00DA6C33">
        <w:t>.</w:t>
      </w:r>
    </w:p>
    <w:p w14:paraId="7FD89359" w14:textId="2EA34EA0" w:rsidR="00214333" w:rsidRPr="00B023C8" w:rsidRDefault="00F273ED" w:rsidP="00A36789">
      <w:pPr>
        <w:spacing w:before="120" w:after="12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4006FB">
        <w:instrText xml:space="preserve"> ADDIN ZOTERO_ITEM CSL_CITATION {"citationID":"3Jgf4JIK","properties":{"formattedCitation":"\\super 12\\nosupersub{}","plainCitation":"12","noteIndex":0},"citationItems":[{"id":13548,"uris":["http://zotero.org/users/5813034/items/8EMJQJHX"],"itemData":{"id":13548,"type":"webpage","title":"Emergency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proofErr w:type="gramStart"/>
      <w:r w:rsidR="004006FB" w:rsidRPr="004006FB">
        <w:rPr>
          <w:rFonts w:cs="Times New Roman"/>
          <w:szCs w:val="24"/>
          <w:vertAlign w:val="superscript"/>
        </w:rPr>
        <w:t>12</w:t>
      </w:r>
      <w:r w:rsidR="00214333" w:rsidRPr="00B023C8">
        <w:fldChar w:fldCharType="end"/>
      </w:r>
      <w:r w:rsidR="00947850" w:rsidRPr="00B023C8">
        <w:t xml:space="preserve"> </w:t>
      </w:r>
      <w:r w:rsidR="00214333" w:rsidRPr="00B023C8">
        <w:t>This approach was informed by preliminary cross-validation work (Annex III</w:t>
      </w:r>
      <w:del w:id="144" w:author="Guilherme Pessoa-Amorim" w:date="2023-11-23T17:12:00Z">
        <w:r w:rsidR="0027799F" w:rsidRPr="00B023C8" w:rsidDel="00EB3E31">
          <w:delText>,</w:delText>
        </w:r>
        <w:r w:rsidR="00214333" w:rsidRPr="00B023C8" w:rsidDel="00EB3E31">
          <w:delText xml:space="preserve"> </w:delText>
        </w:r>
        <w:r w:rsidR="0027799F" w:rsidRPr="00B023C8" w:rsidDel="00EB3E31">
          <w:delText xml:space="preserve">available as </w:delText>
        </w:r>
        <w:r w:rsidR="003E566B" w:rsidRPr="00B023C8" w:rsidDel="00EB3E31">
          <w:delText xml:space="preserve">Supplementary data at </w:delText>
        </w:r>
        <w:r w:rsidR="003E566B" w:rsidRPr="00B023C8" w:rsidDel="00EB3E31">
          <w:rPr>
            <w:i/>
          </w:rPr>
          <w:delText>IJE</w:delText>
        </w:r>
        <w:r w:rsidR="003E566B" w:rsidRPr="00B023C8" w:rsidDel="00EB3E31">
          <w:delText xml:space="preserve"> online</w:delText>
        </w:r>
      </w:del>
      <w:r w:rsidR="00214333" w:rsidRPr="00B023C8">
        <w:t xml:space="preserve">)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4006FB">
        <w:instrText xml:space="preserve"> ADDIN ZOTERO_ITEM CSL_CITATION {"citationID":"dJOX8hUl","properties":{"formattedCitation":"\\super 13\\nosupersub{}","plainCitation":"13","noteIndex":0},"citationItems":[{"id":16998,"uris":["http://zotero.org/users/5813034/items/EJGPDW8R"],"itemData":{"id":16998,"type":"webpage","title":"COVID-19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4006FB" w:rsidRPr="004006FB">
        <w:rPr>
          <w:rFonts w:cs="Times New Roman"/>
          <w:szCs w:val="24"/>
          <w:vertAlign w:val="superscript"/>
        </w:rPr>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w:t>
      </w:r>
      <w:proofErr w:type="gramEnd"/>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w:t>
      </w:r>
      <w:r w:rsidR="00D266DB">
        <w:lastRenderedPageBreak/>
        <w:t xml:space="preserve">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w:t>
      </w:r>
      <w:proofErr w:type="gramStart"/>
      <w:r w:rsidR="005120A6" w:rsidRPr="00B023C8">
        <w:t>datasets</w:t>
      </w:r>
      <w:proofErr w:type="gramEnd"/>
      <w:r w:rsidR="005120A6" w:rsidRPr="00B023C8">
        <w:t xml:space="preserve">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630FAA">
      <w:pPr>
        <w:pStyle w:val="Heading2"/>
      </w:pPr>
      <w:r w:rsidRPr="00B023C8">
        <w:t>Analysis</w:t>
      </w:r>
      <w:r w:rsidR="009D6B9C" w:rsidRPr="00B023C8">
        <w:t xml:space="preserve"> period</w:t>
      </w:r>
    </w:p>
    <w:p w14:paraId="6D72D2C7" w14:textId="24D8989F" w:rsidR="002E2317" w:rsidRPr="004006FB" w:rsidRDefault="00947850" w:rsidP="00A36789">
      <w:pPr>
        <w:spacing w:before="120" w:after="12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4006FB" w:rsidRPr="004006FB">
        <w:instrText xml:space="preserve"> ADDIN ZOTERO_ITEM CSL_CITATION {"citationID":"LCCMB3yV","properties":{"formattedCitation":"\\super 14\\nosupersub{}","plainCitation":"14","noteIndex":0},"citationItems":[{"id":17001,"uris":["http://zotero.org/users/5813034/items/XGCHWB79"],"itemData":{"id":17001,"type":"article-journal","container-title":"The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4006FB" w:rsidRPr="004006FB">
        <w:rPr>
          <w:rFonts w:cs="Times New Roman"/>
          <w:szCs w:val="24"/>
          <w:vertAlign w:val="superscript"/>
        </w:rPr>
        <w:t>14</w:t>
      </w:r>
      <w:r w:rsidR="007947D7" w:rsidRPr="004006FB">
        <w:fldChar w:fldCharType="end"/>
      </w:r>
      <w:r w:rsidR="00A331CB" w:rsidRPr="004006FB">
        <w:t xml:space="preserve"> </w:t>
      </w:r>
    </w:p>
    <w:p w14:paraId="20B42E36" w14:textId="20B9F7E5" w:rsidR="004D67F1" w:rsidRPr="00B023C8" w:rsidRDefault="000424E6" w:rsidP="00630FAA">
      <w:pPr>
        <w:pStyle w:val="Heading2"/>
      </w:pPr>
      <w:r w:rsidRPr="004006FB">
        <w:t>Baseline characteristic and outcomes</w:t>
      </w:r>
    </w:p>
    <w:p w14:paraId="2F1F2215" w14:textId="73D067AF" w:rsidR="00FB1B07" w:rsidRPr="00B023C8" w:rsidRDefault="00204D8B" w:rsidP="00A36789">
      <w:pPr>
        <w:spacing w:before="120" w:after="12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4006FB">
        <w:instrText xml:space="preserve"> ADDIN ZOTERO_ITEM CSL_CITATION {"citationID":"7xaSBomP","properties":{"formattedCitation":"\\super 15\\nosupersub{}","plainCitation":"15","noteIndex":0},"citationItems":[{"id":13549,"uris":["http://zotero.org/users/5813034/items/933LVBCS"],"itemData":{"id":13549,"type":"webpage","title":"English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4006FB" w:rsidRPr="004006FB">
        <w:rPr>
          <w:rFonts w:cs="Times New Roman"/>
          <w:szCs w:val="24"/>
          <w:vertAlign w:val="superscript"/>
        </w:rPr>
        <w:t>15</w:t>
      </w:r>
      <w:r w:rsidRPr="00B023C8">
        <w:fldChar w:fldCharType="end"/>
      </w:r>
      <w:r w:rsidRPr="00B023C8">
        <w:t xml:space="preserve"> </w:t>
      </w:r>
      <w:r w:rsidR="00956A74" w:rsidRPr="00B023C8">
        <w:t xml:space="preserve">geographical location, </w:t>
      </w:r>
      <w:proofErr w:type="spellStart"/>
      <w:r w:rsidRPr="00B023C8">
        <w:t>Charlson</w:t>
      </w:r>
      <w:proofErr w:type="spellEnd"/>
      <w:r w:rsidRPr="00B023C8">
        <w:t xml:space="preserve"> Comorbidity Score </w:t>
      </w:r>
      <w:r w:rsidRPr="00B023C8">
        <w:fldChar w:fldCharType="begin"/>
      </w:r>
      <w:r w:rsidR="004006FB">
        <w:instrText xml:space="preserve"> ADDIN ZOTERO_ITEM CSL_CITATION {"citationID":"buK164TJ","properties":{"formattedCitation":"\\super 16,17\\nosupersub{}","plainCitation":"16,17","noteIndex":0},"citationItems":[{"id":13550,"uris":["http://zotero.org/users/5813034/items/JZXCX6YY"],"itemData":{"id":13550,"type":"article-journal","abstract":"The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4006FB" w:rsidRPr="004006FB">
        <w:rPr>
          <w:rFonts w:cs="Times New Roman"/>
          <w:szCs w:val="24"/>
          <w:vertAlign w:val="superscript"/>
        </w:rPr>
        <w:t>16,17</w:t>
      </w:r>
      <w:r w:rsidRPr="00B023C8">
        <w:fldChar w:fldCharType="end"/>
      </w:r>
      <w:r w:rsidRPr="00B023C8">
        <w:t xml:space="preserve"> and its components, and Hospital Frailty Risk Score.</w:t>
      </w:r>
      <w:r w:rsidRPr="00B023C8">
        <w:fldChar w:fldCharType="begin"/>
      </w:r>
      <w:r w:rsidR="004006FB">
        <w:instrText xml:space="preserve"> ADDIN ZOTERO_ITEM CSL_CITATION {"citationID":"WMnTBz04","properties":{"formattedCitation":"\\super 18\\nosupersub{}","plainCitation":"18","noteIndex":0},"citationItems":[{"id":13553,"uris":["http://zotero.org/users/5813034/items/YT8SWDN3"],"itemData":{"id":13553,"type":"article-journal","abstract":"BACKGROUND: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proofErr w:type="gramStart"/>
      <w:r w:rsidR="004006FB" w:rsidRPr="004006FB">
        <w:rPr>
          <w:rFonts w:cs="Times New Roman"/>
          <w:szCs w:val="24"/>
          <w:vertAlign w:val="superscript"/>
        </w:rPr>
        <w:t>18</w:t>
      </w:r>
      <w:proofErr w:type="gramEnd"/>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 xml:space="preserve">ICD-10 codes used, </w:t>
      </w:r>
      <w:proofErr w:type="gramStart"/>
      <w:r w:rsidR="00956A74" w:rsidRPr="00B023C8">
        <w:t>are</w:t>
      </w:r>
      <w:r w:rsidRPr="00B023C8">
        <w:t xml:space="preserve"> provided</w:t>
      </w:r>
      <w:proofErr w:type="gramEnd"/>
      <w:r w:rsidRPr="00B023C8">
        <w:t xml:space="preserve"> in Annex I</w:t>
      </w:r>
      <w:del w:id="145" w:author="Guilherme Pessoa-Amorim" w:date="2023-11-23T17:12:00Z">
        <w:r w:rsidRPr="00B023C8" w:rsidDel="00EB3E31">
          <w:delText xml:space="preserve"> </w:delText>
        </w:r>
        <w:r w:rsidR="00956A74" w:rsidRPr="00B023C8" w:rsidDel="00EB3E31">
          <w:delText>(</w:delText>
        </w:r>
        <w:r w:rsidR="0027799F" w:rsidRPr="00B023C8" w:rsidDel="00EB3E31">
          <w:delText xml:space="preserve">available as Supplementary data at </w:delText>
        </w:r>
        <w:r w:rsidR="0027799F" w:rsidRPr="00B023C8" w:rsidDel="00EB3E31">
          <w:rPr>
            <w:i/>
          </w:rPr>
          <w:delText>IJE</w:delText>
        </w:r>
        <w:r w:rsidR="0027799F" w:rsidRPr="00B023C8" w:rsidDel="00EB3E31">
          <w:delText xml:space="preserve"> online)</w:delText>
        </w:r>
      </w:del>
      <w:r w:rsidRPr="00B023C8">
        <w:t xml:space="preserve">.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proofErr w:type="gramStart"/>
      <w:r w:rsidR="001F6399" w:rsidRPr="00B023C8">
        <w:t>lower-super</w:t>
      </w:r>
      <w:proofErr w:type="gramEnd"/>
      <w:r w:rsidR="001F6399" w:rsidRPr="00B023C8">
        <w:t xml:space="preserve">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DA86682" w:rsidR="009874DE" w:rsidRPr="00B023C8" w:rsidRDefault="004C01B2" w:rsidP="00A36789">
      <w:pPr>
        <w:spacing w:before="120" w:after="120" w:line="480" w:lineRule="auto"/>
        <w:jc w:val="both"/>
      </w:pPr>
      <w:r w:rsidRPr="00B023C8">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 xml:space="preserve">methodology </w:t>
      </w:r>
      <w:r w:rsidR="00FB1B07" w:rsidRPr="00B023C8">
        <w:lastRenderedPageBreak/>
        <w:t>described elsewhere)</w:t>
      </w:r>
      <w:r w:rsidR="00E708AD" w:rsidRPr="00B023C8">
        <w:t>.</w:t>
      </w:r>
      <w:r w:rsidR="00FB1B07" w:rsidRPr="00B023C8">
        <w:fldChar w:fldCharType="begin"/>
      </w:r>
      <w:r w:rsidR="004006FB">
        <w:instrText xml:space="preserve"> ADDIN ZOTERO_ITEM CSL_CITATION {"citationID":"CLp0hmry","properties":{"formattedCitation":"\\super 19\\nosupersub{}","plainCitation":"19","noteIndex":0},"citationItems":[{"id":13726,"uris":["http://zotero.org/users/5813034/items/L4Y3UWHK"],"itemData":{"id":13726,"type":"document","title":"A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4006FB" w:rsidRPr="004006FB">
        <w:rPr>
          <w:rFonts w:cs="Times New Roman"/>
          <w:szCs w:val="24"/>
          <w:vertAlign w:val="superscript"/>
        </w:rPr>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w:t>
      </w:r>
      <w:proofErr w:type="gramStart"/>
      <w:r w:rsidR="00FB1B07" w:rsidRPr="00B023C8">
        <w:t>data</w:t>
      </w:r>
      <w:proofErr w:type="gramEnd"/>
      <w:r w:rsidR="00FB1B07" w:rsidRPr="00B023C8">
        <w:t xml:space="preserve">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630FAA">
      <w:pPr>
        <w:pStyle w:val="Heading2"/>
      </w:pPr>
      <w:r w:rsidRPr="00B023C8">
        <w:t>Statistical analyses</w:t>
      </w:r>
    </w:p>
    <w:p w14:paraId="04C5349C" w14:textId="661C56FD" w:rsidR="005120A6" w:rsidRPr="006665F8" w:rsidRDefault="00F41504" w:rsidP="000B7312">
      <w:pPr>
        <w:spacing w:before="120" w:after="12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491156D8" w14:textId="3DF882CE" w:rsidR="009C75A0" w:rsidRPr="00721C8E" w:rsidRDefault="00DB034A" w:rsidP="000B7312">
      <w:pPr>
        <w:spacing w:before="120" w:after="120" w:line="480" w:lineRule="auto"/>
        <w:jc w:val="both"/>
        <w:rPr>
          <w:color w:val="FF0000"/>
        </w:rPr>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xml:space="preserve">. Age was stratified into </w:t>
      </w:r>
      <w:proofErr w:type="gramStart"/>
      <w:r w:rsidRPr="00721C8E">
        <w:t>4</w:t>
      </w:r>
      <w:proofErr w:type="gramEnd"/>
      <w:r w:rsidRPr="00721C8E">
        <w:t xml:space="preserve">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4006FB">
        <w:instrText xml:space="preserve"> ADDIN ZOTERO_ITEM CSL_CITATION {"citationID":"aFxUgmC1","properties":{"formattedCitation":"\\super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4006FB" w:rsidRPr="004006FB">
        <w:rPr>
          <w:rFonts w:cs="Times New Roman"/>
          <w:szCs w:val="24"/>
          <w:vertAlign w:val="superscript"/>
        </w:rPr>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 xml:space="preserve">then aggregated individuals in each cohort into three-month periods and conducted the same calculations as above for each </w:t>
      </w:r>
      <w:proofErr w:type="gramStart"/>
      <w:r w:rsidR="000B7312" w:rsidRPr="00721C8E">
        <w:t>time period</w:t>
      </w:r>
      <w:proofErr w:type="gramEnd"/>
      <w:r w:rsidR="000B7312" w:rsidRPr="00721C8E">
        <w:t xml:space="preserve"> separately. </w:t>
      </w:r>
    </w:p>
    <w:p w14:paraId="393D8897" w14:textId="07A720DC" w:rsidR="009C75A0" w:rsidRPr="00B023C8" w:rsidRDefault="003F1A3F" w:rsidP="00A36789">
      <w:pPr>
        <w:spacing w:before="120" w:after="120" w:line="480" w:lineRule="auto"/>
        <w:jc w:val="both"/>
      </w:pPr>
      <w:r w:rsidRPr="00721C8E">
        <w:lastRenderedPageBreak/>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proofErr w:type="gramStart"/>
      <w:r w:rsidRPr="00721C8E">
        <w:t>was calculated</w:t>
      </w:r>
      <w:proofErr w:type="gramEnd"/>
      <w:r w:rsidRPr="00721C8E">
        <w:t xml:space="preserve">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4006FB">
        <w:instrText xml:space="preserve"> ADDIN ZOTERO_ITEM CSL_CITATION {"citationID":"nr9n0V9D","properties":{"formattedCitation":"\\super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4006FB" w:rsidRPr="004006FB">
        <w:rPr>
          <w:rFonts w:cs="Times New Roman"/>
          <w:szCs w:val="24"/>
          <w:vertAlign w:val="superscript"/>
        </w:rPr>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4006FB">
        <w:instrText xml:space="preserve"> ADDIN ZOTERO_ITEM CSL_CITATION {"citationID":"5gn1rt7t","properties":{"formattedCitation":"\\super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4006FB" w:rsidRPr="004006FB">
        <w:rPr>
          <w:rFonts w:cs="Times New Roman"/>
          <w:szCs w:val="24"/>
          <w:vertAlign w:val="superscript"/>
        </w:rPr>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xml:space="preserve">). Further methodological details </w:t>
      </w:r>
      <w:proofErr w:type="gramStart"/>
      <w:r w:rsidR="009C75A0" w:rsidRPr="00721C8E">
        <w:t>are provided</w:t>
      </w:r>
      <w:proofErr w:type="gramEnd"/>
      <w:r w:rsidR="009C75A0" w:rsidRPr="00721C8E">
        <w:t xml:space="preserve"> in Annex I</w:t>
      </w:r>
      <w:del w:id="146" w:author="Guilherme Pessoa-Amorim" w:date="2023-11-23T17:12:00Z">
        <w:r w:rsidR="0027799F" w:rsidRPr="006665F8" w:rsidDel="00EB3E31">
          <w:delText xml:space="preserve"> </w:delText>
        </w:r>
        <w:r w:rsidR="007F295B" w:rsidRPr="006665F8" w:rsidDel="00EB3E31">
          <w:delText>(</w:delText>
        </w:r>
        <w:r w:rsidR="0027799F" w:rsidRPr="006665F8" w:rsidDel="00EB3E31">
          <w:delText xml:space="preserve">available as Supplementary data at </w:delText>
        </w:r>
        <w:r w:rsidR="0027799F" w:rsidRPr="00721C8E" w:rsidDel="00EB3E31">
          <w:rPr>
            <w:i/>
          </w:rPr>
          <w:delText>IJE</w:delText>
        </w:r>
        <w:r w:rsidR="0027799F" w:rsidRPr="00721C8E" w:rsidDel="00EB3E31">
          <w:delText xml:space="preserve"> online)</w:delText>
        </w:r>
      </w:del>
      <w:r w:rsidR="009C75A0" w:rsidRPr="00721C8E">
        <w:t>.</w:t>
      </w:r>
      <w:r w:rsidR="009C75A0" w:rsidRPr="00B023C8">
        <w:t xml:space="preserve"> </w:t>
      </w:r>
    </w:p>
    <w:p w14:paraId="543C115D" w14:textId="43D85A3E" w:rsidR="001D76CC" w:rsidRPr="00B023C8" w:rsidRDefault="004E10C3" w:rsidP="00A36789">
      <w:pPr>
        <w:spacing w:before="120" w:after="12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ins w:id="147" w:author="Guilherme Pessoa-Amorim" w:date="2023-11-23T17:12:00Z">
        <w:r w:rsidR="00EB3E31">
          <w:t>)</w:t>
        </w:r>
      </w:ins>
      <w:del w:id="148" w:author="Guilherme Pessoa-Amorim" w:date="2023-11-23T17:12:00Z">
        <w:r w:rsidR="007F295B" w:rsidRPr="00B023C8" w:rsidDel="00EB3E31">
          <w:delText xml:space="preserve">, available as Supplementary data at </w:delText>
        </w:r>
        <w:r w:rsidR="007F295B" w:rsidRPr="00B023C8" w:rsidDel="00EB3E31">
          <w:rPr>
            <w:i/>
          </w:rPr>
          <w:delText>IJE</w:delText>
        </w:r>
        <w:r w:rsidR="007F295B" w:rsidRPr="00B023C8" w:rsidDel="00EB3E31">
          <w:delText xml:space="preserve"> online)</w:delText>
        </w:r>
      </w:del>
      <w:r w:rsidR="001D76CC" w:rsidRPr="00B023C8">
        <w:t xml:space="preserve">. </w:t>
      </w:r>
    </w:p>
    <w:p w14:paraId="1A69ECAB" w14:textId="696B2F0A" w:rsidR="00C20351" w:rsidRPr="00B023C8" w:rsidRDefault="00C20351" w:rsidP="00C20351">
      <w:pPr>
        <w:pStyle w:val="Heading2"/>
        <w:rPr>
          <w:moveTo w:id="149" w:author="Guilherme Pessoa-Amorim" w:date="2023-11-23T17:23:00Z"/>
        </w:rPr>
      </w:pPr>
      <w:moveToRangeStart w:id="150" w:author="Guilherme Pessoa-Amorim" w:date="2023-11-23T17:23:00Z" w:name="move151652652"/>
      <w:moveTo w:id="151" w:author="Guilherme Pessoa-Amorim" w:date="2023-11-23T17:23:00Z">
        <w:r w:rsidRPr="00B023C8">
          <w:t xml:space="preserve">Ethics </w:t>
        </w:r>
      </w:moveTo>
      <w:ins w:id="152" w:author="Marion Mafham" w:date="2024-01-19T15:04:00Z">
        <w:r w:rsidR="00C568B0">
          <w:t xml:space="preserve">committee </w:t>
        </w:r>
      </w:ins>
      <w:moveTo w:id="153" w:author="Guilherme Pessoa-Amorim" w:date="2023-11-23T17:23:00Z">
        <w:r w:rsidRPr="00B023C8">
          <w:t>approval</w:t>
        </w:r>
      </w:moveTo>
    </w:p>
    <w:p w14:paraId="6CA928EC" w14:textId="77777777" w:rsidR="00C20351" w:rsidRPr="00B023C8" w:rsidRDefault="00C20351" w:rsidP="00C20351">
      <w:pPr>
        <w:spacing w:before="120" w:after="120" w:line="480" w:lineRule="auto"/>
        <w:jc w:val="both"/>
        <w:rPr>
          <w:moveTo w:id="154" w:author="Guilherme Pessoa-Amorim" w:date="2023-11-23T17:23:00Z"/>
        </w:rPr>
      </w:pPr>
      <w:moveTo w:id="155" w:author="Guilherme Pessoa-Amorim" w:date="2023-11-23T17:23:00Z">
        <w:r w:rsidRPr="00B023C8">
          <w:t xml:space="preserve">The </w:t>
        </w:r>
        <w:proofErr w:type="gramStart"/>
        <w:r w:rsidRPr="00B023C8">
          <w:t>RECOVERY trial has been approved by the UK Medicines and Healthcare products Regulatory Agency and the Cambridge East Research Ethics Committee (reference 20/EE/0101)</w:t>
        </w:r>
        <w:proofErr w:type="gramEnd"/>
        <w:r w:rsidRPr="00B023C8">
          <w:t xml:space="preserve">. The </w:t>
        </w:r>
        <w:proofErr w:type="gramStart"/>
        <w:r>
          <w:t xml:space="preserve">dataset used to build the reference population by </w:t>
        </w:r>
        <w:r w:rsidRPr="00B023C8">
          <w:t xml:space="preserve">the University of Oxford has been approved by the Central and South Bristol </w:t>
        </w:r>
        <w:r>
          <w:t>R</w:t>
        </w:r>
        <w:r w:rsidRPr="00B023C8">
          <w:t xml:space="preserve">esearch </w:t>
        </w:r>
        <w:r>
          <w:t>E</w:t>
        </w:r>
        <w:r w:rsidRPr="00B023C8">
          <w:t xml:space="preserve">thics </w:t>
        </w:r>
        <w:r>
          <w:t>C</w:t>
        </w:r>
        <w:r w:rsidRPr="00B023C8">
          <w:t>ommittee (</w:t>
        </w:r>
        <w:r>
          <w:t>reference</w:t>
        </w:r>
        <w:r w:rsidRPr="00B023C8">
          <w:t xml:space="preserve"> 04/Q2006/176)</w:t>
        </w:r>
        <w:proofErr w:type="gramEnd"/>
        <w:r w:rsidRPr="00B023C8">
          <w:t>.</w:t>
        </w:r>
      </w:moveTo>
    </w:p>
    <w:moveToRangeEnd w:id="150"/>
    <w:p w14:paraId="1A3695F3" w14:textId="77777777" w:rsidR="001D76CC" w:rsidRPr="00B023C8" w:rsidRDefault="001D76CC" w:rsidP="00A36789">
      <w:pPr>
        <w:spacing w:before="120" w:after="120" w:line="480" w:lineRule="auto"/>
        <w:jc w:val="both"/>
      </w:pPr>
    </w:p>
    <w:p w14:paraId="766B10C1" w14:textId="6E678B9A" w:rsidR="00A36789" w:rsidRPr="00B023C8" w:rsidRDefault="00A36789">
      <w:pPr>
        <w:rPr>
          <w:rFonts w:eastAsiaTheme="majorEastAsia" w:cstheme="majorBidi"/>
          <w:sz w:val="32"/>
          <w:szCs w:val="32"/>
        </w:rPr>
      </w:pPr>
      <w:r w:rsidRPr="00B023C8">
        <w:br w:type="page"/>
      </w:r>
    </w:p>
    <w:p w14:paraId="24435910" w14:textId="51C83FBC" w:rsidR="0083568B" w:rsidRPr="00B023C8" w:rsidRDefault="00B67FF5" w:rsidP="00A36789">
      <w:pPr>
        <w:pStyle w:val="Heading1"/>
      </w:pPr>
      <w:r w:rsidRPr="00B023C8">
        <w:lastRenderedPageBreak/>
        <w:t>R</w:t>
      </w:r>
      <w:r w:rsidR="006037EB" w:rsidRPr="00B023C8">
        <w:t>esults</w:t>
      </w:r>
    </w:p>
    <w:p w14:paraId="3F0A9637" w14:textId="0A41FDF8" w:rsidR="00FC289C" w:rsidRPr="00B023C8" w:rsidRDefault="00FC289C" w:rsidP="00630FAA">
      <w:pPr>
        <w:pStyle w:val="Heading2"/>
      </w:pPr>
      <w:r w:rsidRPr="00B023C8">
        <w:t>Baseline characteristics</w:t>
      </w:r>
    </w:p>
    <w:p w14:paraId="7731FE22" w14:textId="3CAFEDDE" w:rsidR="00454F31" w:rsidRPr="00B023C8" w:rsidRDefault="002F277B" w:rsidP="00657DE0">
      <w:pPr>
        <w:spacing w:before="120" w:after="120" w:line="480" w:lineRule="auto"/>
        <w:jc w:val="both"/>
      </w:pPr>
      <w:commentRangeStart w:id="156"/>
      <w:r w:rsidRPr="00B023C8">
        <w:t xml:space="preserve">Up until </w:t>
      </w:r>
      <w:r w:rsidR="00F41504">
        <w:t>31 July 2023</w:t>
      </w:r>
      <w:r w:rsidRPr="00B023C8">
        <w:t xml:space="preserve">, RECOVERY recruited </w:t>
      </w:r>
      <w:r w:rsidR="00F41504">
        <w:t>48,567</w:t>
      </w:r>
      <w:r w:rsidRPr="00B023C8">
        <w:t xml:space="preserve">participants, of which </w:t>
      </w:r>
      <w:r w:rsidR="00F41504">
        <w:t>46</w:t>
      </w:r>
      <w:r w:rsidR="00620A06" w:rsidRPr="00B023C8">
        <w:t>,</w:t>
      </w:r>
      <w:r w:rsidR="00F41504">
        <w:t>999</w:t>
      </w:r>
      <w:r w:rsidR="00620A06" w:rsidRPr="00B023C8">
        <w:t xml:space="preserve"> in the UK and </w:t>
      </w:r>
      <w:r w:rsidR="00F41504">
        <w:t>41,930</w:t>
      </w:r>
      <w:r w:rsidR="00620A06" w:rsidRPr="00B023C8">
        <w:t xml:space="preserve"> in England. </w:t>
      </w:r>
      <w:r w:rsidR="009579CC" w:rsidRPr="00B023C8">
        <w:t>Of</w:t>
      </w:r>
      <w:r w:rsidR="00FF5CCA" w:rsidRPr="00B023C8">
        <w:t xml:space="preserve"> </w:t>
      </w:r>
      <w:r w:rsidR="00620A06" w:rsidRPr="00B023C8">
        <w:t xml:space="preserve">the </w:t>
      </w:r>
      <w:r w:rsidR="00096CF3" w:rsidRPr="00B023C8">
        <w:t>39,</w:t>
      </w:r>
      <w:r w:rsidR="00C42300" w:rsidRPr="00B023C8">
        <w:t>158</w:t>
      </w:r>
      <w:r w:rsidR="00096CF3" w:rsidRPr="00B023C8">
        <w:t xml:space="preserve"> </w:t>
      </w:r>
      <w:r w:rsidR="00FF5CCA" w:rsidRPr="00B023C8">
        <w:t xml:space="preserve">participants </w:t>
      </w:r>
      <w:r w:rsidR="00C42300" w:rsidRPr="00B023C8">
        <w:t>aged 16</w:t>
      </w:r>
      <w:r w:rsidR="00857F79">
        <w:t>+</w:t>
      </w:r>
      <w:r w:rsidR="00C42300" w:rsidRPr="00B023C8">
        <w:t xml:space="preserve"> at randomisation and </w:t>
      </w:r>
      <w:r w:rsidR="00FF5CCA" w:rsidRPr="00B023C8">
        <w:t>recruited in England within the analysis period</w:t>
      </w:r>
      <w:r w:rsidR="00620A06" w:rsidRPr="00B023C8">
        <w:t xml:space="preserve"> (</w:t>
      </w:r>
      <w:r w:rsidR="00DB034A">
        <w:t>1</w:t>
      </w:r>
      <w:r w:rsidR="00DB034A" w:rsidRPr="00DB034A">
        <w:rPr>
          <w:vertAlign w:val="superscript"/>
        </w:rPr>
        <w:t>st</w:t>
      </w:r>
      <w:r w:rsidR="00DB034A">
        <w:t xml:space="preserve"> </w:t>
      </w:r>
      <w:r w:rsidR="00A36789" w:rsidRPr="00B023C8">
        <w:t xml:space="preserve">March 2020 </w:t>
      </w:r>
      <w:r w:rsidR="00DB034A">
        <w:t>–</w:t>
      </w:r>
      <w:r w:rsidR="00A36789" w:rsidRPr="00B023C8">
        <w:t xml:space="preserve"> </w:t>
      </w:r>
      <w:r w:rsidR="00DB034A">
        <w:t>30</w:t>
      </w:r>
      <w:r w:rsidR="00DB034A" w:rsidRPr="00DB034A">
        <w:rPr>
          <w:vertAlign w:val="superscript"/>
        </w:rPr>
        <w:t>th</w:t>
      </w:r>
      <w:r w:rsidR="00DB034A">
        <w:t xml:space="preserve"> </w:t>
      </w:r>
      <w:r w:rsidR="00A36789" w:rsidRPr="00B023C8">
        <w:t>November 2021</w:t>
      </w:r>
      <w:r w:rsidR="00620A06" w:rsidRPr="00B023C8">
        <w:t>)</w:t>
      </w:r>
      <w:r w:rsidR="00FF5CCA" w:rsidRPr="00B023C8">
        <w:t>,</w:t>
      </w:r>
      <w:r w:rsidR="007A182D" w:rsidRPr="00B023C8">
        <w:t xml:space="preserve"> </w:t>
      </w:r>
      <w:commentRangeEnd w:id="156"/>
      <w:r w:rsidR="00C568B0">
        <w:rPr>
          <w:rStyle w:val="CommentReference"/>
        </w:rPr>
        <w:commentReference w:id="156"/>
      </w:r>
      <w:r w:rsidR="00442B10" w:rsidRPr="00B023C8">
        <w:t>3</w:t>
      </w:r>
      <w:r w:rsidR="00C42300" w:rsidRPr="00B023C8">
        <w:t>8,510</w:t>
      </w:r>
      <w:r w:rsidR="007A182D" w:rsidRPr="00B023C8">
        <w:t xml:space="preserve"> </w:t>
      </w:r>
      <w:r w:rsidR="002D0B1D" w:rsidRPr="00B023C8">
        <w:t xml:space="preserve">(98.3%) </w:t>
      </w:r>
      <w:r w:rsidR="00740651" w:rsidRPr="00B023C8">
        <w:t xml:space="preserve">had </w:t>
      </w:r>
      <w:r w:rsidR="00216DB6" w:rsidRPr="00BD05D6">
        <w:t xml:space="preserve">available </w:t>
      </w:r>
      <w:r w:rsidR="00956A74" w:rsidRPr="00BD05D6">
        <w:t>HES</w:t>
      </w:r>
      <w:r w:rsidR="00DB034A" w:rsidRPr="00BD05D6">
        <w:t xml:space="preserve"> </w:t>
      </w:r>
      <w:r w:rsidR="009579CC" w:rsidRPr="00BD05D6">
        <w:t xml:space="preserve">and were included in </w:t>
      </w:r>
      <w:r w:rsidR="00216DB6" w:rsidRPr="00BD05D6">
        <w:t>our</w:t>
      </w:r>
      <w:r w:rsidR="006A1EBA" w:rsidRPr="00BD05D6">
        <w:t xml:space="preserve"> analysis </w:t>
      </w:r>
      <w:r w:rsidR="00EF6774" w:rsidRPr="00BD05D6">
        <w:t>(</w:t>
      </w:r>
      <w:r w:rsidR="00B37983" w:rsidRPr="00BD05D6">
        <w:fldChar w:fldCharType="begin"/>
      </w:r>
      <w:r w:rsidR="00B37983" w:rsidRPr="00BD05D6">
        <w:instrText xml:space="preserve"> REF _Ref117514050 \h </w:instrText>
      </w:r>
      <w:r w:rsidR="00AB2018" w:rsidRPr="00BD05D6">
        <w:instrText xml:space="preserve"> \* MERGEFORMAT </w:instrText>
      </w:r>
      <w:r w:rsidR="00B37983" w:rsidRPr="00BD05D6">
        <w:fldChar w:fldCharType="separate"/>
      </w:r>
      <w:r w:rsidR="000E051C" w:rsidRPr="00BD05D6">
        <w:t xml:space="preserve">Figure </w:t>
      </w:r>
      <w:r w:rsidR="000E051C" w:rsidRPr="00BD05D6">
        <w:rPr>
          <w:noProof/>
        </w:rPr>
        <w:t>1</w:t>
      </w:r>
      <w:r w:rsidR="00B37983" w:rsidRPr="00BD05D6">
        <w:fldChar w:fldCharType="end"/>
      </w:r>
      <w:r w:rsidR="00EF6774" w:rsidRPr="00BD05D6">
        <w:t>)</w:t>
      </w:r>
      <w:r w:rsidR="00740651" w:rsidRPr="00BD05D6">
        <w:t>.</w:t>
      </w:r>
      <w:r w:rsidR="00EF6774" w:rsidRPr="00BD05D6">
        <w:t xml:space="preserve"> </w:t>
      </w:r>
      <w:r w:rsidR="00C34677" w:rsidRPr="00BD05D6">
        <w:t>RECOVERY participants recruited in other UK nations had generally similar characteristics to those recruited in England (</w:t>
      </w:r>
      <w:r w:rsidR="00C34677" w:rsidRPr="00BD05D6">
        <w:fldChar w:fldCharType="begin"/>
      </w:r>
      <w:r w:rsidR="00C34677" w:rsidRPr="00BD05D6">
        <w:instrText xml:space="preserve"> REF _Ref115078157 \h  \* MERGEFORMAT </w:instrText>
      </w:r>
      <w:r w:rsidR="00C34677" w:rsidRPr="00BD05D6">
        <w:fldChar w:fldCharType="separate"/>
      </w:r>
      <w:r w:rsidR="00C34677" w:rsidRPr="00BD05D6">
        <w:t>Supplementary Table S1</w:t>
      </w:r>
      <w:r w:rsidR="00C34677" w:rsidRPr="00BD05D6">
        <w:fldChar w:fldCharType="end"/>
      </w:r>
      <w:del w:id="157" w:author="Guilherme Pessoa-Amorim" w:date="2023-11-23T17:12:00Z">
        <w:r w:rsidR="00C34677" w:rsidRPr="00BD05D6" w:rsidDel="00EB3E31">
          <w:delText xml:space="preserve">, available as Supplementary data at </w:delText>
        </w:r>
        <w:r w:rsidR="00C34677" w:rsidRPr="00BD05D6" w:rsidDel="00EB3E31">
          <w:rPr>
            <w:i/>
          </w:rPr>
          <w:delText>IJE</w:delText>
        </w:r>
        <w:r w:rsidR="00C34677" w:rsidRPr="00BD05D6" w:rsidDel="00EB3E31">
          <w:delText xml:space="preserve"> online</w:delText>
        </w:r>
      </w:del>
      <w:r w:rsidR="00C34677" w:rsidRPr="00BD05D6">
        <w:t xml:space="preserve">). People with no HES data available were younger, </w:t>
      </w:r>
      <w:r w:rsidR="00F41504" w:rsidRPr="00BD05D6">
        <w:t>less frequently of white ethnicity</w:t>
      </w:r>
      <w:r w:rsidR="00C34677" w:rsidRPr="00BD05D6">
        <w:t>, and had generally lower comorbidity burden and need for respiratory support at randomisation (Supplementary Table S2</w:t>
      </w:r>
      <w:del w:id="158" w:author="Guilherme Pessoa-Amorim" w:date="2023-11-23T17:12:00Z">
        <w:r w:rsidR="00C34677" w:rsidRPr="00BD05D6" w:rsidDel="00EB3E31">
          <w:delText xml:space="preserve">, available as Supplementary data at </w:delText>
        </w:r>
        <w:r w:rsidR="00C34677" w:rsidRPr="00BD05D6" w:rsidDel="00EB3E31">
          <w:rPr>
            <w:i/>
          </w:rPr>
          <w:delText>IJE</w:delText>
        </w:r>
        <w:r w:rsidR="00C34677" w:rsidRPr="00BD05D6" w:rsidDel="00EB3E31">
          <w:delText xml:space="preserve"> online</w:delText>
        </w:r>
      </w:del>
      <w:r w:rsidR="00C34677" w:rsidRPr="00BD05D6">
        <w:t xml:space="preserve">). </w:t>
      </w:r>
      <w:r w:rsidR="002D0B1D" w:rsidRPr="00BD05D6">
        <w:t>The re</w:t>
      </w:r>
      <w:r w:rsidR="002D0B1D" w:rsidRPr="00B023C8">
        <w:t xml:space="preserve">ference population included </w:t>
      </w:r>
      <w:r w:rsidR="0016745B" w:rsidRPr="00B023C8">
        <w:rPr>
          <w:color w:val="000000"/>
        </w:rPr>
        <w:t xml:space="preserve">346,271 </w:t>
      </w:r>
      <w:r w:rsidR="002D0B1D" w:rsidRPr="00B023C8">
        <w:t>individuals</w:t>
      </w:r>
      <w:ins w:id="159" w:author="Marion Mafham" w:date="2024-01-19T15:08:00Z">
        <w:r w:rsidR="00C568B0">
          <w:t xml:space="preserve"> (Fi</w:t>
        </w:r>
      </w:ins>
      <w:ins w:id="160" w:author="Marion Mafham" w:date="2024-01-19T15:09:00Z">
        <w:r w:rsidR="00C568B0">
          <w:t>gure 1)</w:t>
        </w:r>
      </w:ins>
      <w:r w:rsidR="002D0B1D" w:rsidRPr="00B023C8">
        <w:t xml:space="preserve">; for every 100 people admitted with COVID-19 in England, 11 participants </w:t>
      </w:r>
      <w:proofErr w:type="gramStart"/>
      <w:r w:rsidR="002D0B1D" w:rsidRPr="00B023C8">
        <w:t>were recruited</w:t>
      </w:r>
      <w:proofErr w:type="gramEnd"/>
      <w:r w:rsidR="002D0B1D" w:rsidRPr="00B023C8">
        <w:t xml:space="preserve"> to RECOVERY.</w:t>
      </w:r>
      <w:r w:rsidR="00857F79">
        <w:t xml:space="preserve"> </w:t>
      </w:r>
      <w:r w:rsidR="00454F31" w:rsidRPr="00B023C8">
        <w:t xml:space="preserve">When considering geographical region, </w:t>
      </w:r>
      <w:r w:rsidR="00E548AA">
        <w:t>the proportion of relevant patients recruited to RECOVERY in</w:t>
      </w:r>
      <w:r w:rsidR="00E548AA" w:rsidRPr="00B023C8">
        <w:t xml:space="preserve"> </w:t>
      </w:r>
      <w:r w:rsidR="00454F31" w:rsidRPr="00B023C8">
        <w:t xml:space="preserve">London, West Midlands, and Yorkshire and The Humber </w:t>
      </w:r>
      <w:r w:rsidR="00E548AA">
        <w:t>was lower than in the other England regions</w:t>
      </w:r>
      <w:r w:rsidR="00195560" w:rsidRPr="00B023C8">
        <w:t xml:space="preserve"> </w:t>
      </w:r>
      <w:r w:rsidR="00454F31" w:rsidRPr="00B023C8">
        <w:t>(</w:t>
      </w:r>
      <w:commentRangeStart w:id="161"/>
      <w:r w:rsidR="001960B6" w:rsidRPr="00B023C8">
        <w:fldChar w:fldCharType="begin"/>
      </w:r>
      <w:r w:rsidR="001960B6" w:rsidRPr="00B023C8">
        <w:instrText xml:space="preserve"> REF _Ref119677328 \h </w:instrText>
      </w:r>
      <w:r w:rsidR="00AB2018" w:rsidRPr="00B023C8">
        <w:instrText xml:space="preserve"> \* MERGEFORMAT </w:instrText>
      </w:r>
      <w:r w:rsidR="001960B6" w:rsidRPr="00B023C8">
        <w:fldChar w:fldCharType="separate"/>
      </w:r>
      <w:r w:rsidR="000E051C" w:rsidRPr="00B023C8">
        <w:t xml:space="preserve">Figure </w:t>
      </w:r>
      <w:r w:rsidR="000E051C">
        <w:rPr>
          <w:noProof/>
        </w:rPr>
        <w:t>2</w:t>
      </w:r>
      <w:r w:rsidR="001960B6" w:rsidRPr="00B023C8">
        <w:fldChar w:fldCharType="end"/>
      </w:r>
      <w:commentRangeEnd w:id="161"/>
      <w:r w:rsidR="00C568B0">
        <w:rPr>
          <w:rStyle w:val="CommentReference"/>
        </w:rPr>
        <w:commentReference w:id="161"/>
      </w:r>
      <w:r w:rsidR="00454F31" w:rsidRPr="00B023C8">
        <w:t xml:space="preserve">). </w:t>
      </w:r>
    </w:p>
    <w:p w14:paraId="79E0810A" w14:textId="67016D5E" w:rsidR="005B3328" w:rsidRPr="00B023C8" w:rsidRDefault="00657DE0" w:rsidP="00A36789">
      <w:pPr>
        <w:spacing w:before="120" w:after="12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r w:rsidR="00B37983" w:rsidRPr="00B023C8">
        <w:fldChar w:fldCharType="begin"/>
      </w:r>
      <w:r w:rsidR="00B37983" w:rsidRPr="00B023C8">
        <w:instrText xml:space="preserve"> REF _Ref119062161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1</w:t>
      </w:r>
      <w:r w:rsidR="00B37983" w:rsidRPr="00B023C8">
        <w:fldChar w:fldCharType="end"/>
      </w:r>
      <w:r w:rsidR="00B37983" w:rsidRPr="00B023C8">
        <w:t xml:space="preserve"> </w:t>
      </w:r>
      <w:r w:rsidR="00225F6F" w:rsidRPr="00B023C8">
        <w:t>and</w:t>
      </w:r>
      <w:r w:rsidR="002971CE" w:rsidRPr="00B023C8">
        <w:t xml:space="preserve"> </w:t>
      </w:r>
      <w:r w:rsidR="00B37983" w:rsidRPr="00B023C8">
        <w:fldChar w:fldCharType="begin"/>
      </w:r>
      <w:r w:rsidR="00B37983" w:rsidRPr="00B023C8">
        <w:instrText xml:space="preserve"> REF _Ref119078340 \h </w:instrText>
      </w:r>
      <w:r w:rsidR="002971CE" w:rsidRPr="00B023C8">
        <w:instrText xml:space="preserve"> \* MERGEFORMAT </w:instrText>
      </w:r>
      <w:r w:rsidR="00B37983" w:rsidRPr="00B023C8">
        <w:fldChar w:fldCharType="separate"/>
      </w:r>
      <w:r w:rsidR="00630A60" w:rsidRPr="00B023C8">
        <w:t>Supplementary T</w:t>
      </w:r>
      <w:r w:rsidR="0008295F" w:rsidRPr="00B023C8">
        <w:t>able S</w:t>
      </w:r>
      <w:r w:rsidR="00B37983" w:rsidRPr="00B023C8">
        <w:fldChar w:fldCharType="end"/>
      </w:r>
      <w:r w:rsidR="002D0B1D" w:rsidRPr="00B023C8">
        <w:t>3</w:t>
      </w:r>
      <w:del w:id="162" w:author="Guilherme Pessoa-Amorim" w:date="2023-11-23T17:12:00Z">
        <w:r w:rsidR="0027799F" w:rsidRPr="00B023C8" w:rsidDel="00EB3E31">
          <w:delText>, available as Supplementary data at IJE online</w:delText>
        </w:r>
      </w:del>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r w:rsidR="00B37983" w:rsidRPr="00B023C8">
        <w:fldChar w:fldCharType="begin"/>
      </w:r>
      <w:r w:rsidR="00B37983" w:rsidRPr="00B023C8">
        <w:instrText xml:space="preserve"> REF _Ref119078089 \h </w:instrText>
      </w:r>
      <w:r w:rsidR="002971CE" w:rsidRPr="00B023C8">
        <w:instrText xml:space="preserve"> \* MERGEFORMAT </w:instrText>
      </w:r>
      <w:r w:rsidR="00B37983" w:rsidRPr="00B023C8">
        <w:fldChar w:fldCharType="separate"/>
      </w:r>
      <w:r w:rsidR="0008295F" w:rsidRPr="00B023C8">
        <w:t xml:space="preserve">Supplementary </w:t>
      </w:r>
      <w:r w:rsidR="00630A60" w:rsidRPr="00B023C8">
        <w:t>F</w:t>
      </w:r>
      <w:r w:rsidR="0008295F" w:rsidRPr="00B023C8">
        <w:t>igure S2</w:t>
      </w:r>
      <w:r w:rsidR="00B37983" w:rsidRPr="00B023C8">
        <w:fldChar w:fldCharType="end"/>
      </w:r>
      <w:del w:id="163" w:author="Guilherme Pessoa-Amorim" w:date="2023-11-23T17:12:00Z">
        <w:r w:rsidR="0027799F" w:rsidRPr="00B023C8" w:rsidDel="00EB3E31">
          <w:delText>, available as Supplementary data at IJE online</w:delText>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r w:rsidR="00B37983" w:rsidRPr="00B023C8">
        <w:fldChar w:fldCharType="begin"/>
      </w:r>
      <w:r w:rsidR="00B37983" w:rsidRPr="00B023C8">
        <w:instrText xml:space="preserve"> REF _Ref119078108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3</w:t>
      </w:r>
      <w:r w:rsidR="00B37983" w:rsidRPr="00B023C8">
        <w:fldChar w:fldCharType="end"/>
      </w:r>
      <w:del w:id="164" w:author="Guilherme Pessoa-Amorim" w:date="2023-11-23T17:12:00Z">
        <w:r w:rsidR="0027799F" w:rsidRPr="00B023C8" w:rsidDel="00EB3E31">
          <w:delText xml:space="preserve">, available as Supplementary data at </w:delText>
        </w:r>
        <w:r w:rsidR="0027799F" w:rsidRPr="00B023C8" w:rsidDel="00EB3E31">
          <w:rPr>
            <w:i/>
          </w:rPr>
          <w:delText>IJE</w:delText>
        </w:r>
        <w:r w:rsidR="0027799F" w:rsidRPr="00B023C8" w:rsidDel="00EB3E31">
          <w:delText xml:space="preserve"> online</w:delText>
        </w:r>
      </w:del>
      <w:r w:rsidR="00DA25F3" w:rsidRPr="00B023C8">
        <w:t>)</w:t>
      </w:r>
      <w:r w:rsidR="00A72ADC" w:rsidRPr="00B023C8">
        <w:t>.</w:t>
      </w:r>
      <w:r w:rsidR="00B41605" w:rsidRPr="00B023C8">
        <w:t xml:space="preserve"> </w:t>
      </w:r>
    </w:p>
    <w:p w14:paraId="19D14EFD" w14:textId="5A8F8CC9" w:rsidR="007A182D" w:rsidRPr="00B023C8" w:rsidRDefault="004B7D6A" w:rsidP="00A36789">
      <w:pPr>
        <w:spacing w:before="120" w:after="120" w:line="480" w:lineRule="auto"/>
        <w:jc w:val="both"/>
      </w:pPr>
      <w:proofErr w:type="gramStart"/>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proofErr w:type="spellStart"/>
      <w:r w:rsidR="00857F79">
        <w:t>Charlson</w:t>
      </w:r>
      <w:proofErr w:type="spellEnd"/>
      <w:r w:rsidR="00857F79">
        <w:t xml:space="preserve"> Comorbidity Score </w:t>
      </w:r>
      <w:r w:rsidR="001F6399" w:rsidRPr="00B023C8">
        <w:t>[IQR]</w:t>
      </w:r>
      <w:r w:rsidR="001D0AC9" w:rsidRPr="00B023C8">
        <w:t xml:space="preserve">: RECOVERY 3.0 </w:t>
      </w:r>
      <w:r w:rsidR="001F6399" w:rsidRPr="00B023C8">
        <w:t>[1.0-5.0] vs 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w:t>
      </w:r>
      <w:r w:rsidR="00E91392" w:rsidRPr="00B023C8">
        <w:lastRenderedPageBreak/>
        <w:t xml:space="preserve">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del w:id="165" w:author="Guilherme Pessoa-Amorim" w:date="2023-11-23T17:13:00Z">
        <w:r w:rsidR="0027799F" w:rsidRPr="00B023C8" w:rsidDel="00EB3E31">
          <w:delText xml:space="preserve">, available as Supplementary data at </w:delText>
        </w:r>
        <w:r w:rsidR="0027799F" w:rsidRPr="00B023C8" w:rsidDel="00EB3E31">
          <w:rPr>
            <w:i/>
          </w:rPr>
          <w:delText>IJE</w:delText>
        </w:r>
        <w:r w:rsidR="0027799F" w:rsidRPr="00B023C8" w:rsidDel="00EB3E31">
          <w:delText xml:space="preserve"> online</w:delText>
        </w:r>
      </w:del>
      <w:r w:rsidR="00A445E6" w:rsidRPr="00B023C8">
        <w:t>).</w:t>
      </w:r>
      <w:proofErr w:type="gramEnd"/>
      <w:r w:rsidR="001174BC" w:rsidRPr="00B023C8">
        <w:t xml:space="preserve"> </w:t>
      </w:r>
    </w:p>
    <w:p w14:paraId="34929CAE" w14:textId="45A06001" w:rsidR="007A182D" w:rsidRPr="00B023C8" w:rsidRDefault="007A182D" w:rsidP="00630FAA">
      <w:pPr>
        <w:pStyle w:val="Heading2"/>
      </w:pPr>
      <w:r w:rsidRPr="00B023C8">
        <w:t>Outcomes</w:t>
      </w:r>
    </w:p>
    <w:p w14:paraId="5751ED04" w14:textId="7EB8F668" w:rsidR="00984737" w:rsidRPr="00B023C8" w:rsidRDefault="002373E7" w:rsidP="00A36789">
      <w:pPr>
        <w:spacing w:before="120" w:after="12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w:t>
      </w:r>
      <w:commentRangeStart w:id="166"/>
      <w:r w:rsidR="00E950D9" w:rsidRPr="00B023C8">
        <w:t>24.5% (</w:t>
      </w:r>
      <w:r w:rsidR="00C7450E">
        <w:t>95% CI</w:t>
      </w:r>
      <w:r w:rsidR="00857F79">
        <w:t>:</w:t>
      </w:r>
      <w:r w:rsidR="00C7450E">
        <w:t xml:space="preserve"> </w:t>
      </w:r>
      <w:r w:rsidR="00E950D9" w:rsidRPr="00B023C8">
        <w:t>24.4</w:t>
      </w:r>
      <w:r w:rsidR="00812ECE" w:rsidRPr="00B023C8">
        <w:t>%</w:t>
      </w:r>
      <w:r w:rsidR="00E950D9" w:rsidRPr="00B023C8">
        <w:t>-</w:t>
      </w:r>
      <w:proofErr w:type="gramStart"/>
      <w:r w:rsidR="00E950D9" w:rsidRPr="00B023C8">
        <w:t>24.7</w:t>
      </w:r>
      <w:r w:rsidR="00812ECE" w:rsidRPr="00B023C8">
        <w:t>%</w:t>
      </w:r>
      <w:proofErr w:type="gramEnd"/>
      <w:r w:rsidR="00E950D9" w:rsidRPr="00B023C8">
        <w:t>)</w:t>
      </w:r>
      <w:commentRangeEnd w:id="166"/>
      <w:r w:rsidR="00C568B0">
        <w:rPr>
          <w:rStyle w:val="CommentReference"/>
        </w:rPr>
        <w:commentReference w:id="166"/>
      </w:r>
      <w:r w:rsidR="00E950D9" w:rsidRPr="00B023C8">
        <w:t xml:space="preserve"> in the reference population</w:t>
      </w:r>
      <w:r w:rsidR="00D67C3A" w:rsidRPr="00B023C8">
        <w:t>, with mortality decreasing substantially in both cohorts from March 2021 onwards.</w:t>
      </w:r>
      <w:r w:rsidRPr="00B023C8">
        <w:t xml:space="preserve"> </w:t>
      </w:r>
      <w:bookmarkStart w:id="167" w:name="_GoBack"/>
      <w:bookmarkEnd w:id="167"/>
      <w:r w:rsidRPr="00B023C8">
        <w:t>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r w:rsidR="00317590">
        <w:t xml:space="preserve"> </w:t>
      </w:r>
      <w:r w:rsidR="00B37983" w:rsidRPr="00B023C8">
        <w:fldChar w:fldCharType="begin"/>
      </w:r>
      <w:r w:rsidR="00B37983" w:rsidRPr="00B023C8">
        <w:instrText xml:space="preserve"> REF _Ref119078146 \h </w:instrText>
      </w:r>
      <w:r w:rsidR="00812ECE" w:rsidRPr="00B023C8">
        <w:instrText xml:space="preserve"> \* MERGEFORMAT </w:instrText>
      </w:r>
      <w:r w:rsidR="00B37983" w:rsidRPr="00B023C8">
        <w:fldChar w:fldCharType="separate"/>
      </w:r>
      <w:r w:rsidR="0008295F" w:rsidRPr="00B023C8">
        <w:t>Figure 3</w:t>
      </w:r>
      <w:r w:rsidR="00B37983" w:rsidRPr="00B023C8">
        <w:fldChar w:fldCharType="end"/>
      </w:r>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del w:id="168" w:author="Guilherme Pessoa-Amorim" w:date="2023-11-23T17:13:00Z">
        <w:r w:rsidR="00B37983" w:rsidRPr="00B023C8" w:rsidDel="00EB3E31">
          <w:delText xml:space="preserve">, available as Supplementary data at </w:delText>
        </w:r>
        <w:r w:rsidR="00B37983" w:rsidRPr="00B023C8" w:rsidDel="00EB3E31">
          <w:rPr>
            <w:i/>
          </w:rPr>
          <w:delText>IJE</w:delText>
        </w:r>
        <w:r w:rsidR="00B37983" w:rsidRPr="00B023C8" w:rsidDel="00EB3E31">
          <w:delText xml:space="preserve"> online</w:delText>
        </w:r>
      </w:del>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del w:id="169" w:author="Guilherme Pessoa-Amorim" w:date="2023-11-23T17:13:00Z">
        <w:r w:rsidR="0027799F" w:rsidRPr="00721C8E" w:rsidDel="00EB3E31">
          <w:delText xml:space="preserve">, available as Supplementary data at </w:delText>
        </w:r>
        <w:r w:rsidR="0027799F" w:rsidRPr="00721C8E" w:rsidDel="00EB3E31">
          <w:rPr>
            <w:i/>
          </w:rPr>
          <w:delText>IJE</w:delText>
        </w:r>
        <w:r w:rsidR="0027799F" w:rsidRPr="00721C8E" w:rsidDel="00EB3E31">
          <w:delText xml:space="preserve"> online</w:delText>
        </w:r>
      </w:del>
      <w:r w:rsidR="00CD32A8" w:rsidRPr="00721C8E">
        <w:t>).</w:t>
      </w:r>
      <w:r w:rsidR="001174BC" w:rsidRPr="00721C8E">
        <w:t xml:space="preserve"> </w:t>
      </w:r>
    </w:p>
    <w:p w14:paraId="7D468815" w14:textId="77777777" w:rsidR="00A670A7" w:rsidRDefault="00A670A7">
      <w:pPr>
        <w:rPr>
          <w:rFonts w:eastAsiaTheme="majorEastAsia" w:cstheme="majorBidi"/>
          <w:sz w:val="32"/>
          <w:szCs w:val="32"/>
        </w:rPr>
      </w:pPr>
      <w:r>
        <w:br w:type="page"/>
      </w:r>
    </w:p>
    <w:p w14:paraId="7EEA1B9A" w14:textId="0E8AC8D0" w:rsidR="005C3A2B" w:rsidRPr="00B023C8" w:rsidRDefault="005C3A2B" w:rsidP="00A36789">
      <w:pPr>
        <w:pStyle w:val="Heading1"/>
        <w:spacing w:before="120" w:after="120" w:line="480" w:lineRule="auto"/>
      </w:pPr>
      <w:r w:rsidRPr="00B023C8">
        <w:lastRenderedPageBreak/>
        <w:t>D</w:t>
      </w:r>
      <w:r w:rsidR="006037EB" w:rsidRPr="00B023C8">
        <w:t>iscussion</w:t>
      </w:r>
    </w:p>
    <w:p w14:paraId="1B976A59" w14:textId="1FC4607B" w:rsidR="00DA09A1" w:rsidRDefault="00200D52" w:rsidP="00C34677">
      <w:pPr>
        <w:spacing w:before="120" w:after="12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t>
      </w:r>
      <w:proofErr w:type="gramStart"/>
      <w:r w:rsidR="00C34677">
        <w:t>was observed</w:t>
      </w:r>
      <w:proofErr w:type="gramEnd"/>
      <w:r w:rsidR="00C34677">
        <w:t xml:space="preserve">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proofErr w:type="gramStart"/>
      <w:r w:rsidR="00C34677">
        <w:t xml:space="preserve">are </w:t>
      </w:r>
      <w:r w:rsidR="00C34677" w:rsidRPr="00737C53">
        <w:t>not fully explained</w:t>
      </w:r>
      <w:proofErr w:type="gramEnd"/>
      <w:r w:rsidR="00C34677" w:rsidRPr="00737C53">
        <w:t xml:space="preserve">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0582370B" w:rsidR="00AA20CA" w:rsidRPr="006665F8" w:rsidRDefault="00A03885">
      <w:pPr>
        <w:spacing w:before="120" w:after="120" w:line="480" w:lineRule="auto"/>
        <w:jc w:val="both"/>
      </w:pPr>
      <w:r w:rsidRPr="00B023C8">
        <w:t>Older adults are frequently underrepresented in trials,</w:t>
      </w:r>
      <w:r w:rsidRPr="00B023C8">
        <w:fldChar w:fldCharType="begin"/>
      </w:r>
      <w:r w:rsidR="004006FB">
        <w:instrText xml:space="preserve"> ADDIN ZOTERO_ITEM CSL_CITATION {"citationID":"R3szwznf","properties":{"formattedCitation":"\\super 22\\nosupersub{}","plainCitation":"22","noteIndex":0},"citationItems":[{"id":13674,"uris":["http://zotero.org/users/5813034/items/ZWIT73XF"],"itemData":{"id":13674,"type":"article-journal","container-title":"British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4006FB" w:rsidRPr="004006FB">
        <w:rPr>
          <w:rFonts w:cs="Times New Roman"/>
          <w:szCs w:val="24"/>
          <w:vertAlign w:val="superscript"/>
        </w:rPr>
        <w:t>22</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4006FB">
        <w:instrText xml:space="preserve"> ADDIN ZOTERO_ITEM CSL_CITATION {"citationID":"Xc2NzABK","properties":{"formattedCitation":"\\super 23\\nosupersub{}","plainCitation":"23","noteIndex":0},"citationItems":[{"id":13672,"uris":["http://zotero.org/users/5813034/items/4SMMJRL7"],"itemData":{"id":13672,"type":"article-journal","container-title":"JAMA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4006FB" w:rsidRPr="004006FB">
        <w:rPr>
          <w:rFonts w:cs="Times New Roman"/>
          <w:szCs w:val="24"/>
          <w:vertAlign w:val="superscript"/>
        </w:rPr>
        <w:t>23</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r w:rsidR="00EC0FD0">
        <w:t xml:space="preserve"> but it is not possible to identify the possible reasons for this in the available data</w:t>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w:t>
      </w:r>
      <w:proofErr w:type="gramStart"/>
      <w:r w:rsidR="00911E14" w:rsidRPr="006665F8">
        <w:t>groups</w:t>
      </w:r>
      <w:proofErr w:type="gramEnd"/>
      <w:r w:rsidR="00911E14" w:rsidRPr="006665F8">
        <w:t xml:space="preserve">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randomised trials will inevitably result in differences between the trial cohort 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w:t>
      </w:r>
      <w:r w:rsidR="00AC2122" w:rsidRPr="005D4160">
        <w:lastRenderedPageBreak/>
        <w:t>usually</w:t>
      </w:r>
      <w:r w:rsidR="00AC2122">
        <w:t xml:space="preserve"> </w:t>
      </w:r>
      <w:proofErr w:type="spellStart"/>
      <w:r w:rsidR="00AC2122">
        <w:t>generali</w:t>
      </w:r>
      <w:r w:rsidR="000B23C9">
        <w:t>s</w:t>
      </w:r>
      <w:r w:rsidR="00AC2122">
        <w:t>able</w:t>
      </w:r>
      <w:proofErr w:type="spellEnd"/>
      <w:r w:rsidR="00AC2122">
        <w:t>, unless there are substantial differences in the biology of the target disease or the effectiveness of the intervention in the non-trial context.</w:t>
      </w:r>
      <w:r w:rsidR="000B23C9">
        <w:fldChar w:fldCharType="begin"/>
      </w:r>
      <w:r w:rsidR="004006FB">
        <w:instrText xml:space="preserve"> ADDIN ZOTERO_ITEM CSL_CITATION {"citationID":"SlIbx4kK","properties":{"formattedCitation":"\\super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w:t>
      </w:r>
      <w:proofErr w:type="gramStart"/>
      <w:r w:rsidR="004006FB" w:rsidRPr="004006FB">
        <w:rPr>
          <w:rFonts w:cs="Times New Roman"/>
          <w:szCs w:val="24"/>
          <w:vertAlign w:val="superscript"/>
        </w:rPr>
        <w:t>,5</w:t>
      </w:r>
      <w:proofErr w:type="gramEnd"/>
      <w:r w:rsidR="000B23C9">
        <w:fldChar w:fldCharType="end"/>
      </w:r>
      <w:r w:rsidR="00AC2122" w:rsidRPr="006665F8">
        <w:t xml:space="preserve"> </w:t>
      </w:r>
      <w:r w:rsidR="002559CE" w:rsidRPr="006665F8">
        <w:t xml:space="preserve"> </w:t>
      </w:r>
    </w:p>
    <w:p w14:paraId="511E679E" w14:textId="69A938F9" w:rsidR="002014B8" w:rsidRDefault="00E3051D" w:rsidP="00A36789">
      <w:pPr>
        <w:spacing w:before="120" w:after="12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4006FB">
        <w:instrText xml:space="preserve"> ADDIN ZOTERO_ITEM CSL_CITATION {"citationID":"OCV0LICF","properties":{"formattedCitation":"\\super 24\\nosupersub{}","plainCitation":"24","noteIndex":0},"citationItems":[{"id":13641,"uris":["http://zotero.org/users/5813034/items/XVDMG5AB"],"itemData":{"id":13641,"type":"article-journal","abstract":"Introduction\n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4006FB" w:rsidRPr="004006FB">
        <w:rPr>
          <w:rFonts w:cs="Times New Roman"/>
          <w:szCs w:val="24"/>
          <w:vertAlign w:val="superscript"/>
        </w:rPr>
        <w:t>24</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4006FB">
        <w:instrText xml:space="preserve"> ADDIN ZOTERO_ITEM CSL_CITATION {"citationID":"SHNpGv5N","properties":{"formattedCitation":"\\super 25,26\\nosupersub{}","plainCitation":"25,26","noteIndex":0},"citationItems":[{"id":13647,"uris":["http://zotero.org/users/5813034/items/DBENT5J7"],"itemData":{"id":13647,"type":"article-journal","abstract":"OBJECTIVE: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4006FB" w:rsidRPr="004006FB">
        <w:rPr>
          <w:rFonts w:cs="Times New Roman"/>
          <w:szCs w:val="24"/>
          <w:vertAlign w:val="superscript"/>
        </w:rPr>
        <w:t>25</w:t>
      </w:r>
      <w:proofErr w:type="gramStart"/>
      <w:r w:rsidR="004006FB" w:rsidRPr="004006FB">
        <w:rPr>
          <w:rFonts w:cs="Times New Roman"/>
          <w:szCs w:val="24"/>
          <w:vertAlign w:val="superscript"/>
        </w:rPr>
        <w:t>,26</w:t>
      </w:r>
      <w:proofErr w:type="gramEnd"/>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w:t>
      </w:r>
      <w:proofErr w:type="spellStart"/>
      <w:r w:rsidR="002014B8" w:rsidRPr="006665F8">
        <w:t>generali</w:t>
      </w:r>
      <w:r w:rsidR="002559CE" w:rsidRPr="00737C53">
        <w:t>s</w:t>
      </w:r>
      <w:r w:rsidR="002014B8" w:rsidRPr="006665F8">
        <w:t>able</w:t>
      </w:r>
      <w:proofErr w:type="spellEnd"/>
      <w:r w:rsidR="002014B8" w:rsidRPr="006665F8">
        <w:t xml:space="preserv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4006FB">
        <w:instrText xml:space="preserve"> ADDIN ZOTERO_ITEM CSL_CITATION {"citationID":"hkkBS8do","properties":{"formattedCitation":"\\super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p>
    <w:p w14:paraId="38C0BDD4" w14:textId="52BD30F2" w:rsidR="004006FB" w:rsidRPr="004006FB" w:rsidRDefault="004006FB" w:rsidP="004006FB">
      <w:pPr>
        <w:spacing w:before="120" w:after="120" w:line="480" w:lineRule="auto"/>
        <w:jc w:val="both"/>
      </w:pPr>
      <w:r w:rsidRPr="004C45B6">
        <w:t>Our study has a number of limitations.</w:t>
      </w:r>
      <w:r>
        <w:t xml:space="preserve"> </w:t>
      </w:r>
      <w:proofErr w:type="gramStart"/>
      <w:r>
        <w:t>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instrText xml:space="preserve"> ADDIN ZOTERO_ITEM CSL_CITATION {"citationID":"vgxxEfDv","properties":{"formattedCitation":"\\super 21\\nosupersub{}","plainCitation":"21","noteIndex":0},"citationItems":[{"id":94,"uris":["http://zotero.org/users/5813034/items/FVTN9PB3"],"itemData":{"id":94,"type":"article-journal","abstract":"BACKGROUND: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Pr="004006FB">
        <w:rPr>
          <w:rFonts w:cs="Times New Roman"/>
          <w:szCs w:val="24"/>
          <w:vertAlign w:val="superscript"/>
        </w:rPr>
        <w:t>21</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del w:id="170" w:author="Guilherme Pessoa-Amorim" w:date="2023-11-23T17:13:00Z">
        <w:r w:rsidRPr="00B023C8" w:rsidDel="00EB3E31">
          <w:delText xml:space="preserve">, available as Supplementary data at </w:delText>
        </w:r>
        <w:r w:rsidRPr="00B023C8" w:rsidDel="00EB3E31">
          <w:rPr>
            <w:i/>
          </w:rPr>
          <w:delText>IJE</w:delText>
        </w:r>
        <w:r w:rsidRPr="00B023C8" w:rsidDel="00EB3E31">
          <w:delText xml:space="preserve"> online</w:delText>
        </w:r>
      </w:del>
      <w:r w:rsidRPr="00B023C8">
        <w:t>).</w:t>
      </w:r>
      <w:proofErr w:type="gramEnd"/>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w:t>
      </w:r>
      <w:proofErr w:type="gramStart"/>
      <w:r w:rsidRPr="004006FB">
        <w:t>eligibility which</w:t>
      </w:r>
      <w:proofErr w:type="gramEnd"/>
      <w:r w:rsidRPr="004006FB">
        <w:t xml:space="preserve"> could not be replicated in the reference population with the available data. However, recruitment to RECOVERY declined significantly from December 2021 onwards </w:t>
      </w:r>
      <w:r w:rsidRPr="004006FB">
        <w:lastRenderedPageBreak/>
        <w:t>(along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A36789">
      <w:pPr>
        <w:spacing w:before="120" w:after="120" w:line="480" w:lineRule="auto"/>
        <w:jc w:val="both"/>
      </w:pPr>
    </w:p>
    <w:p w14:paraId="12AC3E52" w14:textId="24D6F399" w:rsidR="00E95644" w:rsidRPr="00B023C8" w:rsidRDefault="005C3A2B" w:rsidP="00A36789">
      <w:pPr>
        <w:pStyle w:val="Heading1"/>
        <w:spacing w:before="120" w:after="120" w:line="480" w:lineRule="auto"/>
      </w:pPr>
      <w:r w:rsidRPr="00B023C8">
        <w:t>C</w:t>
      </w:r>
      <w:r w:rsidR="006037EB" w:rsidRPr="00B023C8">
        <w:t>onclusion</w:t>
      </w:r>
    </w:p>
    <w:p w14:paraId="292DC2B9" w14:textId="4DC1E116" w:rsidR="00E708AD" w:rsidRPr="00B023C8" w:rsidRDefault="00E95644" w:rsidP="00737C53">
      <w:pPr>
        <w:spacing w:before="120" w:after="120" w:line="480" w:lineRule="auto"/>
        <w:jc w:val="both"/>
        <w:rPr>
          <w:rFonts w:eastAsiaTheme="majorEastAsia" w:cstheme="majorBidi"/>
          <w:sz w:val="32"/>
          <w:szCs w:val="32"/>
        </w:rPr>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w:t>
      </w:r>
      <w:proofErr w:type="gramStart"/>
      <w:r w:rsidR="00882529" w:rsidRPr="004006FB">
        <w:t>are needed</w:t>
      </w:r>
      <w:proofErr w:type="gramEnd"/>
      <w:r w:rsidR="00882529" w:rsidRPr="004006FB">
        <w:t xml:space="preserve"> to estimate the likely absolute effects of the treatments tested </w:t>
      </w:r>
      <w:r w:rsidR="000B23C9" w:rsidRPr="004006FB">
        <w:t>with</w:t>
      </w:r>
      <w:r w:rsidR="00882529" w:rsidRPr="004006FB">
        <w:t xml:space="preserve">in current practice. </w:t>
      </w:r>
    </w:p>
    <w:p w14:paraId="2C8FFA78" w14:textId="77777777" w:rsidR="000061D2" w:rsidRDefault="000061D2">
      <w:pPr>
        <w:rPr>
          <w:ins w:id="171" w:author="Guilherme Pessoa-Amorim" w:date="2023-11-23T17:16:00Z"/>
          <w:rFonts w:eastAsiaTheme="majorEastAsia" w:cstheme="majorBidi"/>
          <w:sz w:val="32"/>
          <w:szCs w:val="32"/>
        </w:rPr>
      </w:pPr>
      <w:ins w:id="172" w:author="Guilherme Pessoa-Amorim" w:date="2023-11-23T17:16:00Z">
        <w:r>
          <w:br w:type="page"/>
        </w:r>
      </w:ins>
    </w:p>
    <w:p w14:paraId="2168031C" w14:textId="7856949B" w:rsidR="00996C9B" w:rsidRPr="00B023C8" w:rsidRDefault="00996C9B" w:rsidP="00996C9B">
      <w:pPr>
        <w:pStyle w:val="Heading1"/>
        <w:spacing w:line="480" w:lineRule="auto"/>
      </w:pPr>
      <w:r w:rsidRPr="00B023C8">
        <w:lastRenderedPageBreak/>
        <w:t>Declarations</w:t>
      </w:r>
    </w:p>
    <w:p w14:paraId="72278C87" w14:textId="0F0A3BC0" w:rsidR="00996C9B" w:rsidRPr="00B023C8" w:rsidDel="00C20351" w:rsidRDefault="00996C9B" w:rsidP="00630FAA">
      <w:pPr>
        <w:pStyle w:val="Heading2"/>
        <w:rPr>
          <w:moveFrom w:id="173" w:author="Guilherme Pessoa-Amorim" w:date="2023-11-23T17:23:00Z"/>
        </w:rPr>
      </w:pPr>
      <w:moveFromRangeStart w:id="174" w:author="Guilherme Pessoa-Amorim" w:date="2023-11-23T17:23:00Z" w:name="move151652652"/>
      <w:moveFrom w:id="175" w:author="Guilherme Pessoa-Amorim" w:date="2023-11-23T17:23:00Z">
        <w:r w:rsidRPr="00B023C8" w:rsidDel="00C20351">
          <w:t>Ethics approval</w:t>
        </w:r>
      </w:moveFrom>
    </w:p>
    <w:p w14:paraId="7246FC1E" w14:textId="764E1C91" w:rsidR="00996C9B" w:rsidRPr="00B023C8" w:rsidDel="00C20351" w:rsidRDefault="00996C9B" w:rsidP="00996C9B">
      <w:pPr>
        <w:spacing w:before="120" w:after="120" w:line="480" w:lineRule="auto"/>
        <w:jc w:val="both"/>
        <w:rPr>
          <w:moveFrom w:id="176" w:author="Guilherme Pessoa-Amorim" w:date="2023-11-23T17:23:00Z"/>
        </w:rPr>
      </w:pPr>
      <w:moveFrom w:id="177" w:author="Guilherme Pessoa-Amorim" w:date="2023-11-23T17:23:00Z">
        <w:r w:rsidRPr="00B023C8" w:rsidDel="00C20351">
          <w:t xml:space="preserve">The RECOVERY trial has been approved by the UK Medicines and Healthcare products Regulatory Agency and the Cambridge East Research Ethics Committee (reference 20/EE/0101). The </w:t>
        </w:r>
        <w:r w:rsidR="00667476" w:rsidDel="00C20351">
          <w:t xml:space="preserve">dataset used to build the reference population by </w:t>
        </w:r>
        <w:r w:rsidRPr="00B023C8" w:rsidDel="00C20351">
          <w:t xml:space="preserve">the University of Oxford has been approved by the Central and South Bristol </w:t>
        </w:r>
        <w:r w:rsidR="00CC3DA9" w:rsidDel="00C20351">
          <w:t>R</w:t>
        </w:r>
        <w:r w:rsidRPr="00B023C8" w:rsidDel="00C20351">
          <w:t xml:space="preserve">esearch </w:t>
        </w:r>
        <w:r w:rsidR="00CC3DA9" w:rsidDel="00C20351">
          <w:t>E</w:t>
        </w:r>
        <w:r w:rsidRPr="00B023C8" w:rsidDel="00C20351">
          <w:t xml:space="preserve">thics </w:t>
        </w:r>
        <w:r w:rsidR="00CC3DA9" w:rsidDel="00C20351">
          <w:t>C</w:t>
        </w:r>
        <w:r w:rsidRPr="00B023C8" w:rsidDel="00C20351">
          <w:t>ommittee (</w:t>
        </w:r>
        <w:r w:rsidR="00CC3DA9" w:rsidDel="00C20351">
          <w:t>reference</w:t>
        </w:r>
        <w:r w:rsidRPr="00B023C8" w:rsidDel="00C20351">
          <w:t xml:space="preserve"> 04/Q2006/176).</w:t>
        </w:r>
      </w:moveFrom>
    </w:p>
    <w:moveFromRangeEnd w:id="174"/>
    <w:p w14:paraId="3EEBF3D2" w14:textId="03AC8AD2" w:rsidR="003E566B" w:rsidRPr="00B023C8" w:rsidDel="00C20351" w:rsidRDefault="003E566B" w:rsidP="00996C9B">
      <w:pPr>
        <w:spacing w:before="120" w:after="120" w:line="480" w:lineRule="auto"/>
        <w:jc w:val="both"/>
        <w:rPr>
          <w:del w:id="178" w:author="Guilherme Pessoa-Amorim" w:date="2023-11-23T17:23:00Z"/>
        </w:rPr>
      </w:pPr>
    </w:p>
    <w:p w14:paraId="43B457C1" w14:textId="77777777" w:rsidR="003E566B" w:rsidRPr="00B023C8" w:rsidRDefault="003E566B" w:rsidP="00630FAA">
      <w:pPr>
        <w:pStyle w:val="Heading2"/>
      </w:pPr>
      <w:r w:rsidRPr="00B023C8">
        <w:t>Data availability</w:t>
      </w:r>
    </w:p>
    <w:p w14:paraId="78975D6D" w14:textId="40EA7B0C" w:rsidR="003E566B" w:rsidRPr="00B023C8" w:rsidRDefault="006C2528" w:rsidP="003E566B">
      <w:pPr>
        <w:spacing w:before="120" w:after="120" w:line="480" w:lineRule="auto"/>
        <w:jc w:val="both"/>
      </w:pPr>
      <w:r w:rsidRPr="00B023C8">
        <w:t>The RECOVERY trial protocol, consent form, statistical analysis plan, definition and derivation of clinical characteristics and outcomes, training materials, regulatory documents, and other relevant study materials are available online</w:t>
      </w:r>
      <w:r w:rsidR="00B74B6C" w:rsidRPr="00B023C8">
        <w:t xml:space="preserve"> at www.recoverytrial.net</w:t>
      </w:r>
      <w:r w:rsidRPr="00B023C8">
        <w:t xml:space="preserve">. Data </w:t>
      </w:r>
      <w:proofErr w:type="gramStart"/>
      <w:r w:rsidRPr="00B023C8">
        <w:t>will be made</w:t>
      </w:r>
      <w:proofErr w:type="gramEnd"/>
      <w:r w:rsidRPr="00B023C8">
        <w:t xml:space="preserve"> available in line with the</w:t>
      </w:r>
      <w:r w:rsidR="00B74B6C" w:rsidRPr="00B023C8">
        <w:t xml:space="preserve"> Nuffield Department of Population Health</w:t>
      </w:r>
      <w:r w:rsidRPr="00B023C8">
        <w:t xml:space="preserve"> policy and procedures. Those wishing to request access should complete the form </w:t>
      </w:r>
      <w:r w:rsidR="00B74B6C" w:rsidRPr="00B023C8">
        <w:t xml:space="preserve">available at </w:t>
      </w:r>
      <w:r w:rsidR="00A670A7" w:rsidRPr="00A670A7">
        <w:t>http://www.ndph.ox.ac.uk/data-access</w:t>
      </w:r>
      <w:r w:rsidR="00A670A7">
        <w:t xml:space="preserve"> a</w:t>
      </w:r>
      <w:r w:rsidRPr="00B023C8">
        <w:t xml:space="preserve">nd email it to </w:t>
      </w:r>
      <w:r w:rsidRPr="00A670A7">
        <w:t>data.access@ndph.ox.ac.uk</w:t>
      </w:r>
      <w:r w:rsidRPr="00B023C8">
        <w:t xml:space="preserve">. Nationwide anonymised </w:t>
      </w:r>
      <w:r w:rsidR="003E566B" w:rsidRPr="00B023C8">
        <w:t>English mortality (</w:t>
      </w:r>
      <w:r w:rsidR="00956A74" w:rsidRPr="00B023C8">
        <w:t>Civil Registrations</w:t>
      </w:r>
      <w:r w:rsidR="003E566B" w:rsidRPr="00B023C8">
        <w:t xml:space="preserve">) and </w:t>
      </w:r>
      <w:r w:rsidR="00956A74" w:rsidRPr="00B023C8">
        <w:t>hospitalisations (</w:t>
      </w:r>
      <w:r w:rsidR="003E566B" w:rsidRPr="00B023C8">
        <w:t>HES</w:t>
      </w:r>
      <w:r w:rsidR="00956A74" w:rsidRPr="00B023C8">
        <w:t>)</w:t>
      </w:r>
      <w:r w:rsidR="003E566B" w:rsidRPr="00B023C8">
        <w:t xml:space="preserve"> data </w:t>
      </w:r>
      <w:r w:rsidRPr="00B023C8">
        <w:t xml:space="preserve">used to derive the reference population </w:t>
      </w:r>
      <w:proofErr w:type="gramStart"/>
      <w:r w:rsidR="003E566B" w:rsidRPr="00B023C8">
        <w:t>can be obtained</w:t>
      </w:r>
      <w:proofErr w:type="gramEnd"/>
      <w:r w:rsidR="003E566B" w:rsidRPr="00B023C8">
        <w:t xml:space="preserve"> </w:t>
      </w:r>
      <w:r w:rsidR="00606CCB" w:rsidRPr="00B023C8">
        <w:t xml:space="preserve">upon application to </w:t>
      </w:r>
      <w:r w:rsidR="003E566B" w:rsidRPr="00B023C8">
        <w:t xml:space="preserve">NHS </w:t>
      </w:r>
      <w:r w:rsidR="001C60CA">
        <w:t>England</w:t>
      </w:r>
      <w:r w:rsidR="001C60CA" w:rsidRPr="00B023C8">
        <w:t xml:space="preserve"> </w:t>
      </w:r>
      <w:r w:rsidR="003E566B" w:rsidRPr="00B023C8">
        <w:t xml:space="preserve">at </w:t>
      </w:r>
      <w:r w:rsidR="003E566B" w:rsidRPr="00A670A7">
        <w:t>www.digital.nhs.uk</w:t>
      </w:r>
      <w:r w:rsidR="003E566B" w:rsidRPr="00B023C8">
        <w:t>.</w:t>
      </w:r>
      <w:r w:rsidR="00857F79">
        <w:t xml:space="preserve"> </w:t>
      </w:r>
      <w:r w:rsidR="00857F79" w:rsidRPr="00B023C8">
        <w:t xml:space="preserve">The statistical programming code used in this work is available for inspection and reuse at http://gitlab.ndph.ox.ac.uk/guilhermep/recovery-generalizability-representativeness. </w:t>
      </w:r>
      <w:del w:id="179" w:author="Guilherme Pessoa-Amorim" w:date="2023-11-23T17:13:00Z">
        <w:r w:rsidR="00857F79" w:rsidRPr="00B023C8" w:rsidDel="00EB283A">
          <w:delText>A REporting of studies Conducted using Observational Routinely collected health Data (RECORD) checklist is provided in Annex I in Supplementary data</w:delText>
        </w:r>
        <w:r w:rsidR="00857F79" w:rsidRPr="00B023C8" w:rsidDel="00EB3E31">
          <w:delText xml:space="preserve"> (available at </w:delText>
        </w:r>
        <w:r w:rsidR="00857F79" w:rsidRPr="00B023C8" w:rsidDel="00EB3E31">
          <w:rPr>
            <w:i/>
          </w:rPr>
          <w:delText>IJE</w:delText>
        </w:r>
        <w:r w:rsidR="00857F79" w:rsidRPr="00B023C8" w:rsidDel="00EB3E31">
          <w:delText xml:space="preserve"> online)</w:delText>
        </w:r>
        <w:r w:rsidR="00857F79" w:rsidRPr="00B023C8" w:rsidDel="00EB283A">
          <w:delText>.</w:delText>
        </w:r>
      </w:del>
    </w:p>
    <w:p w14:paraId="6F5B7E1F" w14:textId="77777777" w:rsidR="003E566B" w:rsidRPr="00B023C8" w:rsidRDefault="003E566B" w:rsidP="003E566B">
      <w:pPr>
        <w:spacing w:before="120" w:after="120" w:line="480" w:lineRule="auto"/>
        <w:jc w:val="both"/>
      </w:pPr>
    </w:p>
    <w:p w14:paraId="259B7605" w14:textId="580672A8" w:rsidR="003E566B" w:rsidRPr="00B023C8" w:rsidDel="00EB283A" w:rsidRDefault="003E566B" w:rsidP="00630FAA">
      <w:pPr>
        <w:pStyle w:val="Heading2"/>
        <w:rPr>
          <w:del w:id="180" w:author="Guilherme Pessoa-Amorim" w:date="2023-11-23T17:13:00Z"/>
        </w:rPr>
      </w:pPr>
      <w:del w:id="181" w:author="Guilherme Pessoa-Amorim" w:date="2023-11-23T17:13:00Z">
        <w:r w:rsidRPr="00B023C8" w:rsidDel="00EB283A">
          <w:delText>Supplementary data</w:delText>
        </w:r>
      </w:del>
    </w:p>
    <w:p w14:paraId="68ADFB1A" w14:textId="2C8F735E" w:rsidR="003E566B" w:rsidRPr="00B023C8" w:rsidDel="00EB283A" w:rsidRDefault="003E566B">
      <w:pPr>
        <w:rPr>
          <w:del w:id="182" w:author="Guilherme Pessoa-Amorim" w:date="2023-11-23T17:13:00Z"/>
        </w:rPr>
      </w:pPr>
      <w:del w:id="183" w:author="Guilherme Pessoa-Amorim" w:date="2023-11-23T17:13:00Z">
        <w:r w:rsidRPr="00B023C8" w:rsidDel="00EB283A">
          <w:delText xml:space="preserve">Supplementary data are available at </w:delText>
        </w:r>
        <w:r w:rsidRPr="00B023C8" w:rsidDel="00EB283A">
          <w:rPr>
            <w:i/>
          </w:rPr>
          <w:delText>IJE</w:delText>
        </w:r>
        <w:r w:rsidRPr="00B023C8" w:rsidDel="00EB283A">
          <w:delText xml:space="preserve"> online.</w:delText>
        </w:r>
      </w:del>
    </w:p>
    <w:p w14:paraId="13D4C9F9" w14:textId="3EC0528C" w:rsidR="003E566B" w:rsidRPr="00B023C8" w:rsidDel="00D844A3" w:rsidRDefault="003E566B">
      <w:pPr>
        <w:rPr>
          <w:del w:id="184" w:author="Guilherme Pessoa-Amorim" w:date="2024-01-08T11:29:00Z"/>
          <w:rFonts w:eastAsiaTheme="majorEastAsia" w:cstheme="majorBidi"/>
          <w:sz w:val="26"/>
          <w:szCs w:val="26"/>
        </w:rPr>
      </w:pPr>
    </w:p>
    <w:p w14:paraId="70CEE791" w14:textId="630C2534" w:rsidR="005522F2" w:rsidRPr="00B023C8" w:rsidRDefault="005522F2" w:rsidP="00630FAA">
      <w:pPr>
        <w:pStyle w:val="Heading2"/>
      </w:pPr>
      <w:r w:rsidRPr="00B023C8">
        <w:t>A</w:t>
      </w:r>
      <w:r w:rsidR="006037EB" w:rsidRPr="00B023C8">
        <w:t>uthor contributions</w:t>
      </w:r>
    </w:p>
    <w:p w14:paraId="39A45A5C" w14:textId="77777777" w:rsidR="00606CCB" w:rsidRPr="00B023C8" w:rsidRDefault="00606CCB" w:rsidP="00606CCB">
      <w:pPr>
        <w:spacing w:line="480" w:lineRule="auto"/>
        <w:jc w:val="both"/>
      </w:pPr>
      <w:r w:rsidRPr="00B023C8">
        <w:t xml:space="preserve">This manuscript </w:t>
      </w:r>
      <w:proofErr w:type="gramStart"/>
      <w:r w:rsidRPr="00B023C8">
        <w:t>was initially drafted by GPA, RG, MC, CH, and MM, and further developed and approved by all authors</w:t>
      </w:r>
      <w:proofErr w:type="gramEnd"/>
      <w:r w:rsidRPr="00B023C8">
        <w:t>.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MM is the guarantor for this study.</w:t>
      </w:r>
    </w:p>
    <w:p w14:paraId="44BFD31C" w14:textId="77777777" w:rsidR="005356CF" w:rsidRPr="00B023C8" w:rsidRDefault="005356CF" w:rsidP="00C40A45">
      <w:pPr>
        <w:spacing w:line="480" w:lineRule="auto"/>
        <w:jc w:val="both"/>
      </w:pPr>
    </w:p>
    <w:p w14:paraId="30CFE330" w14:textId="63FC1641" w:rsidR="005522F2" w:rsidRPr="00B023C8" w:rsidRDefault="005522F2" w:rsidP="00630FAA">
      <w:pPr>
        <w:pStyle w:val="Heading2"/>
      </w:pPr>
      <w:r w:rsidRPr="00B023C8">
        <w:lastRenderedPageBreak/>
        <w:t>F</w:t>
      </w:r>
      <w:r w:rsidR="006037EB" w:rsidRPr="00B023C8">
        <w:t>unding</w:t>
      </w:r>
    </w:p>
    <w:p w14:paraId="2CF01FBC" w14:textId="279AF3D4" w:rsidR="00747C5F" w:rsidRPr="00B023C8" w:rsidRDefault="00C25A96" w:rsidP="00A36789">
      <w:pPr>
        <w:spacing w:before="120" w:after="120" w:line="480" w:lineRule="auto"/>
        <w:jc w:val="both"/>
      </w:pPr>
      <w:proofErr w:type="gramStart"/>
      <w:r w:rsidRPr="00B023C8">
        <w:t>T</w:t>
      </w:r>
      <w:r w:rsidR="00747C5F" w:rsidRPr="00B023C8">
        <w:t xml:space="preserve">his work was supported by grants to the University of Oxford from UK Research and Innovation and NIHR (MC_PC_19056), the </w:t>
      </w:r>
      <w:proofErr w:type="spellStart"/>
      <w:r w:rsidR="00747C5F" w:rsidRPr="00B023C8">
        <w:t>Wellcome</w:t>
      </w:r>
      <w:proofErr w:type="spellEnd"/>
      <w:r w:rsidR="00747C5F" w:rsidRPr="00B023C8">
        <w:t xml:space="preserve"> Trust (grant reference 222406/Z/20/Z) through the COVID-19 Therapeutics Accelerator, </w:t>
      </w:r>
      <w:r w:rsidR="004173DF" w:rsidRPr="00B023C8">
        <w:t>the Oxford BHF Centre of Research Excellence (grant reference RE/18/3/34214)</w:t>
      </w:r>
      <w:r w:rsidR="000B23C9">
        <w:t>,</w:t>
      </w:r>
      <w:r w:rsidR="004173DF" w:rsidRPr="00B023C8">
        <w:t xml:space="preserve"> </w:t>
      </w:r>
      <w:r w:rsidR="000B23C9">
        <w:t xml:space="preserve">and </w:t>
      </w:r>
      <w:r w:rsidR="00882529" w:rsidRPr="00B023C8">
        <w:t>Health Data Research UK</w:t>
      </w:r>
      <w:r w:rsidR="000B23C9">
        <w:t>,</w:t>
      </w:r>
      <w:r w:rsidR="00882529" w:rsidRPr="00B023C8">
        <w:t xml:space="preserve"> </w:t>
      </w:r>
      <w:r w:rsidR="00882529">
        <w:t xml:space="preserve">and </w:t>
      </w:r>
      <w:r w:rsidR="00747C5F" w:rsidRPr="00B023C8">
        <w:t xml:space="preserve">by core funding provided by the NIHR Oxford Biomedical Research Centre, the </w:t>
      </w:r>
      <w:proofErr w:type="spellStart"/>
      <w:r w:rsidR="00747C5F" w:rsidRPr="00B023C8">
        <w:t>Wellcome</w:t>
      </w:r>
      <w:proofErr w:type="spellEnd"/>
      <w:r w:rsidR="00747C5F" w:rsidRPr="00B023C8">
        <w:t xml:space="preserve"> Trust, the Bill and Melinda Gates Foundation, the Foreign, Commonwealth and Development Office, the Medical Research Council Population Health Research Unit, the NIHR Health Protection Unit in Emerging and Zoonotic Infections and NIHR Clini</w:t>
      </w:r>
      <w:r w:rsidR="005C02A5" w:rsidRPr="00B023C8">
        <w:t>c</w:t>
      </w:r>
      <w:r w:rsidR="004173DF" w:rsidRPr="00B023C8">
        <w:t xml:space="preserve">al Trials Unit Support Funding; and </w:t>
      </w:r>
      <w:r w:rsidR="005C02A5" w:rsidRPr="00B023C8">
        <w:t xml:space="preserve">by PhD funding </w:t>
      </w:r>
      <w:r w:rsidR="00747C5F" w:rsidRPr="00B023C8">
        <w:t>from the Medical Research Council Population Health Research Unit at the University of Oxford</w:t>
      </w:r>
      <w:r w:rsidR="00B3095D" w:rsidRPr="00B023C8">
        <w:t xml:space="preserve"> (to GPA and MC)</w:t>
      </w:r>
      <w:r w:rsidR="005C02A5" w:rsidRPr="00B023C8">
        <w:t xml:space="preserve"> and </w:t>
      </w:r>
      <w:r w:rsidR="00E708AD" w:rsidRPr="00B023C8">
        <w:t xml:space="preserve">by a PhD studentship </w:t>
      </w:r>
      <w:r w:rsidR="00B3095D" w:rsidRPr="00B023C8">
        <w:t xml:space="preserve">(grant reference </w:t>
      </w:r>
      <w:r w:rsidR="00E708AD" w:rsidRPr="00B023C8">
        <w:t>MR/L004933/2</w:t>
      </w:r>
      <w:r w:rsidR="00B3095D" w:rsidRPr="00B023C8">
        <w:t>)</w:t>
      </w:r>
      <w:r w:rsidR="00E708AD" w:rsidRPr="00B023C8">
        <w:t xml:space="preserve"> funded by the MRC Network of Hubs for Trials Methodology Research (HTMR) (to CH)</w:t>
      </w:r>
      <w:r w:rsidR="004173DF" w:rsidRPr="00B023C8">
        <w:t>.</w:t>
      </w:r>
      <w:proofErr w:type="gramEnd"/>
      <w:ins w:id="185" w:author="Guilherme Pessoa-Amorim" w:date="2024-01-08T11:28:00Z">
        <w:r w:rsidR="00D844A3">
          <w:t xml:space="preserve"> </w:t>
        </w:r>
        <w:r w:rsidR="00D844A3" w:rsidRPr="00D844A3">
          <w:t>For the purpose of open access, the author(s) has applied a Creative Commons Attribution (CC BY) licence to any Author Accepted Manuscript version arising.</w:t>
        </w:r>
      </w:ins>
    </w:p>
    <w:p w14:paraId="046B4EB9" w14:textId="77777777" w:rsidR="005356CF" w:rsidRPr="00B023C8" w:rsidRDefault="005356CF" w:rsidP="00A36789">
      <w:pPr>
        <w:spacing w:before="120" w:after="120" w:line="480" w:lineRule="auto"/>
        <w:jc w:val="both"/>
      </w:pPr>
    </w:p>
    <w:p w14:paraId="3DF9D0C6" w14:textId="45C7BE28" w:rsidR="005522F2" w:rsidRPr="00B023C8" w:rsidRDefault="005522F2" w:rsidP="00630FAA">
      <w:pPr>
        <w:pStyle w:val="Heading2"/>
      </w:pPr>
      <w:r w:rsidRPr="00B023C8">
        <w:t>A</w:t>
      </w:r>
      <w:r w:rsidR="006037EB" w:rsidRPr="00B023C8">
        <w:t>cknowledgements</w:t>
      </w:r>
    </w:p>
    <w:p w14:paraId="633A9D1A" w14:textId="23F9DFB8" w:rsidR="00747C5F" w:rsidRPr="00B023C8" w:rsidRDefault="00747C5F" w:rsidP="00A36789">
      <w:pPr>
        <w:spacing w:before="120" w:after="120" w:line="480" w:lineRule="auto"/>
        <w:jc w:val="both"/>
      </w:pPr>
      <w:proofErr w:type="gramStart"/>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 xml:space="preserve">Research (NIHR) Clinical Research Network, NHS </w:t>
      </w:r>
      <w:proofErr w:type="spellStart"/>
      <w:r w:rsidRPr="00B023C8">
        <w:t>DigiTrials</w:t>
      </w:r>
      <w:proofErr w:type="spellEnd"/>
      <w:r w:rsidRPr="00B023C8">
        <w:t>,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proofErr w:type="gramEnd"/>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A36789">
      <w:pPr>
        <w:spacing w:before="120" w:after="120" w:line="480" w:lineRule="auto"/>
        <w:jc w:val="both"/>
      </w:pPr>
    </w:p>
    <w:p w14:paraId="71801C7D" w14:textId="1AD6ECE9" w:rsidR="005C02A5" w:rsidRPr="00B023C8" w:rsidRDefault="005522F2" w:rsidP="00630FAA">
      <w:pPr>
        <w:pStyle w:val="Heading2"/>
      </w:pPr>
      <w:r w:rsidRPr="00B023C8">
        <w:t>C</w:t>
      </w:r>
      <w:r w:rsidR="006037EB" w:rsidRPr="00B023C8">
        <w:t>onflict of interest</w:t>
      </w:r>
    </w:p>
    <w:p w14:paraId="00ADB31C" w14:textId="1987A528" w:rsidR="005C02A5" w:rsidRPr="00B023C8" w:rsidRDefault="003E7FCF" w:rsidP="00763EC2">
      <w:pPr>
        <w:spacing w:line="480" w:lineRule="auto"/>
        <w:jc w:val="both"/>
      </w:pPr>
      <w:r>
        <w:t xml:space="preserve">Roche, AbbVie, Regeneron, and GSK have provided study drugs for evaluation in the RECOVERY trial. </w:t>
      </w:r>
      <w:r w:rsidR="00B3095D" w:rsidRPr="00B023C8">
        <w:t>MM is an applicant on research grants from Novartis and Novo Nordisk (unrelated to this work).</w:t>
      </w:r>
      <w:r w:rsidR="0057600C" w:rsidRPr="00B023C8">
        <w:t xml:space="preserve"> </w:t>
      </w:r>
      <w:r w:rsidR="00913D5E">
        <w:t>M</w:t>
      </w:r>
      <w:r w:rsidR="00667476">
        <w:t xml:space="preserve">L is in receipt of grants to University of Oxford from Novartis and </w:t>
      </w:r>
      <w:proofErr w:type="spellStart"/>
      <w:r w:rsidR="00667476">
        <w:t>Boehringer</w:t>
      </w:r>
      <w:proofErr w:type="spellEnd"/>
      <w:r w:rsidR="00667476">
        <w:t xml:space="preserve"> </w:t>
      </w:r>
      <w:proofErr w:type="spellStart"/>
      <w:r w:rsidR="00667476">
        <w:t>Ingelheim</w:t>
      </w:r>
      <w:proofErr w:type="spellEnd"/>
      <w:r w:rsidR="00667476">
        <w:t xml:space="preserve"> and grants to </w:t>
      </w:r>
      <w:proofErr w:type="spellStart"/>
      <w:r w:rsidR="00667476">
        <w:t>Protas</w:t>
      </w:r>
      <w:proofErr w:type="spellEnd"/>
      <w:r w:rsidR="00667476">
        <w:t xml:space="preserve"> from Regeneron, Sanofi, </w:t>
      </w:r>
      <w:proofErr w:type="spellStart"/>
      <w:r w:rsidR="00667476">
        <w:t>Moderna</w:t>
      </w:r>
      <w:proofErr w:type="spellEnd"/>
      <w:r w:rsidR="00667476">
        <w:t xml:space="preserve">, </w:t>
      </w:r>
      <w:proofErr w:type="spellStart"/>
      <w:r w:rsidR="00667476">
        <w:t>FluLab</w:t>
      </w:r>
      <w:proofErr w:type="spellEnd"/>
      <w:r w:rsidR="00667476">
        <w:t>, Google Ventures and Schmidt Futures (all unrelated to this work).</w:t>
      </w:r>
    </w:p>
    <w:p w14:paraId="40239F4E" w14:textId="77777777" w:rsidR="005C02A5" w:rsidRPr="00B023C8" w:rsidRDefault="005C02A5" w:rsidP="00A36789">
      <w:pPr>
        <w:spacing w:line="480" w:lineRule="auto"/>
      </w:pPr>
    </w:p>
    <w:p w14:paraId="51483CFF" w14:textId="12D7312D" w:rsidR="00617AA9" w:rsidRPr="00B023C8" w:rsidRDefault="00617AA9" w:rsidP="00A36789">
      <w:pPr>
        <w:spacing w:line="480" w:lineRule="auto"/>
      </w:pPr>
      <w:r w:rsidRPr="00B023C8">
        <w:br w:type="page"/>
      </w:r>
    </w:p>
    <w:p w14:paraId="1816C5DC" w14:textId="77777777" w:rsidR="00C216DA" w:rsidRPr="00B023C8" w:rsidRDefault="00C216DA" w:rsidP="00A36789">
      <w:pPr>
        <w:pStyle w:val="Heading1"/>
        <w:spacing w:line="480" w:lineRule="auto"/>
        <w:sectPr w:rsidR="00C216DA" w:rsidRPr="00B023C8" w:rsidSect="00A36789">
          <w:footerReference w:type="default" r:id="rId13"/>
          <w:pgSz w:w="11906" w:h="16838"/>
          <w:pgMar w:top="1418" w:right="1418" w:bottom="1418" w:left="1418" w:header="708" w:footer="708" w:gutter="0"/>
          <w:lnNumType w:countBy="1"/>
          <w:cols w:space="708"/>
          <w:docGrid w:linePitch="360"/>
        </w:sectPr>
      </w:pPr>
    </w:p>
    <w:p w14:paraId="4B9E30EF" w14:textId="02791CBA" w:rsidR="00CB4CB7" w:rsidRPr="00B023C8" w:rsidRDefault="00CB4CB7" w:rsidP="00A36789">
      <w:pPr>
        <w:pStyle w:val="Heading1"/>
        <w:spacing w:line="480" w:lineRule="auto"/>
      </w:pPr>
      <w:r w:rsidRPr="00B023C8">
        <w:lastRenderedPageBreak/>
        <w:t>F</w:t>
      </w:r>
      <w:r w:rsidR="006037EB" w:rsidRPr="00B023C8">
        <w:t>igures</w:t>
      </w:r>
    </w:p>
    <w:p w14:paraId="68A3CF55" w14:textId="48A4F989" w:rsidR="00BD7125" w:rsidRPr="00B023C8" w:rsidRDefault="00BD7125" w:rsidP="00630FAA">
      <w:pPr>
        <w:pStyle w:val="Heading2"/>
      </w:pPr>
      <w:bookmarkStart w:id="186" w:name="_Ref117514050"/>
      <w:bookmarkStart w:id="187" w:name="_Toc119084734"/>
      <w:r w:rsidRPr="00B023C8">
        <w:t xml:space="preserve">Figure </w:t>
      </w:r>
      <w:r w:rsidR="00C568B0">
        <w:fldChar w:fldCharType="begin"/>
      </w:r>
      <w:r w:rsidR="00C568B0">
        <w:instrText xml:space="preserve"> SEQ Figure \* ARABIC </w:instrText>
      </w:r>
      <w:r w:rsidR="00C568B0">
        <w:fldChar w:fldCharType="separate"/>
      </w:r>
      <w:r w:rsidR="000E051C">
        <w:rPr>
          <w:noProof/>
        </w:rPr>
        <w:t>1</w:t>
      </w:r>
      <w:r w:rsidR="00C568B0">
        <w:rPr>
          <w:noProof/>
        </w:rPr>
        <w:fldChar w:fldCharType="end"/>
      </w:r>
      <w:bookmarkEnd w:id="186"/>
      <w:r w:rsidRPr="00B023C8">
        <w:t xml:space="preserve"> - CONSORT diagram depicting the cohort derivation process</w:t>
      </w:r>
      <w:bookmarkEnd w:id="187"/>
    </w:p>
    <w:p w14:paraId="4C532CBF" w14:textId="4DFDCCF1" w:rsidR="00630DBD" w:rsidRPr="00B023C8" w:rsidRDefault="00780D4A" w:rsidP="00780D4A">
      <w:pPr>
        <w:spacing w:line="480" w:lineRule="auto"/>
        <w:jc w:val="center"/>
      </w:pPr>
      <w:r w:rsidRPr="00B023C8">
        <w:rPr>
          <w:noProof/>
          <w:lang w:eastAsia="en-GB"/>
        </w:rPr>
        <w:drawing>
          <wp:inline distT="0" distB="0" distL="0" distR="0" wp14:anchorId="1CAC1497" wp14:editId="5116E999">
            <wp:extent cx="6924675" cy="3895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ONSORT_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5447" cy="3901127"/>
                    </a:xfrm>
                    <a:prstGeom prst="rect">
                      <a:avLst/>
                    </a:prstGeom>
                  </pic:spPr>
                </pic:pic>
              </a:graphicData>
            </a:graphic>
          </wp:inline>
        </w:drawing>
      </w:r>
    </w:p>
    <w:p w14:paraId="45828813" w14:textId="24AC895D" w:rsidR="008E5639" w:rsidRPr="00B023C8" w:rsidRDefault="008E5639" w:rsidP="008E5639">
      <w:pPr>
        <w:spacing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8E5639">
      <w:pPr>
        <w:spacing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649774DB" w:rsidR="001960B6" w:rsidRPr="00B023C8" w:rsidRDefault="001960B6" w:rsidP="00630FAA">
      <w:pPr>
        <w:pStyle w:val="Heading2"/>
      </w:pPr>
      <w:bookmarkStart w:id="188" w:name="_Ref119677328"/>
      <w:r w:rsidRPr="00B023C8">
        <w:lastRenderedPageBreak/>
        <w:t xml:space="preserve">Figure </w:t>
      </w:r>
      <w:r w:rsidR="00C568B0">
        <w:fldChar w:fldCharType="begin"/>
      </w:r>
      <w:r w:rsidR="00C568B0">
        <w:instrText xml:space="preserve"> SEQ Figure \* ARABIC </w:instrText>
      </w:r>
      <w:r w:rsidR="00C568B0">
        <w:fldChar w:fldCharType="separate"/>
      </w:r>
      <w:r w:rsidR="000E051C">
        <w:rPr>
          <w:noProof/>
        </w:rPr>
        <w:t>2</w:t>
      </w:r>
      <w:r w:rsidR="00C568B0">
        <w:rPr>
          <w:noProof/>
        </w:rPr>
        <w:fldChar w:fldCharType="end"/>
      </w:r>
      <w:bookmarkEnd w:id="188"/>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362AD78C" w:rsidR="00B67FF5" w:rsidRPr="00B023C8" w:rsidRDefault="00134AB3" w:rsidP="00A36789">
      <w:pPr>
        <w:spacing w:line="480" w:lineRule="auto"/>
      </w:pPr>
      <w:r>
        <w:rPr>
          <w:noProof/>
          <w:lang w:eastAsia="en-GB"/>
        </w:rPr>
        <w:drawing>
          <wp:inline distT="0" distB="0" distL="0" distR="0" wp14:anchorId="249BEB34" wp14:editId="44F0D775">
            <wp:extent cx="5759450" cy="4069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geographical representativen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4341567F" w:rsidR="00D33C74" w:rsidRPr="00B023C8" w:rsidRDefault="005D094D" w:rsidP="00B023C8">
      <w:pPr>
        <w:spacing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p>
    <w:p w14:paraId="5118C23D" w14:textId="079AB5A1" w:rsidR="00B74B6C" w:rsidRPr="00B023C8" w:rsidRDefault="00B74B6C" w:rsidP="00630FAA">
      <w:pPr>
        <w:pStyle w:val="Heading2"/>
      </w:pPr>
      <w:r w:rsidRPr="00B023C8">
        <w:lastRenderedPageBreak/>
        <w:t xml:space="preserve">Figure </w:t>
      </w:r>
      <w:r w:rsidR="00C568B0">
        <w:fldChar w:fldCharType="begin"/>
      </w:r>
      <w:r w:rsidR="00C568B0">
        <w:instrText xml:space="preserve"> SEQ Figure \* ARABIC </w:instrText>
      </w:r>
      <w:r w:rsidR="00C568B0">
        <w:fldChar w:fldCharType="separate"/>
      </w:r>
      <w:r w:rsidR="000E051C">
        <w:rPr>
          <w:noProof/>
        </w:rPr>
        <w:t>3</w:t>
      </w:r>
      <w:r w:rsidR="00C568B0">
        <w:rPr>
          <w:noProof/>
        </w:rPr>
        <w:fldChar w:fldCharType="end"/>
      </w:r>
      <w:r w:rsidRPr="00B023C8">
        <w:t xml:space="preserve"> - All-cause 28-day mortality over time in RECOVERY and the reference population</w:t>
      </w:r>
    </w:p>
    <w:p w14:paraId="2B4CFEA5" w14:textId="00F1242E" w:rsidR="00FF5253" w:rsidRPr="00B023C8" w:rsidRDefault="009376C7" w:rsidP="000E4EEF">
      <w:pPr>
        <w:spacing w:line="480" w:lineRule="auto"/>
        <w:ind w:left="-1134" w:firstLine="283"/>
        <w:jc w:val="center"/>
      </w:pPr>
      <w:r>
        <w:rPr>
          <w:noProof/>
          <w:lang w:eastAsia="en-GB"/>
        </w:rPr>
        <w:drawing>
          <wp:inline distT="0" distB="0" distL="0" distR="0" wp14:anchorId="3E05B0FC" wp14:editId="77FC6555">
            <wp:extent cx="6996006"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mortality_timeser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13949" cy="4797633"/>
                    </a:xfrm>
                    <a:prstGeom prst="rect">
                      <a:avLst/>
                    </a:prstGeom>
                  </pic:spPr>
                </pic:pic>
              </a:graphicData>
            </a:graphic>
          </wp:inline>
        </w:drawing>
      </w:r>
    </w:p>
    <w:p w14:paraId="1F5D121A" w14:textId="3C43A818" w:rsidR="000172F7" w:rsidRPr="00B023C8" w:rsidRDefault="00B74B6C" w:rsidP="00004868">
      <w:pPr>
        <w:spacing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004868">
      <w:pPr>
        <w:spacing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A36789">
      <w:pPr>
        <w:pStyle w:val="Heading1"/>
        <w:spacing w:line="480" w:lineRule="auto"/>
      </w:pPr>
      <w:r w:rsidRPr="00B023C8">
        <w:lastRenderedPageBreak/>
        <w:t>T</w:t>
      </w:r>
      <w:r w:rsidR="006037EB" w:rsidRPr="00B023C8">
        <w:t>ables</w:t>
      </w:r>
    </w:p>
    <w:p w14:paraId="4DBDED3F" w14:textId="20BA3F36" w:rsidR="00711B95" w:rsidRPr="00B023C8" w:rsidRDefault="00E574B5" w:rsidP="00630FAA">
      <w:pPr>
        <w:pStyle w:val="Heading2"/>
      </w:pPr>
      <w:bookmarkStart w:id="189" w:name="_Ref116287877"/>
      <w:bookmarkStart w:id="190" w:name="_Toc119084733"/>
      <w:r w:rsidRPr="00B023C8">
        <w:t xml:space="preserve">Table </w:t>
      </w:r>
      <w:r w:rsidR="00C568B0">
        <w:fldChar w:fldCharType="begin"/>
      </w:r>
      <w:r w:rsidR="00C568B0">
        <w:instrText xml:space="preserve"> SEQ Table \* ARABIC </w:instrText>
      </w:r>
      <w:r w:rsidR="00C568B0">
        <w:fldChar w:fldCharType="separate"/>
      </w:r>
      <w:r w:rsidR="000E051C">
        <w:rPr>
          <w:noProof/>
        </w:rPr>
        <w:t>1</w:t>
      </w:r>
      <w:r w:rsidR="00C568B0">
        <w:rPr>
          <w:noProof/>
        </w:rPr>
        <w:fldChar w:fldCharType="end"/>
      </w:r>
      <w:bookmarkEnd w:id="189"/>
      <w:r w:rsidRPr="00B023C8">
        <w:t xml:space="preserve"> - Baseline cohort characteristics</w:t>
      </w:r>
      <w:bookmarkEnd w:id="190"/>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RECOVERY, </w:t>
            </w:r>
          </w:p>
          <w:p w14:paraId="5A6E44D4" w14:textId="0A94807B"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38,510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Reference population, </w:t>
            </w:r>
          </w:p>
          <w:p w14:paraId="535353FA" w14:textId="7E11A76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346,271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C2ADE93"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5,612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23A989A4"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96,922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rPr>
                <w:color w:val="000000"/>
              </w:rPr>
            </w:pPr>
            <w:r w:rsidRPr="00B023C8">
              <w:rPr>
                <w:color w:val="000000"/>
              </w:rPr>
              <w:t xml:space="preserve">Geographical </w:t>
            </w:r>
            <w:proofErr w:type="spellStart"/>
            <w:r w:rsidR="001D1922" w:rsidRPr="00B023C8">
              <w:rPr>
                <w:color w:val="000000"/>
              </w:rPr>
              <w:t>region</w:t>
            </w:r>
            <w:r w:rsidR="001D1922">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85734F">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Ethnicity</w:t>
            </w:r>
            <w:r>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lastRenderedPageBreak/>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Charlson</w:t>
            </w:r>
            <w:proofErr w:type="spellEnd"/>
            <w:r w:rsidRPr="00B023C8">
              <w:rPr>
                <w:color w:val="000000"/>
              </w:rPr>
              <w:t xml:space="preserve">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AIDS/</w:t>
            </w:r>
            <w:proofErr w:type="spellStart"/>
            <w:r w:rsidR="001D1922" w:rsidRPr="00B023C8">
              <w:rPr>
                <w:color w:val="000000"/>
              </w:rPr>
              <w:t>HIV</w:t>
            </w:r>
            <w:r w:rsidR="001D1922">
              <w:rPr>
                <w:color w:val="000000"/>
                <w:vertAlign w:val="superscript"/>
              </w:rPr>
              <w:t>b</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100" w:after="100"/>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1D1922">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vertAlign w:val="superscript"/>
              </w:rPr>
              <w:t>a</w:t>
            </w:r>
            <w:r w:rsidRPr="00B023C8">
              <w:rPr>
                <w:color w:val="000000"/>
              </w:rPr>
              <w:t>Proportions</w:t>
            </w:r>
            <w:proofErr w:type="spellEnd"/>
            <w:r w:rsidRPr="00B023C8">
              <w:rPr>
                <w:color w:val="000000"/>
              </w:rPr>
              <w:t xml:space="preserve">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7A6A8C"/>
    <w:p w14:paraId="780B4F98" w14:textId="156AFA37" w:rsidR="0048140E" w:rsidRPr="00B023C8" w:rsidRDefault="0048140E" w:rsidP="007A6A8C">
      <w:pPr>
        <w:pStyle w:val="BodyText"/>
        <w:rPr>
          <w:rFonts w:ascii="Mulish" w:hAnsi="Mulish"/>
        </w:rPr>
      </w:pPr>
    </w:p>
    <w:p w14:paraId="440DD3F1" w14:textId="77777777" w:rsidR="007A6A8C" w:rsidRPr="00B023C8" w:rsidRDefault="007A6A8C" w:rsidP="007A6A8C">
      <w:pPr>
        <w:pStyle w:val="BodyText"/>
        <w:rPr>
          <w:rFonts w:ascii="Mulish" w:hAnsi="Mulish"/>
        </w:rPr>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A36789">
      <w:pPr>
        <w:pStyle w:val="Heading1"/>
        <w:spacing w:line="480" w:lineRule="auto"/>
        <w:rPr>
          <w:lang w:val="pt-PT"/>
        </w:rPr>
      </w:pPr>
      <w:r w:rsidRPr="009155B6">
        <w:rPr>
          <w:lang w:val="pt-PT"/>
        </w:rPr>
        <w:lastRenderedPageBreak/>
        <w:t>R</w:t>
      </w:r>
      <w:r w:rsidR="006037EB" w:rsidRPr="009155B6">
        <w:rPr>
          <w:lang w:val="pt-PT"/>
        </w:rPr>
        <w:t>eferences</w:t>
      </w:r>
    </w:p>
    <w:p w14:paraId="5C02BA45" w14:textId="77777777" w:rsidR="004006FB" w:rsidRPr="004006FB" w:rsidRDefault="000B23C9" w:rsidP="004006FB">
      <w:pPr>
        <w:pStyle w:val="Bibliography"/>
      </w:pPr>
      <w:r>
        <w:fldChar w:fldCharType="begin"/>
      </w:r>
      <w:r w:rsidR="004006FB">
        <w:rPr>
          <w:lang w:val="pt-PT"/>
        </w:rPr>
        <w:instrText xml:space="preserve"> ADDIN ZOTERO_BIBL {"uncited":[],"omitted":[],"custom":[]} CSL_BIBLIOGRAPHY </w:instrText>
      </w:r>
      <w:r>
        <w:fldChar w:fldCharType="separate"/>
      </w:r>
      <w:r w:rsidR="004006FB" w:rsidRPr="00904FF4">
        <w:rPr>
          <w:lang w:val="pt-PT"/>
        </w:rPr>
        <w:t xml:space="preserve">1. </w:t>
      </w:r>
      <w:r w:rsidR="004006FB" w:rsidRPr="00904FF4">
        <w:rPr>
          <w:lang w:val="pt-PT"/>
        </w:rPr>
        <w:tab/>
        <w:t xml:space="preserve">Concato J, Shah N, Horwitz RI. </w:t>
      </w:r>
      <w:r w:rsidR="004006FB" w:rsidRPr="004006FB">
        <w:t xml:space="preserve">Randomized, Controlled Trials, Observational Studies, and the Hierarchy of Research Designs. </w:t>
      </w:r>
      <w:r w:rsidR="004006FB" w:rsidRPr="004006FB">
        <w:rPr>
          <w:i/>
          <w:iCs/>
        </w:rPr>
        <w:t>N Engl J Med</w:t>
      </w:r>
      <w:r w:rsidR="004006FB" w:rsidRPr="004006FB">
        <w:t>. 2000 Jun 22;</w:t>
      </w:r>
      <w:r w:rsidR="004006FB" w:rsidRPr="004006FB">
        <w:rPr>
          <w:b/>
          <w:bCs/>
        </w:rPr>
        <w:t>342</w:t>
      </w:r>
      <w:r w:rsidR="004006FB" w:rsidRPr="004006FB">
        <w:t xml:space="preserve">(25):1887–1892. </w:t>
      </w:r>
    </w:p>
    <w:p w14:paraId="6FB0C29A" w14:textId="77777777" w:rsidR="004006FB" w:rsidRPr="004006FB" w:rsidRDefault="004006FB" w:rsidP="004006FB">
      <w:pPr>
        <w:pStyle w:val="Bibliography"/>
      </w:pPr>
      <w:r w:rsidRPr="004006FB">
        <w:t xml:space="preserve">2. </w:t>
      </w:r>
      <w:r w:rsidRPr="004006FB">
        <w:tab/>
        <w:t>Good Clinical Trials Collaborative. Good Clinical Trials Collaborative. Guidelines for Good Randomized Clinical Trials. [Internet]. 2023 [cited 2023 Apr 25]. Available from: www.goodtrials.org</w:t>
      </w:r>
    </w:p>
    <w:p w14:paraId="6B269078" w14:textId="77777777" w:rsidR="004006FB" w:rsidRPr="004006FB" w:rsidRDefault="004006FB" w:rsidP="004006FB">
      <w:pPr>
        <w:pStyle w:val="Bibliography"/>
      </w:pPr>
      <w:r w:rsidRPr="004006FB">
        <w:t xml:space="preserve">3. </w:t>
      </w:r>
      <w:r w:rsidRPr="004006FB">
        <w:tab/>
        <w:t xml:space="preserve">Collins R, Reith C, Emberson J, et al. Interpretation of the evidence for the efficacy and safety of statin therapy. </w:t>
      </w:r>
      <w:r w:rsidRPr="004006FB">
        <w:rPr>
          <w:i/>
          <w:iCs/>
        </w:rPr>
        <w:t>The Lancet</w:t>
      </w:r>
      <w:r w:rsidRPr="004006FB">
        <w:t>. 2016 Nov;</w:t>
      </w:r>
      <w:r w:rsidRPr="004006FB">
        <w:rPr>
          <w:b/>
          <w:bCs/>
        </w:rPr>
        <w:t>388</w:t>
      </w:r>
      <w:r w:rsidRPr="004006FB">
        <w:t xml:space="preserve">(10059):2532–2561. </w:t>
      </w:r>
    </w:p>
    <w:p w14:paraId="4181359E" w14:textId="77777777" w:rsidR="004006FB" w:rsidRPr="004006FB" w:rsidRDefault="004006FB" w:rsidP="004006FB">
      <w:pPr>
        <w:pStyle w:val="Bibliography"/>
      </w:pPr>
      <w:r w:rsidRPr="004006FB">
        <w:t xml:space="preserve">4. </w:t>
      </w:r>
      <w:r w:rsidRPr="004006FB">
        <w:tab/>
        <w:t xml:space="preserve">MacMahon S, Collins R. Reliable assessment of the effects of treatment on mortality and major morbidity, II: observational studies. </w:t>
      </w:r>
      <w:r w:rsidRPr="004006FB">
        <w:rPr>
          <w:i/>
          <w:iCs/>
        </w:rPr>
        <w:t>The Lancet</w:t>
      </w:r>
      <w:r w:rsidRPr="004006FB">
        <w:t>. 2001 Feb;</w:t>
      </w:r>
      <w:r w:rsidRPr="004006FB">
        <w:rPr>
          <w:b/>
          <w:bCs/>
        </w:rPr>
        <w:t>357</w:t>
      </w:r>
      <w:r w:rsidRPr="004006FB">
        <w:t xml:space="preserve">(9254):455–462. </w:t>
      </w:r>
    </w:p>
    <w:p w14:paraId="14F2C924" w14:textId="77777777" w:rsidR="004006FB" w:rsidRPr="004006FB" w:rsidRDefault="004006FB" w:rsidP="004006FB">
      <w:pPr>
        <w:pStyle w:val="Bibliography"/>
      </w:pPr>
      <w:r w:rsidRPr="004006FB">
        <w:t xml:space="preserve">5. </w:t>
      </w:r>
      <w:r w:rsidRPr="004006FB">
        <w:tab/>
        <w:t xml:space="preserve">Collins R, MacMahon S. Reliable assessment of the effects of treatment on mortality and major morbidity, I: clinical trials. </w:t>
      </w:r>
      <w:r w:rsidRPr="004006FB">
        <w:rPr>
          <w:i/>
          <w:iCs/>
        </w:rPr>
        <w:t>The Lancet</w:t>
      </w:r>
      <w:r w:rsidRPr="004006FB">
        <w:t>. 2001 Feb;</w:t>
      </w:r>
      <w:r w:rsidRPr="004006FB">
        <w:rPr>
          <w:b/>
          <w:bCs/>
        </w:rPr>
        <w:t>357</w:t>
      </w:r>
      <w:r w:rsidRPr="004006FB">
        <w:t xml:space="preserve">(9253):373–380. </w:t>
      </w:r>
    </w:p>
    <w:p w14:paraId="411B1C48" w14:textId="77777777" w:rsidR="004006FB" w:rsidRPr="004006FB" w:rsidRDefault="004006FB" w:rsidP="004006FB">
      <w:pPr>
        <w:pStyle w:val="Bibliography"/>
      </w:pPr>
      <w:r w:rsidRPr="004006FB">
        <w:t xml:space="preserve">6. </w:t>
      </w:r>
      <w:r w:rsidRPr="004006FB">
        <w:tab/>
        <w:t xml:space="preserve">Pessoa-Amorim G, Campbell M, Fletcher L, et al. Making trials part of good clinical care: lessons from the RECOVERY trial. </w:t>
      </w:r>
      <w:r w:rsidRPr="004006FB">
        <w:rPr>
          <w:i/>
          <w:iCs/>
        </w:rPr>
        <w:t>Future Healthc J</w:t>
      </w:r>
      <w:r w:rsidRPr="004006FB">
        <w:t>. 2021 Jul;</w:t>
      </w:r>
      <w:r w:rsidRPr="004006FB">
        <w:rPr>
          <w:b/>
          <w:bCs/>
        </w:rPr>
        <w:t>8</w:t>
      </w:r>
      <w:r w:rsidRPr="004006FB">
        <w:t xml:space="preserve">(2):e243–e250. </w:t>
      </w:r>
    </w:p>
    <w:p w14:paraId="4818C475" w14:textId="77777777" w:rsidR="004006FB" w:rsidRPr="004006FB" w:rsidRDefault="004006FB" w:rsidP="004006FB">
      <w:pPr>
        <w:pStyle w:val="Bibliography"/>
      </w:pPr>
      <w:r w:rsidRPr="004006FB">
        <w:t xml:space="preserve">7. </w:t>
      </w:r>
      <w:r w:rsidRPr="004006FB">
        <w:tab/>
        <w:t xml:space="preserve">Herbert A, Wijlaars L, Zylbersztejn A, Cromwell D, Hardelid P. Data Resource Profile: Hospital Episode Statistics Admitted Patient Care (HES APC). </w:t>
      </w:r>
      <w:r w:rsidRPr="004006FB">
        <w:rPr>
          <w:i/>
          <w:iCs/>
        </w:rPr>
        <w:t>Int J Epidemiol</w:t>
      </w:r>
      <w:r w:rsidRPr="004006FB">
        <w:t>. 2017 Aug 1;</w:t>
      </w:r>
      <w:r w:rsidRPr="004006FB">
        <w:rPr>
          <w:b/>
          <w:bCs/>
        </w:rPr>
        <w:t>46</w:t>
      </w:r>
      <w:r w:rsidRPr="004006FB">
        <w:t xml:space="preserve">(4):1093–1093i. </w:t>
      </w:r>
    </w:p>
    <w:p w14:paraId="79358F39" w14:textId="77777777" w:rsidR="004006FB" w:rsidRPr="004006FB" w:rsidRDefault="004006FB" w:rsidP="004006FB">
      <w:pPr>
        <w:pStyle w:val="Bibliography"/>
      </w:pPr>
      <w:r w:rsidRPr="004006FB">
        <w:t xml:space="preserve">8. </w:t>
      </w:r>
      <w:r w:rsidRPr="004006FB">
        <w:tab/>
        <w:t>NHS Digital. Civil Registration – Deaths [Internet]. 2022 [cited 2022 Oct 11]. Available from: https://digital.nhs.uk/services/data-access-request-service-dars/dars-products-and-services/data-set-catalogue/civil-registration-deaths</w:t>
      </w:r>
    </w:p>
    <w:p w14:paraId="16C46BEE" w14:textId="77777777" w:rsidR="004006FB" w:rsidRPr="004006FB" w:rsidRDefault="004006FB" w:rsidP="004006FB">
      <w:pPr>
        <w:pStyle w:val="Bibliography"/>
      </w:pPr>
      <w:r w:rsidRPr="004006FB">
        <w:t xml:space="preserve">9. </w:t>
      </w:r>
      <w:r w:rsidRPr="004006FB">
        <w:tab/>
        <w:t>NHS Digital. National Clinical Coding Standards ICD-10 [Internet]. 5th ed. 2021. Available from: https://classbrowser.nhs.uk/ref_books/ICD-10_2021_5th_Ed_NCCS.pdf</w:t>
      </w:r>
    </w:p>
    <w:p w14:paraId="086D446F" w14:textId="77777777" w:rsidR="004006FB" w:rsidRPr="004006FB" w:rsidRDefault="004006FB" w:rsidP="004006FB">
      <w:pPr>
        <w:pStyle w:val="Bibliography"/>
      </w:pPr>
      <w:r w:rsidRPr="00904FF4">
        <w:rPr>
          <w:lang w:val="pt-PT"/>
        </w:rPr>
        <w:t xml:space="preserve">10. </w:t>
      </w:r>
      <w:r w:rsidRPr="00904FF4">
        <w:rPr>
          <w:lang w:val="pt-PT"/>
        </w:rPr>
        <w:tab/>
        <w:t xml:space="preserve">NHS Digital. NHS Digital [Internet]. </w:t>
      </w:r>
      <w:r w:rsidRPr="004006FB">
        <w:t>[cited 2022 Oct 11]. Available from: https://digital.nhs.uk/</w:t>
      </w:r>
    </w:p>
    <w:p w14:paraId="62E707ED" w14:textId="77777777" w:rsidR="004006FB" w:rsidRPr="004006FB" w:rsidRDefault="004006FB" w:rsidP="004006FB">
      <w:pPr>
        <w:pStyle w:val="Bibliography"/>
      </w:pPr>
      <w:r w:rsidRPr="004006FB">
        <w:t xml:space="preserve">11. </w:t>
      </w:r>
      <w:r w:rsidRPr="004006FB">
        <w:tab/>
        <w:t>Big Data Institute, University of Oxford. Unit of Health Care Epidemiology [Internet]. 2022 [cited 2022 Oct 11]. Available from: https://www.bdi.ox.ac.uk/research/unit-of-health-care-epidemiology</w:t>
      </w:r>
    </w:p>
    <w:p w14:paraId="5427F260" w14:textId="77777777" w:rsidR="004006FB" w:rsidRPr="004006FB" w:rsidRDefault="004006FB" w:rsidP="004006FB">
      <w:pPr>
        <w:pStyle w:val="Bibliography"/>
      </w:pPr>
      <w:r w:rsidRPr="004006FB">
        <w:t xml:space="preserve">12. </w:t>
      </w:r>
      <w:r w:rsidRPr="004006FB">
        <w:tab/>
        <w:t>World Health Organization. Emergency use ICD codes for COVID-19 disease outbreak (who.int) [Internet]. 2021 [cited 2022 Oct 11]. Available from: https://www.who.int/standards/classifications/classification-of-diseases/emergency-use-icd-codes-for-covid-19-disease-outbreak</w:t>
      </w:r>
    </w:p>
    <w:p w14:paraId="1B8A4091" w14:textId="77777777" w:rsidR="004006FB" w:rsidRPr="004006FB" w:rsidRDefault="004006FB" w:rsidP="004006FB">
      <w:pPr>
        <w:pStyle w:val="Bibliography"/>
      </w:pPr>
      <w:r w:rsidRPr="004006FB">
        <w:t xml:space="preserve">13. </w:t>
      </w:r>
      <w:r w:rsidRPr="004006FB">
        <w:tab/>
        <w:t>NHS England. COVID-19 Second Generation Surveillance System (SGSS) [Internet]. 2023 [cited 2023 Apr 25]. Available from: https://digital.nhs.uk/services/data-access-request-service-dars/dars-products-and-services/data-set-catalogue/covid-19-second-generation-surveillance-system-sgss</w:t>
      </w:r>
    </w:p>
    <w:p w14:paraId="21DBBF89" w14:textId="77777777" w:rsidR="004006FB" w:rsidRPr="004006FB" w:rsidRDefault="004006FB" w:rsidP="004006FB">
      <w:pPr>
        <w:pStyle w:val="Bibliography"/>
      </w:pPr>
      <w:r w:rsidRPr="004006FB">
        <w:t xml:space="preserve">14. </w:t>
      </w:r>
      <w:r w:rsidRPr="004006FB">
        <w:tab/>
        <w:t xml:space="preserve">RECOVERY Collaborative Group. Higher dose corticosteroids in patients admitted to hospital with COVID-19 who are hypoxic but not requiring ventilatory support (RECOVERY): a randomised, controlled, open-label, platform trial. </w:t>
      </w:r>
      <w:r w:rsidRPr="004006FB">
        <w:rPr>
          <w:i/>
          <w:iCs/>
        </w:rPr>
        <w:t>The Lancet</w:t>
      </w:r>
      <w:r w:rsidRPr="004006FB">
        <w:t xml:space="preserve">. 2023 Apr;S014067362300510X. </w:t>
      </w:r>
    </w:p>
    <w:p w14:paraId="064FC1D7" w14:textId="77777777" w:rsidR="004006FB" w:rsidRPr="004006FB" w:rsidRDefault="004006FB" w:rsidP="004006FB">
      <w:pPr>
        <w:pStyle w:val="Bibliography"/>
      </w:pPr>
      <w:r w:rsidRPr="004006FB">
        <w:lastRenderedPageBreak/>
        <w:t xml:space="preserve">15. </w:t>
      </w:r>
      <w:r w:rsidRPr="004006FB">
        <w:tab/>
        <w:t>Ministry of Housing, Communities &amp; Local Government. English indices of deprivation 2019 [Internet]. 2019 [cited 2022 Oct 11]. Available from: https://www.gov.uk/government/statistics/english-indices-of-deprivation-2019</w:t>
      </w:r>
    </w:p>
    <w:p w14:paraId="3CCC0B21" w14:textId="77777777" w:rsidR="004006FB" w:rsidRPr="004006FB" w:rsidRDefault="004006FB" w:rsidP="004006FB">
      <w:pPr>
        <w:pStyle w:val="Bibliography"/>
      </w:pPr>
      <w:r w:rsidRPr="004006FB">
        <w:t xml:space="preserve">16. </w:t>
      </w:r>
      <w:r w:rsidRPr="004006FB">
        <w:tab/>
        <w:t xml:space="preserve">Charlson ME, Pompei P, Ales KL, MacKenzie CR. A new method of classifying prognostic comorbidity in longitudinal studies: development and validation. </w:t>
      </w:r>
      <w:r w:rsidRPr="004006FB">
        <w:rPr>
          <w:i/>
          <w:iCs/>
        </w:rPr>
        <w:t>J Chronic Dis</w:t>
      </w:r>
      <w:r w:rsidRPr="004006FB">
        <w:t>. 1987;</w:t>
      </w:r>
      <w:r w:rsidRPr="004006FB">
        <w:rPr>
          <w:b/>
          <w:bCs/>
        </w:rPr>
        <w:t>40</w:t>
      </w:r>
      <w:r w:rsidRPr="004006FB">
        <w:t xml:space="preserve">(5):373–383. </w:t>
      </w:r>
    </w:p>
    <w:p w14:paraId="7AD3C967" w14:textId="77777777" w:rsidR="004006FB" w:rsidRPr="004006FB" w:rsidRDefault="004006FB" w:rsidP="004006FB">
      <w:pPr>
        <w:pStyle w:val="Bibliography"/>
      </w:pPr>
      <w:r w:rsidRPr="004006FB">
        <w:t xml:space="preserve">17. </w:t>
      </w:r>
      <w:r w:rsidRPr="004006FB">
        <w:tab/>
        <w:t xml:space="preserve">Quan H, Sundararajan V, Halfon P, et al. Coding Algorithms for Defining Comorbidities in ICD-9-CM and ICD-10 Administrative Data: </w:t>
      </w:r>
      <w:r w:rsidRPr="004006FB">
        <w:rPr>
          <w:i/>
          <w:iCs/>
        </w:rPr>
        <w:t>Med Care</w:t>
      </w:r>
      <w:r w:rsidRPr="004006FB">
        <w:t>. 2005 Nov;</w:t>
      </w:r>
      <w:r w:rsidRPr="004006FB">
        <w:rPr>
          <w:b/>
          <w:bCs/>
        </w:rPr>
        <w:t>43</w:t>
      </w:r>
      <w:r w:rsidRPr="004006FB">
        <w:t xml:space="preserve">(11):1130–1139. </w:t>
      </w:r>
    </w:p>
    <w:p w14:paraId="29E25B25" w14:textId="77777777" w:rsidR="004006FB" w:rsidRPr="004006FB" w:rsidRDefault="004006FB" w:rsidP="004006FB">
      <w:pPr>
        <w:pStyle w:val="Bibliography"/>
      </w:pPr>
      <w:r w:rsidRPr="004006FB">
        <w:t xml:space="preserve">18. </w:t>
      </w:r>
      <w:r w:rsidRPr="004006FB">
        <w:tab/>
        <w:t xml:space="preserve">Gilbert T, Neuburger J, Kraindler J, et al. Development and validation of a Hospital Frailty Risk Score focusing on older people in acute care settings using electronic hospital records: an observational study. </w:t>
      </w:r>
      <w:r w:rsidRPr="004006FB">
        <w:rPr>
          <w:i/>
          <w:iCs/>
        </w:rPr>
        <w:t>Lancet Lond Engl</w:t>
      </w:r>
      <w:r w:rsidRPr="004006FB">
        <w:t>. 2018 May 5;</w:t>
      </w:r>
      <w:r w:rsidRPr="004006FB">
        <w:rPr>
          <w:b/>
          <w:bCs/>
        </w:rPr>
        <w:t>391</w:t>
      </w:r>
      <w:r w:rsidRPr="004006FB">
        <w:t xml:space="preserve">(10132):1775–1782. </w:t>
      </w:r>
    </w:p>
    <w:p w14:paraId="6BCF757A" w14:textId="77777777" w:rsidR="004006FB" w:rsidRPr="004006FB" w:rsidRDefault="004006FB" w:rsidP="004006FB">
      <w:pPr>
        <w:pStyle w:val="Bibliography"/>
      </w:pPr>
      <w:r w:rsidRPr="004006FB">
        <w:t xml:space="preserve">19. </w:t>
      </w:r>
      <w:r w:rsidRPr="004006FB">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10DABDC3" w14:textId="77777777" w:rsidR="004006FB" w:rsidRPr="004006FB" w:rsidRDefault="004006FB" w:rsidP="004006FB">
      <w:pPr>
        <w:pStyle w:val="Bibliography"/>
      </w:pPr>
      <w:r w:rsidRPr="004006FB">
        <w:t xml:space="preserve">20. </w:t>
      </w:r>
      <w:r w:rsidRPr="004006FB">
        <w:tab/>
        <w:t xml:space="preserve">Kirkwood BR, Sterne JAC. Essential Medical Statistics. 2nd ed. Malden, Massachusetts, USA: Blackwell Science; 2003. </w:t>
      </w:r>
    </w:p>
    <w:p w14:paraId="32AE9FCF" w14:textId="77777777" w:rsidR="004006FB" w:rsidRPr="004006FB" w:rsidRDefault="004006FB" w:rsidP="004006FB">
      <w:pPr>
        <w:pStyle w:val="Bibliography"/>
      </w:pPr>
      <w:r w:rsidRPr="004006FB">
        <w:t xml:space="preserve">21. </w:t>
      </w:r>
      <w:r w:rsidRPr="004006FB">
        <w:tab/>
        <w:t xml:space="preserve">RECOVERY Collaborative Group, Horby P, Lim WS, et al. Dexamethasone in Hospitalized Patients with Covid-19. </w:t>
      </w:r>
      <w:r w:rsidRPr="004006FB">
        <w:rPr>
          <w:i/>
          <w:iCs/>
        </w:rPr>
        <w:t>N Engl J Med</w:t>
      </w:r>
      <w:r w:rsidRPr="004006FB">
        <w:t>. 2021 Feb 25;</w:t>
      </w:r>
      <w:r w:rsidRPr="004006FB">
        <w:rPr>
          <w:b/>
          <w:bCs/>
        </w:rPr>
        <w:t>384</w:t>
      </w:r>
      <w:r w:rsidRPr="004006FB">
        <w:t xml:space="preserve">(8):693–704. </w:t>
      </w:r>
    </w:p>
    <w:p w14:paraId="703583FD" w14:textId="77777777" w:rsidR="004006FB" w:rsidRPr="004006FB" w:rsidRDefault="004006FB" w:rsidP="004006FB">
      <w:pPr>
        <w:pStyle w:val="Bibliography"/>
      </w:pPr>
      <w:r w:rsidRPr="004006FB">
        <w:t xml:space="preserve">22. </w:t>
      </w:r>
      <w:r w:rsidRPr="004006FB">
        <w:tab/>
        <w:t xml:space="preserve">Marum RJ. Underrepresentation of the elderly in clinical trials, time for action. </w:t>
      </w:r>
      <w:r w:rsidRPr="004006FB">
        <w:rPr>
          <w:i/>
          <w:iCs/>
        </w:rPr>
        <w:t>Br J Clin Pharmacol</w:t>
      </w:r>
      <w:r w:rsidRPr="004006FB">
        <w:t>. 2020 Oct;</w:t>
      </w:r>
      <w:r w:rsidRPr="004006FB">
        <w:rPr>
          <w:b/>
          <w:bCs/>
        </w:rPr>
        <w:t>86</w:t>
      </w:r>
      <w:r w:rsidRPr="004006FB">
        <w:t xml:space="preserve">(10):2014–2016. </w:t>
      </w:r>
    </w:p>
    <w:p w14:paraId="50157F2A" w14:textId="77777777" w:rsidR="004006FB" w:rsidRPr="004006FB" w:rsidRDefault="004006FB" w:rsidP="004006FB">
      <w:pPr>
        <w:pStyle w:val="Bibliography"/>
      </w:pPr>
      <w:r w:rsidRPr="004006FB">
        <w:t xml:space="preserve">23. </w:t>
      </w:r>
      <w:r w:rsidRPr="004006FB">
        <w:tab/>
        <w:t xml:space="preserve">Helfand BKI, Webb M, Gartaganis SL, Fuller L, Kwon C-S, Inouye SK. The Exclusion of Older Persons From Vaccine and Treatment Trials for Coronavirus Disease 2019—Missing the Target. </w:t>
      </w:r>
      <w:r w:rsidRPr="004006FB">
        <w:rPr>
          <w:i/>
          <w:iCs/>
        </w:rPr>
        <w:t>JAMA Intern Med</w:t>
      </w:r>
      <w:r w:rsidRPr="004006FB">
        <w:t>. 2020 Nov 1;</w:t>
      </w:r>
      <w:r w:rsidRPr="004006FB">
        <w:rPr>
          <w:b/>
          <w:bCs/>
        </w:rPr>
        <w:t>180</w:t>
      </w:r>
      <w:r w:rsidRPr="004006FB">
        <w:t xml:space="preserve">(11):1546. </w:t>
      </w:r>
    </w:p>
    <w:p w14:paraId="63BC4AA4" w14:textId="77777777" w:rsidR="004006FB" w:rsidRPr="004006FB" w:rsidRDefault="004006FB" w:rsidP="004006FB">
      <w:pPr>
        <w:pStyle w:val="Bibliography"/>
      </w:pPr>
      <w:r w:rsidRPr="004006FB">
        <w:t xml:space="preserve">24. </w:t>
      </w:r>
      <w:r w:rsidRPr="004006FB">
        <w:tab/>
        <w:t xml:space="preserve">Gray WK, Navaratnam AV, Day J, Wendon J, Briggs TWR. COVID-19 hospital activity and in-hospital mortality during the first and second waves of the pandemic in England: an observational study. </w:t>
      </w:r>
      <w:r w:rsidRPr="004006FB">
        <w:rPr>
          <w:i/>
          <w:iCs/>
        </w:rPr>
        <w:t>Thorax</w:t>
      </w:r>
      <w:r w:rsidRPr="004006FB">
        <w:t xml:space="preserve">. 2021 Nov 24;thoraxjnl-2021-218025. </w:t>
      </w:r>
    </w:p>
    <w:p w14:paraId="4988745B" w14:textId="77777777" w:rsidR="004006FB" w:rsidRPr="004006FB" w:rsidRDefault="004006FB" w:rsidP="004006FB">
      <w:pPr>
        <w:pStyle w:val="Bibliography"/>
      </w:pPr>
      <w:r w:rsidRPr="004006FB">
        <w:t xml:space="preserve">25. </w:t>
      </w:r>
      <w:r w:rsidRPr="004006FB">
        <w:tab/>
        <w:t xml:space="preserve">Au WY, Cheung PP-H. Effectiveness of heterologous and homologous covid-19 vaccine regimens: living systematic review with network meta-analysis. </w:t>
      </w:r>
      <w:r w:rsidRPr="004006FB">
        <w:rPr>
          <w:i/>
          <w:iCs/>
        </w:rPr>
        <w:t>BMJ</w:t>
      </w:r>
      <w:r w:rsidRPr="004006FB">
        <w:t>. 2022 May 31;</w:t>
      </w:r>
      <w:r w:rsidRPr="004006FB">
        <w:rPr>
          <w:b/>
          <w:bCs/>
        </w:rPr>
        <w:t>377</w:t>
      </w:r>
      <w:r w:rsidRPr="004006FB">
        <w:t xml:space="preserve">:e069989. </w:t>
      </w:r>
    </w:p>
    <w:p w14:paraId="12E4ADCA" w14:textId="77777777" w:rsidR="004006FB" w:rsidRPr="004006FB" w:rsidRDefault="004006FB" w:rsidP="004006FB">
      <w:pPr>
        <w:pStyle w:val="Bibliography"/>
      </w:pPr>
      <w:r w:rsidRPr="004006FB">
        <w:t xml:space="preserve">26. </w:t>
      </w:r>
      <w:r w:rsidRPr="004006FB">
        <w:tab/>
        <w:t xml:space="preserve">Lopez Bernal J, Andrews N, Gower C, et al. Effectiveness of the Pfizer-BioNTech and Oxford-AstraZeneca vaccines on covid-19 related symptoms, hospital admissions, and mortality in older adults in England: test negative case-control study. </w:t>
      </w:r>
      <w:r w:rsidRPr="004006FB">
        <w:rPr>
          <w:i/>
          <w:iCs/>
        </w:rPr>
        <w:t>BMJ</w:t>
      </w:r>
      <w:r w:rsidRPr="004006FB">
        <w:t xml:space="preserve">. 2021 May 13;n1088. </w:t>
      </w:r>
    </w:p>
    <w:p w14:paraId="4BEA35AE" w14:textId="2836C5EB" w:rsidR="00EE4033" w:rsidRPr="00B023C8" w:rsidRDefault="000B23C9" w:rsidP="000B23C9">
      <w:pPr>
        <w:pStyle w:val="Bibliography"/>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on Mafham" w:date="2024-01-19T10:44:00Z" w:initials="MM">
    <w:p w14:paraId="12D3F167" w14:textId="3F0687C7" w:rsidR="000A6428" w:rsidRDefault="000A6428">
      <w:pPr>
        <w:pStyle w:val="CommentText"/>
      </w:pPr>
      <w:r>
        <w:rPr>
          <w:rStyle w:val="CommentReference"/>
        </w:rPr>
        <w:annotationRef/>
      </w:r>
      <w:r>
        <w:t xml:space="preserve">Did Peter request all these affiliations? I had a look at his other papers and he uses all these but different ones on each paper. Probably the pandemic sciences centre is the best one. He is clinical director. </w:t>
      </w:r>
      <w:hyperlink r:id="rId1" w:history="1">
        <w:r w:rsidRPr="00D73172">
          <w:rPr>
            <w:rStyle w:val="Hyperlink"/>
          </w:rPr>
          <w:t>https://www.psi.ox.ac.uk/our-team</w:t>
        </w:r>
      </w:hyperlink>
      <w:r>
        <w:t xml:space="preserve">. He is off sick at the </w:t>
      </w:r>
      <w:proofErr w:type="spellStart"/>
      <w:r>
        <w:t>mo</w:t>
      </w:r>
      <w:proofErr w:type="spellEnd"/>
      <w:r>
        <w:t xml:space="preserve"> so we can’t check with him. </w:t>
      </w:r>
    </w:p>
  </w:comment>
  <w:comment w:id="1" w:author="Guilherme Pessoa-Amorim" w:date="2023-11-23T17:25:00Z" w:initials="GP">
    <w:p w14:paraId="42E18130" w14:textId="407AF14B" w:rsidR="00A11653" w:rsidRDefault="00A11653">
      <w:pPr>
        <w:pStyle w:val="CommentText"/>
      </w:pPr>
      <w:r>
        <w:rPr>
          <w:rStyle w:val="CommentReference"/>
        </w:rPr>
        <w:annotationRef/>
      </w:r>
      <w:r>
        <w:t>Max 3000 but not clear what goes in</w:t>
      </w:r>
    </w:p>
    <w:p w14:paraId="4787A3B6" w14:textId="474684CD" w:rsidR="00A11653" w:rsidRDefault="00A11653">
      <w:pPr>
        <w:pStyle w:val="CommentText"/>
      </w:pPr>
    </w:p>
    <w:p w14:paraId="77619A8A" w14:textId="12C60DB5" w:rsidR="00A11653" w:rsidRDefault="00A11653">
      <w:pPr>
        <w:pStyle w:val="CommentText"/>
      </w:pPr>
      <w:r w:rsidRPr="00A11653">
        <w:t>https://jech.bmj.com/pages/authors#original_research</w:t>
      </w:r>
    </w:p>
  </w:comment>
  <w:comment w:id="6" w:author="Guilherme Pessoa-Amorim" w:date="2023-11-23T16:52:00Z" w:initials="GP">
    <w:p w14:paraId="422C9300" w14:textId="47327BDF" w:rsidR="00EA7E9B" w:rsidRDefault="00EA7E9B">
      <w:pPr>
        <w:pStyle w:val="CommentText"/>
      </w:pPr>
      <w:r>
        <w:rPr>
          <w:rStyle w:val="CommentReference"/>
        </w:rPr>
        <w:annotationRef/>
      </w:r>
      <w:r>
        <w:t>Max 250 words</w:t>
      </w:r>
    </w:p>
  </w:comment>
  <w:comment w:id="31" w:author="Guilherme Pessoa-Amorim" w:date="2023-11-23T16:53:00Z" w:initials="GP">
    <w:p w14:paraId="764BE0F1" w14:textId="77777777" w:rsidR="00EA7E9B" w:rsidRPr="00EA7E9B" w:rsidRDefault="00EA7E9B" w:rsidP="00EA7E9B">
      <w:pPr>
        <w:rPr>
          <w:rFonts w:ascii="Times New Roman" w:eastAsia="Times New Roman" w:hAnsi="Times New Roman" w:cs="Times New Roman"/>
          <w:sz w:val="24"/>
          <w:szCs w:val="24"/>
          <w:lang w:eastAsia="en-GB"/>
        </w:rPr>
      </w:pPr>
      <w:r>
        <w:rPr>
          <w:rStyle w:val="CommentReference"/>
        </w:rPr>
        <w:annotationRef/>
      </w:r>
      <w:r w:rsidRPr="00EA7E9B">
        <w:rPr>
          <w:rFonts w:ascii="Arial" w:eastAsia="Times New Roman" w:hAnsi="Arial" w:cs="Arial"/>
          <w:color w:val="333333"/>
          <w:sz w:val="27"/>
          <w:szCs w:val="27"/>
          <w:lang w:eastAsia="en-GB"/>
        </w:rPr>
        <w:t xml:space="preserve">Please include the key messages of your article after your abstract using the following headings. This section should be no more than 3-5 sentences and should be distinct from the abstract; be succinct, specific and accurate. </w:t>
      </w:r>
    </w:p>
    <w:p w14:paraId="580183BF"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What is already known on this topic</w:t>
      </w:r>
      <w:r w:rsidRPr="00EA7E9B">
        <w:rPr>
          <w:rFonts w:ascii="Arial" w:eastAsia="Times New Roman" w:hAnsi="Arial" w:cs="Arial"/>
          <w:color w:val="333333"/>
          <w:sz w:val="27"/>
          <w:szCs w:val="27"/>
          <w:lang w:eastAsia="en-GB"/>
        </w:rPr>
        <w:t> - </w:t>
      </w:r>
      <w:r w:rsidRPr="00EA7E9B">
        <w:rPr>
          <w:rFonts w:ascii="Arial" w:eastAsia="Times New Roman" w:hAnsi="Arial" w:cs="Arial"/>
          <w:i/>
          <w:iCs/>
          <w:color w:val="333333"/>
          <w:sz w:val="27"/>
          <w:szCs w:val="27"/>
          <w:bdr w:val="single" w:sz="2" w:space="0" w:color="E5E7EB" w:frame="1"/>
          <w:lang w:eastAsia="en-GB"/>
        </w:rPr>
        <w:t>summarise the state of scientific knowledge on this subject</w:t>
      </w:r>
      <w:r w:rsidRPr="00EA7E9B">
        <w:rPr>
          <w:rFonts w:ascii="Arial" w:eastAsia="Times New Roman" w:hAnsi="Arial" w:cs="Arial"/>
          <w:color w:val="333333"/>
          <w:sz w:val="27"/>
          <w:szCs w:val="27"/>
          <w:lang w:eastAsia="en-GB"/>
        </w:rPr>
        <w:t> </w:t>
      </w:r>
      <w:r w:rsidRPr="00EA7E9B">
        <w:rPr>
          <w:rFonts w:ascii="Arial" w:eastAsia="Times New Roman" w:hAnsi="Arial" w:cs="Arial"/>
          <w:i/>
          <w:iCs/>
          <w:color w:val="333333"/>
          <w:sz w:val="27"/>
          <w:szCs w:val="27"/>
          <w:bdr w:val="single" w:sz="2" w:space="0" w:color="E5E7EB" w:frame="1"/>
          <w:lang w:eastAsia="en-GB"/>
        </w:rPr>
        <w:t>before you did your study and why this study needed to be done</w:t>
      </w:r>
    </w:p>
    <w:p w14:paraId="4D281C83"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What this study adds</w:t>
      </w:r>
      <w:r w:rsidRPr="00EA7E9B">
        <w:rPr>
          <w:rFonts w:ascii="Arial" w:eastAsia="Times New Roman" w:hAnsi="Arial" w:cs="Arial"/>
          <w:color w:val="333333"/>
          <w:sz w:val="27"/>
          <w:szCs w:val="27"/>
          <w:lang w:eastAsia="en-GB"/>
        </w:rPr>
        <w:t> -</w:t>
      </w:r>
      <w:r w:rsidRPr="00EA7E9B">
        <w:rPr>
          <w:rFonts w:ascii="Arial" w:eastAsia="Times New Roman" w:hAnsi="Arial" w:cs="Arial"/>
          <w:i/>
          <w:iCs/>
          <w:color w:val="333333"/>
          <w:sz w:val="27"/>
          <w:szCs w:val="27"/>
          <w:bdr w:val="single" w:sz="2" w:space="0" w:color="E5E7EB" w:frame="1"/>
          <w:lang w:eastAsia="en-GB"/>
        </w:rPr>
        <w:t> summarise what we now know as a result of this study that we did not know before</w:t>
      </w:r>
    </w:p>
    <w:p w14:paraId="16DABD89"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How this study might affect research, practice or policy </w:t>
      </w:r>
      <w:r w:rsidRPr="00EA7E9B">
        <w:rPr>
          <w:rFonts w:ascii="Arial" w:eastAsia="Times New Roman" w:hAnsi="Arial" w:cs="Arial"/>
          <w:color w:val="333333"/>
          <w:sz w:val="27"/>
          <w:szCs w:val="27"/>
          <w:lang w:eastAsia="en-GB"/>
        </w:rPr>
        <w:t>-</w:t>
      </w:r>
      <w:r w:rsidRPr="00EA7E9B">
        <w:rPr>
          <w:rFonts w:ascii="Arial" w:eastAsia="Times New Roman" w:hAnsi="Arial" w:cs="Arial"/>
          <w:i/>
          <w:iCs/>
          <w:color w:val="333333"/>
          <w:sz w:val="27"/>
          <w:szCs w:val="27"/>
          <w:bdr w:val="single" w:sz="2" w:space="0" w:color="E5E7EB" w:frame="1"/>
          <w:lang w:eastAsia="en-GB"/>
        </w:rPr>
        <w:t> summarise the implications of this study</w:t>
      </w:r>
    </w:p>
    <w:p w14:paraId="3C8012C1" w14:textId="60A5F27B" w:rsidR="00EA7E9B" w:rsidRDefault="00EA7E9B" w:rsidP="00EA7E9B">
      <w:pPr>
        <w:pStyle w:val="CommentText"/>
      </w:pPr>
      <w:r w:rsidRPr="00EA7E9B">
        <w:rPr>
          <w:rFonts w:ascii="Arial" w:eastAsia="Times New Roman" w:hAnsi="Arial" w:cs="Arial"/>
          <w:color w:val="333333"/>
          <w:sz w:val="27"/>
          <w:szCs w:val="27"/>
          <w:lang w:eastAsia="en-GB"/>
        </w:rPr>
        <w:t>This will be published as a summary box after the abstract in the final published article.</w:t>
      </w:r>
    </w:p>
  </w:comment>
  <w:comment w:id="116" w:author="Marion Mafham" w:date="2024-01-19T14:56:00Z" w:initials="MM">
    <w:p w14:paraId="4F36543A" w14:textId="724A07F0" w:rsidR="00C01A5C" w:rsidRDefault="00C01A5C">
      <w:pPr>
        <w:pStyle w:val="CommentText"/>
      </w:pPr>
      <w:r>
        <w:rPr>
          <w:rStyle w:val="CommentReference"/>
        </w:rPr>
        <w:annotationRef/>
      </w:r>
      <w:r w:rsidR="00C568B0">
        <w:rPr>
          <w:noProof/>
        </w:rPr>
        <w:t xml:space="preserve">I've just softened this a bit as we didn't actually calculate absolute effects based on the reference population event rate. </w:t>
      </w:r>
    </w:p>
  </w:comment>
  <w:comment w:id="156" w:author="Marion Mafham" w:date="2024-01-19T15:07:00Z" w:initials="MM">
    <w:p w14:paraId="4F386BC5" w14:textId="4EFE1E90" w:rsidR="00C568B0" w:rsidRDefault="00C568B0">
      <w:pPr>
        <w:pStyle w:val="CommentText"/>
      </w:pPr>
      <w:r>
        <w:rPr>
          <w:rStyle w:val="CommentReference"/>
        </w:rPr>
        <w:annotationRef/>
      </w:r>
      <w:r>
        <w:t xml:space="preserve">These numbers don’t match figure 1. Do they need to be updated? </w:t>
      </w:r>
    </w:p>
  </w:comment>
  <w:comment w:id="161" w:author="Marion Mafham" w:date="2024-01-19T15:11:00Z" w:initials="MM">
    <w:p w14:paraId="76F066E2" w14:textId="6C782D86" w:rsidR="00C568B0" w:rsidRDefault="00C568B0">
      <w:pPr>
        <w:pStyle w:val="CommentText"/>
      </w:pPr>
      <w:r>
        <w:rPr>
          <w:rStyle w:val="CommentReference"/>
        </w:rPr>
        <w:annotationRef/>
      </w:r>
      <w:r>
        <w:t xml:space="preserve">Total for figure 2 is </w:t>
      </w:r>
      <w:r w:rsidRPr="00C568B0">
        <w:t>37,413</w:t>
      </w:r>
      <w:r>
        <w:t xml:space="preserve">. Does this need to be updated? </w:t>
      </w:r>
    </w:p>
  </w:comment>
  <w:comment w:id="166" w:author="Marion Mafham" w:date="2024-01-19T15:24:00Z" w:initials="MM">
    <w:p w14:paraId="51E73464" w14:textId="765AD8A2" w:rsidR="00C568B0" w:rsidRDefault="00C568B0">
      <w:pPr>
        <w:pStyle w:val="CommentText"/>
      </w:pPr>
      <w:r>
        <w:rPr>
          <w:rStyle w:val="CommentReference"/>
        </w:rPr>
        <w:annotationRef/>
      </w:r>
      <w:r>
        <w:t xml:space="preserve">Figure 3 says 24.8 (24.6-25.0). Can you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D3F167" w15:done="0"/>
  <w15:commentEx w15:paraId="77619A8A" w15:done="0"/>
  <w15:commentEx w15:paraId="422C9300" w15:done="0"/>
  <w15:commentEx w15:paraId="3C8012C1" w15:done="0"/>
  <w15:commentEx w15:paraId="4F36543A" w15:done="0"/>
  <w15:commentEx w15:paraId="4F386BC5" w15:done="0"/>
  <w15:commentEx w15:paraId="76F066E2" w15:done="0"/>
  <w15:commentEx w15:paraId="51E73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EA7E9B" w:rsidRDefault="00EA7E9B" w:rsidP="00CB4CB7">
      <w:pPr>
        <w:spacing w:after="0" w:line="240" w:lineRule="auto"/>
      </w:pPr>
      <w:r>
        <w:separator/>
      </w:r>
    </w:p>
  </w:endnote>
  <w:endnote w:type="continuationSeparator" w:id="0">
    <w:p w14:paraId="2282023C" w14:textId="77777777" w:rsidR="00EA7E9B" w:rsidRDefault="00EA7E9B" w:rsidP="00CB4CB7">
      <w:pPr>
        <w:spacing w:after="0" w:line="240" w:lineRule="auto"/>
      </w:pPr>
      <w:r>
        <w:continuationSeparator/>
      </w:r>
    </w:p>
  </w:endnote>
  <w:endnote w:type="continuationNotice" w:id="1">
    <w:p w14:paraId="3EC02C17" w14:textId="77777777" w:rsidR="00EA7E9B" w:rsidRDefault="00EA7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03FAF43A" w:rsidR="00EA7E9B" w:rsidRDefault="00EA7E9B">
        <w:pPr>
          <w:pStyle w:val="Footer"/>
          <w:jc w:val="right"/>
        </w:pPr>
        <w:r>
          <w:fldChar w:fldCharType="begin"/>
        </w:r>
        <w:r>
          <w:instrText xml:space="preserve"> PAGE   \* MERGEFORMAT </w:instrText>
        </w:r>
        <w:r>
          <w:fldChar w:fldCharType="separate"/>
        </w:r>
        <w:r w:rsidR="00C568B0">
          <w:rPr>
            <w:noProof/>
          </w:rPr>
          <w:t>25</w:t>
        </w:r>
        <w:r>
          <w:rPr>
            <w:noProof/>
          </w:rPr>
          <w:fldChar w:fldCharType="end"/>
        </w:r>
      </w:p>
    </w:sdtContent>
  </w:sdt>
  <w:p w14:paraId="13496013" w14:textId="77777777" w:rsidR="00EA7E9B" w:rsidRDefault="00EA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EA7E9B" w:rsidRDefault="00EA7E9B" w:rsidP="00CB4CB7">
      <w:pPr>
        <w:spacing w:after="0" w:line="240" w:lineRule="auto"/>
      </w:pPr>
      <w:r>
        <w:separator/>
      </w:r>
    </w:p>
  </w:footnote>
  <w:footnote w:type="continuationSeparator" w:id="0">
    <w:p w14:paraId="6F33E70E" w14:textId="77777777" w:rsidR="00EA7E9B" w:rsidRDefault="00EA7E9B" w:rsidP="00CB4CB7">
      <w:pPr>
        <w:spacing w:after="0" w:line="240" w:lineRule="auto"/>
      </w:pPr>
      <w:r>
        <w:continuationSeparator/>
      </w:r>
    </w:p>
  </w:footnote>
  <w:footnote w:type="continuationNotice" w:id="1">
    <w:p w14:paraId="22C883E2" w14:textId="77777777" w:rsidR="00EA7E9B" w:rsidRDefault="00EA7E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n Mafham">
    <w15:presenceInfo w15:providerId="AD" w15:userId="S-1-5-21-944046252-2799899743-1142484129-2890"/>
  </w15:person>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4169"/>
    <w:rsid w:val="003B397F"/>
    <w:rsid w:val="003B50D3"/>
    <w:rsid w:val="003B55B2"/>
    <w:rsid w:val="003C22DF"/>
    <w:rsid w:val="003D20F8"/>
    <w:rsid w:val="003D3A75"/>
    <w:rsid w:val="003D6177"/>
    <w:rsid w:val="003D7011"/>
    <w:rsid w:val="003E47AA"/>
    <w:rsid w:val="003E566B"/>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602E"/>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B95"/>
    <w:rsid w:val="00712357"/>
    <w:rsid w:val="0071565F"/>
    <w:rsid w:val="007205A2"/>
    <w:rsid w:val="00721C8E"/>
    <w:rsid w:val="0072344C"/>
    <w:rsid w:val="00726D7D"/>
    <w:rsid w:val="007307E5"/>
    <w:rsid w:val="00733A81"/>
    <w:rsid w:val="00735C40"/>
    <w:rsid w:val="007365F7"/>
    <w:rsid w:val="00737C53"/>
    <w:rsid w:val="00740651"/>
    <w:rsid w:val="007414D6"/>
    <w:rsid w:val="00742468"/>
    <w:rsid w:val="0074297F"/>
    <w:rsid w:val="00742CCC"/>
    <w:rsid w:val="00743D32"/>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F16"/>
    <w:rsid w:val="0083568B"/>
    <w:rsid w:val="008368B2"/>
    <w:rsid w:val="00842184"/>
    <w:rsid w:val="00843F76"/>
    <w:rsid w:val="008442D6"/>
    <w:rsid w:val="00845112"/>
    <w:rsid w:val="008464F4"/>
    <w:rsid w:val="008473C7"/>
    <w:rsid w:val="0085184B"/>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66DB"/>
    <w:rsid w:val="00D33C74"/>
    <w:rsid w:val="00D346D3"/>
    <w:rsid w:val="00D35859"/>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183EE1"/>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504"/>
      </w:tabs>
      <w:spacing w:after="240" w:line="240" w:lineRule="auto"/>
      <w:ind w:left="504" w:hanging="50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F47CE9"/>
    <w:pPr>
      <w:spacing w:before="180" w:after="180" w:line="240" w:lineRule="auto"/>
    </w:pPr>
    <w:rPr>
      <w:rFonts w:asciiTheme="minorHAnsi" w:hAnsiTheme="minorHAnsi"/>
      <w:sz w:val="24"/>
      <w:szCs w:val="24"/>
      <w:lang w:val="en-US"/>
    </w:rPr>
  </w:style>
  <w:style w:type="character" w:customStyle="1" w:styleId="BodyTextChar">
    <w:name w:val="Body Text Char"/>
    <w:basedOn w:val="DefaultParagraphFont"/>
    <w:link w:val="BodyText"/>
    <w:rsid w:val="00F47CE9"/>
    <w:rPr>
      <w:sz w:val="24"/>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i.ox.ac.uk/our-tea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nhs.uk/services/data-access-request-service-dars/data-uses-regi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coverytrial.net"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8/08/relationships/commentsExtensible" Target="commentsExtensible.xml"/><Relationship Id="rId10" Type="http://schemas.openxmlformats.org/officeDocument/2006/relationships/hyperlink" Target="mailto:guilherme.pessoa-amorim@ndph.ox.ac.uk"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029E-73AD-4CE1-98C6-3467E61A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30</Pages>
  <Words>12868</Words>
  <Characters>73349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Marion Mafham</cp:lastModifiedBy>
  <cp:revision>6</cp:revision>
  <cp:lastPrinted>2023-02-01T16:58:00Z</cp:lastPrinted>
  <dcterms:created xsi:type="dcterms:W3CDTF">2024-01-19T10:43:00Z</dcterms:created>
  <dcterms:modified xsi:type="dcterms:W3CDTF">2024-01-19T15:25:00Z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id="C5M4GMHN"/&gt;&lt;style id="http://www.zotero.org/styles/international-journal-of-epidemiology"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